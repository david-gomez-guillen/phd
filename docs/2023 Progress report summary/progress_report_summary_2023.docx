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15698A0" w14:textId="77777777" w:rsidR="006B5B3D" w:rsidRDefault="009D6A65" w:rsidP="006B5B3D">
      <w:pPr>
        <w:pStyle w:val="CM6"/>
        <w:spacing w:after="9.75pt"/>
        <w:jc w:val="center"/>
      </w:pPr>
      <w:r>
        <w:rPr>
          <w:noProof/>
        </w:rPr>
        <mc:AlternateContent>
          <mc:Choice Requires="v">
            <w:pict w14:anchorId="14D2AF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8pt;height:187.2pt" o:allowoverlap="f">
                <v:imagedata r:id="rId8" o:title=""/>
              </v:shape>
            </w:pict>
          </mc:Choice>
          <mc:Fallback>
            <w:drawing>
              <wp:inline distT="0" distB="0" distL="0" distR="0" wp14:anchorId="0CDE3C64" wp14:editId="4DED4C15">
                <wp:extent cx="3566160" cy="2377440"/>
                <wp:effectExtent l="0" t="0" r="0" b="381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6160" cy="2377440"/>
                        </a:xfrm>
                        <a:prstGeom prst="rect">
                          <a:avLst/>
                        </a:prstGeom>
                        <a:noFill/>
                        <a:ln>
                          <a:noFill/>
                        </a:ln>
                      </pic:spPr>
                    </pic:pic>
                  </a:graphicData>
                </a:graphic>
              </wp:inline>
            </w:drawing>
          </mc:Fallback>
        </mc:AlternateContent>
      </w:r>
    </w:p>
    <w:p w14:paraId="122A01ED" w14:textId="77777777" w:rsidR="006B5B3D" w:rsidRPr="00A80B5E" w:rsidRDefault="006B5B3D" w:rsidP="006B5B3D">
      <w:pPr>
        <w:pStyle w:val="CM6"/>
        <w:spacing w:after="9.75pt"/>
        <w:jc w:val="center"/>
        <w:rPr>
          <w:rFonts w:cs="CM R"/>
          <w:color w:val="000000"/>
          <w:sz w:val="34"/>
          <w:szCs w:val="34"/>
          <w:lang w:val="en-GB"/>
        </w:rPr>
      </w:pPr>
      <w:r w:rsidRPr="00A80B5E">
        <w:rPr>
          <w:rFonts w:cs="CM R"/>
          <w:color w:val="000000"/>
          <w:sz w:val="34"/>
          <w:szCs w:val="34"/>
          <w:lang w:val="en-GB"/>
        </w:rPr>
        <w:t>PhD in Computer Science</w:t>
      </w:r>
    </w:p>
    <w:p w14:paraId="7098A5BB" w14:textId="77777777" w:rsidR="00A80B5E" w:rsidRPr="00A80B5E" w:rsidRDefault="00A80B5E" w:rsidP="006B5B3D">
      <w:pPr>
        <w:pStyle w:val="Default"/>
        <w:spacing w:after="86.35pt"/>
        <w:jc w:val="center"/>
        <w:rPr>
          <w:sz w:val="28"/>
          <w:szCs w:val="28"/>
          <w:lang w:val="en-GB"/>
        </w:rPr>
      </w:pPr>
      <w:r w:rsidRPr="00A80B5E">
        <w:rPr>
          <w:sz w:val="28"/>
          <w:szCs w:val="28"/>
          <w:lang w:val="en-GB"/>
        </w:rPr>
        <w:t xml:space="preserve">Research line:  </w:t>
      </w:r>
      <w:r w:rsidR="003C1392">
        <w:rPr>
          <w:sz w:val="28"/>
          <w:szCs w:val="28"/>
          <w:lang w:val="en-GB"/>
        </w:rPr>
        <w:t>Artificial Intelligence</w:t>
      </w:r>
    </w:p>
    <w:p w14:paraId="2B1ADF76" w14:textId="77777777" w:rsidR="00A80B5E" w:rsidRPr="00A80B5E" w:rsidRDefault="00A80B5E" w:rsidP="006B5B3D">
      <w:pPr>
        <w:pStyle w:val="Default"/>
        <w:jc w:val="center"/>
        <w:rPr>
          <w:sz w:val="28"/>
          <w:szCs w:val="28"/>
          <w:lang w:val="en-GB"/>
        </w:rPr>
      </w:pPr>
      <w:r w:rsidRPr="00A80B5E">
        <w:rPr>
          <w:sz w:val="28"/>
          <w:szCs w:val="28"/>
          <w:lang w:val="en-GB"/>
        </w:rPr>
        <w:t>Research Plan for the PhD Thesis:</w:t>
      </w:r>
    </w:p>
    <w:p w14:paraId="40FB7454" w14:textId="77777777" w:rsidR="00A80B5E" w:rsidRPr="00A80B5E" w:rsidRDefault="00A80B5E" w:rsidP="00C246B5">
      <w:pPr>
        <w:pStyle w:val="Default"/>
        <w:ind w:start="-47.30pt"/>
        <w:rPr>
          <w:rFonts w:cs="Times New Roman"/>
          <w:color w:val="auto"/>
          <w:lang w:val="en-GB"/>
        </w:rPr>
      </w:pPr>
    </w:p>
    <w:p w14:paraId="09AA98C7" w14:textId="77777777" w:rsidR="00A80B5E" w:rsidRPr="00A80B5E" w:rsidRDefault="00A80B5E" w:rsidP="00C246B5">
      <w:pPr>
        <w:pStyle w:val="Default"/>
        <w:ind w:start="-47.30pt"/>
        <w:rPr>
          <w:rFonts w:cs="Times New Roman"/>
          <w:color w:val="auto"/>
          <w:lang w:val="en-GB"/>
        </w:rPr>
      </w:pPr>
      <w:r w:rsidRPr="00A80B5E">
        <w:rPr>
          <w:rFonts w:cs="Times New Roman"/>
          <w:color w:val="auto"/>
          <w:lang w:val="en-GB"/>
        </w:rPr>
        <w:t xml:space="preserve"> </w:t>
      </w:r>
    </w:p>
    <w:p w14:paraId="3D699EDF" w14:textId="6C4FA012" w:rsidR="00BB24B7" w:rsidRPr="00BC7C8B" w:rsidRDefault="00BC7C8B" w:rsidP="00BC7C8B">
      <w:pPr>
        <w:pStyle w:val="Default"/>
        <w:spacing w:line="12pt" w:lineRule="atLeast"/>
        <w:jc w:val="center"/>
        <w:rPr>
          <w:color w:val="auto"/>
          <w:sz w:val="20"/>
          <w:szCs w:val="20"/>
          <w:lang w:val="en-US"/>
        </w:rPr>
      </w:pPr>
      <w:r w:rsidRPr="00BC7C8B">
        <w:rPr>
          <w:rFonts w:ascii="CMB Extra" w:hAnsi="CMB Extra" w:cs="CMB Extra"/>
          <w:sz w:val="49"/>
          <w:szCs w:val="49"/>
          <w:lang w:val="en-US"/>
        </w:rPr>
        <w:t>Improving Simulation Model Calibration for Cost-Effectiveness Analysis via Bayesian Methods</w:t>
      </w:r>
    </w:p>
    <w:p w14:paraId="1800B558" w14:textId="77777777" w:rsidR="002F51BF" w:rsidRDefault="002F51BF" w:rsidP="00C246B5">
      <w:pPr>
        <w:pStyle w:val="Default"/>
        <w:spacing w:line="12pt" w:lineRule="atLeast"/>
        <w:ind w:start="-47.30pt"/>
        <w:jc w:val="end"/>
        <w:rPr>
          <w:color w:val="auto"/>
          <w:sz w:val="20"/>
          <w:szCs w:val="20"/>
          <w:lang w:val="en-GB"/>
        </w:rPr>
      </w:pPr>
    </w:p>
    <w:p w14:paraId="6E39ACC2" w14:textId="77777777" w:rsidR="002F51BF" w:rsidRDefault="002F51BF" w:rsidP="00C246B5">
      <w:pPr>
        <w:pStyle w:val="Default"/>
        <w:spacing w:line="12pt" w:lineRule="atLeast"/>
        <w:ind w:start="-47.30pt"/>
        <w:jc w:val="end"/>
        <w:rPr>
          <w:color w:val="auto"/>
          <w:sz w:val="20"/>
          <w:szCs w:val="20"/>
          <w:lang w:val="en-GB"/>
        </w:rPr>
      </w:pPr>
    </w:p>
    <w:p w14:paraId="35A58CBB" w14:textId="77777777" w:rsidR="006B5B3D" w:rsidRDefault="006B5B3D" w:rsidP="00C246B5">
      <w:pPr>
        <w:pStyle w:val="Default"/>
        <w:spacing w:line="12pt" w:lineRule="atLeast"/>
        <w:ind w:start="-47.30pt"/>
        <w:jc w:val="end"/>
        <w:rPr>
          <w:color w:val="auto"/>
          <w:sz w:val="20"/>
          <w:szCs w:val="20"/>
          <w:lang w:val="en-GB"/>
        </w:rPr>
      </w:pPr>
    </w:p>
    <w:p w14:paraId="2B14BE52" w14:textId="77777777" w:rsidR="006B5B3D" w:rsidRDefault="006B5B3D" w:rsidP="00C246B5">
      <w:pPr>
        <w:pStyle w:val="Default"/>
        <w:spacing w:line="12pt" w:lineRule="atLeast"/>
        <w:ind w:start="-47.30pt"/>
        <w:jc w:val="end"/>
        <w:rPr>
          <w:color w:val="auto"/>
          <w:sz w:val="20"/>
          <w:szCs w:val="20"/>
          <w:lang w:val="en-GB"/>
        </w:rPr>
      </w:pPr>
    </w:p>
    <w:p w14:paraId="55D62834" w14:textId="77777777" w:rsidR="006B5B3D" w:rsidRDefault="006B5B3D" w:rsidP="00C246B5">
      <w:pPr>
        <w:pStyle w:val="Default"/>
        <w:spacing w:line="12pt" w:lineRule="atLeast"/>
        <w:ind w:start="-47.30pt"/>
        <w:jc w:val="end"/>
        <w:rPr>
          <w:color w:val="auto"/>
          <w:sz w:val="20"/>
          <w:szCs w:val="20"/>
          <w:lang w:val="en-GB"/>
        </w:rPr>
      </w:pPr>
    </w:p>
    <w:p w14:paraId="13D1399F" w14:textId="77777777" w:rsidR="006B5B3D" w:rsidRDefault="006B5B3D" w:rsidP="00C246B5">
      <w:pPr>
        <w:pStyle w:val="Default"/>
        <w:spacing w:line="12pt" w:lineRule="atLeast"/>
        <w:ind w:start="-47.30pt"/>
        <w:jc w:val="end"/>
        <w:rPr>
          <w:color w:val="auto"/>
          <w:sz w:val="20"/>
          <w:szCs w:val="20"/>
          <w:lang w:val="en-GB"/>
        </w:rPr>
      </w:pPr>
    </w:p>
    <w:p w14:paraId="5C9C3D5C" w14:textId="77777777" w:rsidR="006B5B3D" w:rsidRDefault="006B5B3D" w:rsidP="00C246B5">
      <w:pPr>
        <w:pStyle w:val="Default"/>
        <w:spacing w:line="12pt" w:lineRule="atLeast"/>
        <w:ind w:start="-47.30pt"/>
        <w:jc w:val="end"/>
        <w:rPr>
          <w:color w:val="auto"/>
          <w:sz w:val="20"/>
          <w:szCs w:val="20"/>
          <w:lang w:val="en-GB"/>
        </w:rPr>
      </w:pPr>
    </w:p>
    <w:p w14:paraId="70EADFE4" w14:textId="77777777" w:rsidR="006B5B3D" w:rsidRDefault="006B5B3D" w:rsidP="00C246B5">
      <w:pPr>
        <w:pStyle w:val="Default"/>
        <w:spacing w:line="12pt" w:lineRule="atLeast"/>
        <w:ind w:start="-47.30pt"/>
        <w:jc w:val="end"/>
        <w:rPr>
          <w:color w:val="auto"/>
          <w:sz w:val="20"/>
          <w:szCs w:val="20"/>
          <w:lang w:val="en-GB"/>
        </w:rPr>
      </w:pPr>
    </w:p>
    <w:p w14:paraId="7D9C1620" w14:textId="77777777" w:rsidR="006B5B3D" w:rsidRDefault="006B5B3D" w:rsidP="00C246B5">
      <w:pPr>
        <w:pStyle w:val="Default"/>
        <w:spacing w:line="12pt" w:lineRule="atLeast"/>
        <w:ind w:start="-47.30pt"/>
        <w:jc w:val="end"/>
        <w:rPr>
          <w:color w:val="auto"/>
          <w:sz w:val="20"/>
          <w:szCs w:val="20"/>
          <w:lang w:val="en-GB"/>
        </w:rPr>
      </w:pPr>
    </w:p>
    <w:p w14:paraId="6809C3D5" w14:textId="77777777" w:rsidR="006B5B3D" w:rsidRDefault="006B5B3D" w:rsidP="00C246B5">
      <w:pPr>
        <w:pStyle w:val="Default"/>
        <w:spacing w:line="12pt" w:lineRule="atLeast"/>
        <w:ind w:start="-47.30pt"/>
        <w:jc w:val="end"/>
        <w:rPr>
          <w:color w:val="auto"/>
          <w:sz w:val="20"/>
          <w:szCs w:val="20"/>
          <w:lang w:val="en-GB"/>
        </w:rPr>
      </w:pPr>
    </w:p>
    <w:p w14:paraId="59AAA61B" w14:textId="77777777" w:rsidR="006B5B3D" w:rsidRDefault="006B5B3D" w:rsidP="00C246B5">
      <w:pPr>
        <w:pStyle w:val="Default"/>
        <w:spacing w:line="12pt" w:lineRule="atLeast"/>
        <w:ind w:start="-47.30pt"/>
        <w:jc w:val="end"/>
        <w:rPr>
          <w:color w:val="auto"/>
          <w:sz w:val="20"/>
          <w:szCs w:val="20"/>
          <w:lang w:val="en-GB"/>
        </w:rPr>
      </w:pPr>
    </w:p>
    <w:p w14:paraId="02B350F3" w14:textId="77777777" w:rsidR="004447BC" w:rsidRDefault="00A80B5E" w:rsidP="00C246B5">
      <w:pPr>
        <w:pStyle w:val="Default"/>
        <w:spacing w:line="12pt" w:lineRule="atLeast"/>
        <w:ind w:start="-47.30pt"/>
        <w:jc w:val="end"/>
        <w:rPr>
          <w:color w:val="auto"/>
          <w:sz w:val="20"/>
          <w:szCs w:val="20"/>
          <w:lang w:val="en-GB"/>
        </w:rPr>
      </w:pPr>
      <w:r w:rsidRPr="00A80B5E">
        <w:rPr>
          <w:color w:val="auto"/>
          <w:sz w:val="20"/>
          <w:szCs w:val="20"/>
          <w:lang w:val="en-GB"/>
        </w:rPr>
        <w:t xml:space="preserve">PhD Student: </w:t>
      </w:r>
      <w:r w:rsidR="003C1392">
        <w:rPr>
          <w:color w:val="auto"/>
          <w:sz w:val="20"/>
          <w:szCs w:val="20"/>
          <w:lang w:val="en-GB"/>
        </w:rPr>
        <w:t>David Gómez Guillén</w:t>
      </w:r>
    </w:p>
    <w:p w14:paraId="34352669" w14:textId="09A94963" w:rsidR="004447BC" w:rsidRPr="001C62B4" w:rsidRDefault="00A80B5E" w:rsidP="00C246B5">
      <w:pPr>
        <w:pStyle w:val="Default"/>
        <w:spacing w:line="12pt" w:lineRule="atLeast"/>
        <w:ind w:start="-47.30pt"/>
        <w:jc w:val="end"/>
        <w:rPr>
          <w:color w:val="auto"/>
          <w:sz w:val="20"/>
          <w:szCs w:val="20"/>
          <w:lang w:val="en-GB"/>
        </w:rPr>
      </w:pPr>
      <w:r w:rsidRPr="001C62B4">
        <w:rPr>
          <w:color w:val="auto"/>
          <w:sz w:val="20"/>
          <w:szCs w:val="20"/>
          <w:lang w:val="en-GB"/>
        </w:rPr>
        <w:t>PhD Advisor:</w:t>
      </w:r>
      <w:r w:rsidR="004447BC" w:rsidRPr="001C62B4">
        <w:rPr>
          <w:color w:val="auto"/>
          <w:sz w:val="20"/>
          <w:szCs w:val="20"/>
          <w:lang w:val="en-GB"/>
        </w:rPr>
        <w:t xml:space="preserve"> </w:t>
      </w:r>
      <w:proofErr w:type="spellStart"/>
      <w:r w:rsidR="003C1392" w:rsidRPr="001C62B4">
        <w:rPr>
          <w:color w:val="auto"/>
          <w:sz w:val="20"/>
          <w:szCs w:val="20"/>
          <w:lang w:val="en-GB"/>
        </w:rPr>
        <w:t>Mireia</w:t>
      </w:r>
      <w:proofErr w:type="spellEnd"/>
      <w:r w:rsidR="003C1392" w:rsidRPr="001C62B4">
        <w:rPr>
          <w:color w:val="auto"/>
          <w:sz w:val="20"/>
          <w:szCs w:val="20"/>
          <w:lang w:val="en-GB"/>
        </w:rPr>
        <w:t xml:space="preserve"> Díaz / Josep </w:t>
      </w:r>
      <w:proofErr w:type="spellStart"/>
      <w:r w:rsidR="003C1392" w:rsidRPr="001C62B4">
        <w:rPr>
          <w:color w:val="auto"/>
          <w:sz w:val="20"/>
          <w:szCs w:val="20"/>
          <w:lang w:val="en-GB"/>
        </w:rPr>
        <w:t>Lluís</w:t>
      </w:r>
      <w:proofErr w:type="spellEnd"/>
      <w:r w:rsidR="003C1392" w:rsidRPr="001C62B4">
        <w:rPr>
          <w:color w:val="auto"/>
          <w:sz w:val="20"/>
          <w:szCs w:val="20"/>
          <w:lang w:val="en-GB"/>
        </w:rPr>
        <w:t xml:space="preserve"> Arcos</w:t>
      </w:r>
      <w:r w:rsidR="007E136C" w:rsidRPr="001C62B4">
        <w:rPr>
          <w:color w:val="auto"/>
          <w:sz w:val="20"/>
          <w:szCs w:val="20"/>
          <w:lang w:val="en-GB"/>
        </w:rPr>
        <w:t xml:space="preserve"> / Jesus Cerquides</w:t>
      </w:r>
    </w:p>
    <w:p w14:paraId="760F6375" w14:textId="1D3D5645" w:rsidR="004447BC" w:rsidRPr="00E32346" w:rsidRDefault="00A80B5E" w:rsidP="00C246B5">
      <w:pPr>
        <w:pStyle w:val="Default"/>
        <w:spacing w:line="12pt" w:lineRule="atLeast"/>
        <w:ind w:start="-47.30pt"/>
        <w:jc w:val="end"/>
        <w:rPr>
          <w:color w:val="auto"/>
          <w:sz w:val="20"/>
          <w:szCs w:val="20"/>
        </w:rPr>
      </w:pPr>
      <w:r w:rsidRPr="00E32346">
        <w:rPr>
          <w:color w:val="auto"/>
          <w:sz w:val="20"/>
          <w:szCs w:val="20"/>
        </w:rPr>
        <w:t>PhD Tutor:</w:t>
      </w:r>
      <w:r w:rsidR="004447BC" w:rsidRPr="00E32346">
        <w:rPr>
          <w:color w:val="auto"/>
          <w:sz w:val="20"/>
          <w:szCs w:val="20"/>
        </w:rPr>
        <w:t xml:space="preserve"> </w:t>
      </w:r>
      <w:r w:rsidR="003C1392" w:rsidRPr="00E32346">
        <w:rPr>
          <w:color w:val="auto"/>
          <w:sz w:val="20"/>
          <w:szCs w:val="20"/>
        </w:rPr>
        <w:t>Josep Lluís Arcos</w:t>
      </w:r>
      <w:r w:rsidR="007E136C">
        <w:rPr>
          <w:color w:val="auto"/>
          <w:sz w:val="20"/>
          <w:szCs w:val="20"/>
        </w:rPr>
        <w:t xml:space="preserve"> / </w:t>
      </w:r>
      <w:proofErr w:type="spellStart"/>
      <w:r w:rsidR="007E136C">
        <w:rPr>
          <w:color w:val="auto"/>
          <w:sz w:val="20"/>
          <w:szCs w:val="20"/>
        </w:rPr>
        <w:t>Jesus</w:t>
      </w:r>
      <w:proofErr w:type="spellEnd"/>
      <w:r w:rsidR="007E136C">
        <w:rPr>
          <w:color w:val="auto"/>
          <w:sz w:val="20"/>
          <w:szCs w:val="20"/>
        </w:rPr>
        <w:t xml:space="preserve"> Cerquides</w:t>
      </w:r>
    </w:p>
    <w:p w14:paraId="47678420" w14:textId="77777777" w:rsidR="00A80B5E" w:rsidRDefault="00A80B5E" w:rsidP="00C246B5">
      <w:pPr>
        <w:pStyle w:val="Default"/>
        <w:spacing w:line="12pt" w:lineRule="atLeast"/>
        <w:ind w:start="-47.30pt"/>
        <w:jc w:val="end"/>
        <w:rPr>
          <w:color w:val="auto"/>
          <w:sz w:val="20"/>
          <w:szCs w:val="20"/>
          <w:lang w:val="en-GB"/>
        </w:rPr>
      </w:pPr>
      <w:r w:rsidRPr="00A80B5E">
        <w:rPr>
          <w:color w:val="auto"/>
          <w:sz w:val="20"/>
          <w:szCs w:val="20"/>
          <w:lang w:val="en-GB"/>
        </w:rPr>
        <w:t>PhD admission date:</w:t>
      </w:r>
      <w:r w:rsidR="004447BC">
        <w:rPr>
          <w:color w:val="auto"/>
          <w:sz w:val="20"/>
          <w:szCs w:val="20"/>
          <w:lang w:val="en-GB"/>
        </w:rPr>
        <w:t xml:space="preserve"> </w:t>
      </w:r>
      <w:r w:rsidR="00FB09E4">
        <w:rPr>
          <w:color w:val="auto"/>
          <w:sz w:val="20"/>
          <w:szCs w:val="20"/>
          <w:lang w:val="en-GB"/>
        </w:rPr>
        <w:t xml:space="preserve">29 </w:t>
      </w:r>
      <w:r w:rsidR="003C1392">
        <w:rPr>
          <w:color w:val="auto"/>
          <w:sz w:val="20"/>
          <w:szCs w:val="20"/>
          <w:lang w:val="en-GB"/>
        </w:rPr>
        <w:t>April</w:t>
      </w:r>
      <w:r w:rsidR="00FB09E4">
        <w:rPr>
          <w:color w:val="auto"/>
          <w:sz w:val="20"/>
          <w:szCs w:val="20"/>
          <w:lang w:val="en-GB"/>
        </w:rPr>
        <w:t xml:space="preserve"> 2022</w:t>
      </w:r>
    </w:p>
    <w:p w14:paraId="6944ACF1" w14:textId="77777777" w:rsidR="004447BC" w:rsidRDefault="004447BC" w:rsidP="00C246B5">
      <w:pPr>
        <w:pStyle w:val="Default"/>
        <w:spacing w:line="12pt" w:lineRule="atLeast"/>
        <w:ind w:start="-47.30pt"/>
        <w:jc w:val="end"/>
        <w:rPr>
          <w:color w:val="auto"/>
          <w:sz w:val="20"/>
          <w:szCs w:val="20"/>
          <w:lang w:val="en-GB"/>
        </w:rPr>
      </w:pPr>
    </w:p>
    <w:p w14:paraId="0AAB9A48" w14:textId="77777777" w:rsidR="004447BC" w:rsidRDefault="004447BC" w:rsidP="00C246B5">
      <w:pPr>
        <w:pStyle w:val="Default"/>
        <w:spacing w:line="12pt" w:lineRule="atLeast"/>
        <w:ind w:start="-47.30pt"/>
        <w:jc w:val="end"/>
        <w:rPr>
          <w:color w:val="auto"/>
          <w:sz w:val="20"/>
          <w:szCs w:val="20"/>
          <w:lang w:val="en-GB"/>
        </w:rPr>
      </w:pPr>
    </w:p>
    <w:p w14:paraId="744A71E1" w14:textId="77777777" w:rsidR="002F51BF" w:rsidRDefault="002F51BF" w:rsidP="002F51BF">
      <w:pPr>
        <w:pStyle w:val="Default"/>
        <w:spacing w:line="12pt" w:lineRule="atLeast"/>
        <w:rPr>
          <w:color w:val="auto"/>
          <w:sz w:val="20"/>
          <w:szCs w:val="20"/>
          <w:lang w:val="en-GB"/>
        </w:rPr>
      </w:pPr>
    </w:p>
    <w:p w14:paraId="66FFA7A4" w14:textId="77777777" w:rsidR="006B5B3D" w:rsidRDefault="006B5B3D" w:rsidP="002F51BF">
      <w:pPr>
        <w:pStyle w:val="Default"/>
        <w:spacing w:line="12pt" w:lineRule="atLeast"/>
        <w:rPr>
          <w:color w:val="auto"/>
          <w:sz w:val="20"/>
          <w:szCs w:val="20"/>
          <w:lang w:val="en-GB"/>
        </w:rPr>
      </w:pPr>
    </w:p>
    <w:p w14:paraId="78CF35C9" w14:textId="77777777" w:rsidR="004447BC" w:rsidRPr="00A80B5E" w:rsidRDefault="004447BC" w:rsidP="00C246B5">
      <w:pPr>
        <w:pStyle w:val="Default"/>
        <w:spacing w:line="12pt" w:lineRule="atLeast"/>
        <w:ind w:start="-47.30pt"/>
        <w:jc w:val="end"/>
        <w:rPr>
          <w:color w:val="auto"/>
          <w:sz w:val="20"/>
          <w:szCs w:val="20"/>
          <w:lang w:val="en-GB"/>
        </w:rPr>
      </w:pPr>
    </w:p>
    <w:p w14:paraId="404F5FD9" w14:textId="4768FA5E" w:rsidR="00A80B5E" w:rsidRPr="005E02D3" w:rsidRDefault="00A80B5E" w:rsidP="00C246B5">
      <w:pPr>
        <w:pStyle w:val="CM1"/>
        <w:ind w:start="-47.30pt"/>
        <w:jc w:val="center"/>
        <w:rPr>
          <w:rFonts w:cs="CM R"/>
          <w:sz w:val="20"/>
          <w:szCs w:val="20"/>
        </w:rPr>
      </w:pPr>
      <w:r w:rsidRPr="005E02D3">
        <w:rPr>
          <w:rFonts w:cs="CM R"/>
          <w:sz w:val="20"/>
          <w:szCs w:val="20"/>
        </w:rPr>
        <w:t>B</w:t>
      </w:r>
      <w:r w:rsidR="004447BC" w:rsidRPr="005E02D3">
        <w:rPr>
          <w:rFonts w:cs="CM R"/>
          <w:sz w:val="20"/>
          <w:szCs w:val="20"/>
        </w:rPr>
        <w:t>ellaterra (Cerdanyola del Vallès),</w:t>
      </w:r>
      <w:r w:rsidR="00B7627E" w:rsidRPr="005E02D3">
        <w:rPr>
          <w:rFonts w:cs="CM R"/>
          <w:sz w:val="20"/>
          <w:szCs w:val="20"/>
        </w:rPr>
        <w:t xml:space="preserve"> </w:t>
      </w:r>
      <w:r w:rsidR="00365AED" w:rsidRPr="005E02D3">
        <w:rPr>
          <w:rFonts w:cs="CM R"/>
          <w:sz w:val="20"/>
          <w:szCs w:val="20"/>
        </w:rPr>
        <w:t>1</w:t>
      </w:r>
      <w:r w:rsidR="002C1D8E">
        <w:rPr>
          <w:rFonts w:cs="CM R"/>
          <w:sz w:val="20"/>
          <w:szCs w:val="20"/>
        </w:rPr>
        <w:t>6</w:t>
      </w:r>
      <w:r w:rsidR="004447BC" w:rsidRPr="005E02D3">
        <w:rPr>
          <w:rFonts w:cs="CM R"/>
          <w:sz w:val="20"/>
          <w:szCs w:val="20"/>
        </w:rPr>
        <w:t xml:space="preserve"> </w:t>
      </w:r>
      <w:proofErr w:type="gramStart"/>
      <w:r w:rsidR="002C1D8E">
        <w:rPr>
          <w:rFonts w:cs="CM R"/>
          <w:sz w:val="20"/>
          <w:szCs w:val="20"/>
        </w:rPr>
        <w:t>June</w:t>
      </w:r>
      <w:r w:rsidR="004447BC" w:rsidRPr="005E02D3">
        <w:rPr>
          <w:rFonts w:cs="CM R"/>
          <w:sz w:val="20"/>
          <w:szCs w:val="20"/>
        </w:rPr>
        <w:t xml:space="preserve"> </w:t>
      </w:r>
      <w:r w:rsidR="00B7627E" w:rsidRPr="005E02D3">
        <w:rPr>
          <w:rFonts w:cs="CM R"/>
          <w:sz w:val="20"/>
          <w:szCs w:val="20"/>
        </w:rPr>
        <w:t>,</w:t>
      </w:r>
      <w:proofErr w:type="gramEnd"/>
      <w:r w:rsidR="00B7627E" w:rsidRPr="005E02D3">
        <w:rPr>
          <w:rFonts w:cs="CM R"/>
          <w:sz w:val="20"/>
          <w:szCs w:val="20"/>
        </w:rPr>
        <w:t xml:space="preserve"> </w:t>
      </w:r>
      <w:r w:rsidR="00365AED" w:rsidRPr="005E02D3">
        <w:rPr>
          <w:rFonts w:cs="CM R"/>
          <w:sz w:val="20"/>
          <w:szCs w:val="20"/>
        </w:rPr>
        <w:t>202</w:t>
      </w:r>
      <w:r w:rsidR="005E02D3" w:rsidRPr="005E02D3">
        <w:rPr>
          <w:rFonts w:cs="CM R"/>
          <w:sz w:val="20"/>
          <w:szCs w:val="20"/>
        </w:rPr>
        <w:t>3</w:t>
      </w:r>
      <w:r w:rsidRPr="005E02D3">
        <w:rPr>
          <w:rFonts w:cs="CM R"/>
          <w:sz w:val="20"/>
          <w:szCs w:val="20"/>
        </w:rPr>
        <w:t xml:space="preserve"> </w:t>
      </w:r>
    </w:p>
    <w:p w14:paraId="401CDD2D" w14:textId="77777777" w:rsidR="00B83DD1" w:rsidRDefault="00A80B5E" w:rsidP="00B83DD1">
      <w:pPr>
        <w:pStyle w:val="CM6"/>
        <w:pageBreakBefore/>
        <w:spacing w:after="9.75pt"/>
        <w:ind w:start="-19.65pt"/>
        <w:rPr>
          <w:rFonts w:ascii="CMB Extra" w:hAnsi="CMB Extra" w:cs="CMB Extra"/>
          <w:sz w:val="28"/>
          <w:szCs w:val="28"/>
          <w:lang w:val="en-GB"/>
        </w:rPr>
      </w:pPr>
      <w:r w:rsidRPr="002E68D6">
        <w:rPr>
          <w:rFonts w:ascii="CMB Extra" w:hAnsi="CMB Extra" w:cs="CMB Extra"/>
          <w:sz w:val="28"/>
          <w:szCs w:val="28"/>
          <w:lang w:val="en-GB"/>
        </w:rPr>
        <w:lastRenderedPageBreak/>
        <w:t xml:space="preserve">Abstract </w:t>
      </w:r>
    </w:p>
    <w:p w14:paraId="6D4E5CED" w14:textId="66A29BE3" w:rsidR="0028336D" w:rsidRPr="001C62B4" w:rsidRDefault="00E32346" w:rsidP="00F52C41">
      <w:pPr>
        <w:ind w:firstLine="36pt"/>
        <w:jc w:val="both"/>
        <w:rPr>
          <w:lang w:val="en-US"/>
        </w:rPr>
      </w:pPr>
      <w:r w:rsidRPr="00F52C41">
        <w:rPr>
          <w:lang w:val="en-US"/>
        </w:rPr>
        <w:t>The use of mathematical simulation models of diseases in economic evaluation is an essential and common tool in medicine aimed at guiding decision</w:t>
      </w:r>
      <w:r w:rsidR="00796316" w:rsidRPr="001C62B4">
        <w:rPr>
          <w:lang w:val="en-US"/>
        </w:rPr>
        <w:t>-</w:t>
      </w:r>
      <w:r w:rsidRPr="00F52C41">
        <w:rPr>
          <w:lang w:val="en-US"/>
        </w:rPr>
        <w:t xml:space="preserve">making in health. Cost-effectiveness analyses are a type of economic evaluation that assess the balance between health benefits and the economic sustainability of different health interventions. One critical aspect of these models is the accurate representation of the disease’s natural history, which requires a set of parameters such as probabilities and disease burden rates. </w:t>
      </w:r>
      <w:r w:rsidR="00762374">
        <w:rPr>
          <w:lang w:val="en-US"/>
        </w:rPr>
        <w:t>Most of t</w:t>
      </w:r>
      <w:r w:rsidRPr="00F52C41">
        <w:rPr>
          <w:lang w:val="en-US"/>
        </w:rPr>
        <w:t xml:space="preserve">hese parameters </w:t>
      </w:r>
      <w:r w:rsidR="00762374">
        <w:rPr>
          <w:lang w:val="en-US"/>
        </w:rPr>
        <w:t>are</w:t>
      </w:r>
      <w:r w:rsidRPr="00F52C41">
        <w:rPr>
          <w:lang w:val="en-US"/>
        </w:rPr>
        <w:t xml:space="preserve"> obtained from scientific literature</w:t>
      </w:r>
      <w:r w:rsidR="00762374">
        <w:rPr>
          <w:lang w:val="en-US"/>
        </w:rPr>
        <w:t xml:space="preserve"> or expert consensus</w:t>
      </w:r>
      <w:r w:rsidRPr="00F52C41">
        <w:rPr>
          <w:lang w:val="en-US"/>
        </w:rPr>
        <w:t xml:space="preserve">, </w:t>
      </w:r>
      <w:r w:rsidR="00C149D7">
        <w:rPr>
          <w:lang w:val="en-US"/>
        </w:rPr>
        <w:t xml:space="preserve">but </w:t>
      </w:r>
      <w:r w:rsidRPr="00F52C41">
        <w:rPr>
          <w:lang w:val="en-US"/>
        </w:rPr>
        <w:t>they often need calibration to fit the model’s expected outcomes</w:t>
      </w:r>
      <w:r w:rsidR="00171DCC" w:rsidRPr="00171DCC">
        <w:rPr>
          <w:lang w:val="en-US"/>
        </w:rPr>
        <w:t>, such as disease incidence or mortality in a specific context</w:t>
      </w:r>
      <w:r w:rsidRPr="00F52C41">
        <w:rPr>
          <w:lang w:val="en-US"/>
        </w:rPr>
        <w:t>. However, the calibration process can be computationally expensive and traditional optimization methods can be time-consuming due to relatively simple heuristics that may not even guarantee feasible solutions.</w:t>
      </w:r>
    </w:p>
    <w:p w14:paraId="3E8CA705" w14:textId="45890199" w:rsidR="006C184E" w:rsidRPr="00633420" w:rsidRDefault="00E32346" w:rsidP="00F52C41">
      <w:pPr>
        <w:ind w:firstLine="36pt"/>
        <w:jc w:val="both"/>
        <w:rPr>
          <w:lang w:val="en-US"/>
        </w:rPr>
      </w:pPr>
      <w:r w:rsidRPr="00F52C41">
        <w:rPr>
          <w:lang w:val="en-US"/>
        </w:rPr>
        <w:t xml:space="preserve">In this </w:t>
      </w:r>
      <w:r w:rsidR="00EA1EED" w:rsidRPr="001C62B4">
        <w:rPr>
          <w:lang w:val="en-US"/>
        </w:rPr>
        <w:t>thesis</w:t>
      </w:r>
      <w:r w:rsidRPr="00F52C41">
        <w:rPr>
          <w:lang w:val="en-US"/>
        </w:rPr>
        <w:t xml:space="preserve">, we investigate the use of Bayesian optimization to enhance the calibration process by leveraging domain-specific knowledge and exploiting inherent structural properties in the solution space. Specifically, we examine the effect of additive kernel decomposition and constraint handling for efficient search. Our preliminary results show that this </w:t>
      </w:r>
      <w:r w:rsidR="00AC529A" w:rsidRPr="00AC529A">
        <w:rPr>
          <w:lang w:val="en-US"/>
        </w:rPr>
        <w:t xml:space="preserve">enhanced </w:t>
      </w:r>
      <w:r w:rsidRPr="00F52C41">
        <w:rPr>
          <w:lang w:val="en-US"/>
        </w:rPr>
        <w:t xml:space="preserve">Bayesian optimization procedure </w:t>
      </w:r>
      <w:r w:rsidR="00E06AAB" w:rsidRPr="00E06AAB">
        <w:rPr>
          <w:lang w:val="en-US"/>
        </w:rPr>
        <w:t xml:space="preserve">leads to faster convergence and better solutions for larger models, improving the calibration process </w:t>
      </w:r>
      <w:r w:rsidR="00E06AAB" w:rsidRPr="00633420">
        <w:rPr>
          <w:lang w:val="en-US"/>
        </w:rPr>
        <w:t>asymptotically.</w:t>
      </w:r>
      <w:r w:rsidR="00EC3DD5" w:rsidRPr="00633420">
        <w:rPr>
          <w:lang w:val="en-US"/>
        </w:rPr>
        <w:t xml:space="preserve"> </w:t>
      </w:r>
    </w:p>
    <w:p w14:paraId="34F045EE" w14:textId="1D031F1B" w:rsidR="006C184E" w:rsidRPr="00633420" w:rsidRDefault="00A80B5E" w:rsidP="006C184E">
      <w:pPr>
        <w:pStyle w:val="Default"/>
        <w:spacing w:after="107.25pt" w:line="18.40pt" w:lineRule="atLeast"/>
        <w:ind w:start="-19.65pt"/>
        <w:contextualSpacing/>
        <w:jc w:val="both"/>
        <w:rPr>
          <w:rFonts w:ascii="Times New Roman" w:hAnsi="Times New Roman" w:cs="Times New Roman"/>
          <w:color w:val="auto"/>
          <w:sz w:val="20"/>
          <w:szCs w:val="20"/>
          <w:lang w:val="en-GB"/>
        </w:rPr>
      </w:pPr>
      <w:r w:rsidRPr="00633420">
        <w:rPr>
          <w:rFonts w:ascii="Times New Roman" w:hAnsi="Times New Roman" w:cs="Times New Roman"/>
          <w:color w:val="auto"/>
          <w:sz w:val="20"/>
          <w:szCs w:val="20"/>
          <w:lang w:val="en-GB"/>
        </w:rPr>
        <w:t xml:space="preserve">Keywords: </w:t>
      </w:r>
      <w:r w:rsidR="006C184E" w:rsidRPr="00633420">
        <w:rPr>
          <w:rFonts w:ascii="Times New Roman" w:hAnsi="Times New Roman" w:cs="Times New Roman"/>
          <w:color w:val="auto"/>
          <w:sz w:val="20"/>
          <w:szCs w:val="20"/>
          <w:lang w:val="en-GB"/>
        </w:rPr>
        <w:t xml:space="preserve">Cost-effectiveness analysis (CEA), simulation </w:t>
      </w:r>
      <w:r w:rsidR="009D0B00" w:rsidRPr="00633420">
        <w:rPr>
          <w:rFonts w:ascii="Times New Roman" w:hAnsi="Times New Roman" w:cs="Times New Roman"/>
          <w:color w:val="auto"/>
          <w:sz w:val="20"/>
          <w:szCs w:val="20"/>
          <w:lang w:val="en-GB"/>
        </w:rPr>
        <w:t>modelling</w:t>
      </w:r>
      <w:r w:rsidR="006C184E" w:rsidRPr="00633420">
        <w:rPr>
          <w:rFonts w:ascii="Times New Roman" w:hAnsi="Times New Roman" w:cs="Times New Roman"/>
          <w:color w:val="auto"/>
          <w:sz w:val="20"/>
          <w:szCs w:val="20"/>
          <w:lang w:val="en-GB"/>
        </w:rPr>
        <w:t xml:space="preserve">, optimization, </w:t>
      </w:r>
      <w:r w:rsidR="009D0B00" w:rsidRPr="00633420">
        <w:rPr>
          <w:rFonts w:ascii="Times New Roman" w:hAnsi="Times New Roman" w:cs="Times New Roman"/>
          <w:color w:val="auto"/>
          <w:sz w:val="20"/>
          <w:szCs w:val="20"/>
          <w:lang w:val="en-GB"/>
        </w:rPr>
        <w:t>Bayesian</w:t>
      </w:r>
      <w:r w:rsidR="006C184E" w:rsidRPr="00633420">
        <w:rPr>
          <w:rFonts w:ascii="Times New Roman" w:hAnsi="Times New Roman" w:cs="Times New Roman"/>
          <w:color w:val="auto"/>
          <w:sz w:val="20"/>
          <w:szCs w:val="20"/>
          <w:lang w:val="en-GB"/>
        </w:rPr>
        <w:t xml:space="preserve"> optimization</w:t>
      </w:r>
      <w:r w:rsidR="00FE71BC" w:rsidRPr="00633420">
        <w:rPr>
          <w:rFonts w:ascii="Times New Roman" w:hAnsi="Times New Roman" w:cs="Times New Roman"/>
          <w:color w:val="auto"/>
          <w:sz w:val="20"/>
          <w:szCs w:val="20"/>
          <w:lang w:val="en-GB"/>
        </w:rPr>
        <w:t>, constrained optimization</w:t>
      </w:r>
      <w:r w:rsidR="006C184E" w:rsidRPr="00633420">
        <w:rPr>
          <w:rFonts w:ascii="Times New Roman" w:hAnsi="Times New Roman" w:cs="Times New Roman"/>
          <w:color w:val="auto"/>
          <w:sz w:val="20"/>
          <w:szCs w:val="20"/>
          <w:lang w:val="en-GB"/>
        </w:rPr>
        <w:t xml:space="preserve">, gaussian processes, </w:t>
      </w:r>
      <w:r w:rsidR="002C62A9" w:rsidRPr="00633420">
        <w:rPr>
          <w:rFonts w:ascii="Times New Roman" w:hAnsi="Times New Roman" w:cs="Times New Roman"/>
          <w:color w:val="auto"/>
          <w:sz w:val="20"/>
          <w:szCs w:val="20"/>
          <w:lang w:val="en-GB"/>
        </w:rPr>
        <w:t>additive</w:t>
      </w:r>
      <w:r w:rsidR="00007592" w:rsidRPr="00633420">
        <w:rPr>
          <w:rFonts w:ascii="Times New Roman" w:hAnsi="Times New Roman" w:cs="Times New Roman"/>
          <w:color w:val="auto"/>
          <w:sz w:val="20"/>
          <w:szCs w:val="20"/>
          <w:lang w:val="en-GB"/>
        </w:rPr>
        <w:t xml:space="preserve"> decomposition, </w:t>
      </w:r>
      <w:r w:rsidR="006C184E" w:rsidRPr="00633420">
        <w:rPr>
          <w:rFonts w:ascii="Times New Roman" w:hAnsi="Times New Roman" w:cs="Times New Roman"/>
          <w:color w:val="auto"/>
          <w:sz w:val="20"/>
          <w:szCs w:val="20"/>
          <w:lang w:val="en-GB"/>
        </w:rPr>
        <w:t>artificial intelligence</w:t>
      </w:r>
    </w:p>
    <w:p w14:paraId="00B79082" w14:textId="77777777" w:rsidR="006C184E" w:rsidRPr="00633420" w:rsidRDefault="006C184E" w:rsidP="006C184E">
      <w:pPr>
        <w:pStyle w:val="Default"/>
        <w:spacing w:after="107.25pt" w:line="18.40pt" w:lineRule="atLeast"/>
        <w:ind w:start="-19.65pt"/>
        <w:contextualSpacing/>
        <w:jc w:val="both"/>
        <w:rPr>
          <w:rFonts w:ascii="Times New Roman" w:hAnsi="Times New Roman" w:cs="Times New Roman"/>
          <w:color w:val="auto"/>
          <w:sz w:val="20"/>
          <w:szCs w:val="20"/>
          <w:lang w:val="en-GB"/>
        </w:rPr>
      </w:pPr>
    </w:p>
    <w:p w14:paraId="1D2F84EC" w14:textId="77777777" w:rsidR="003823E3" w:rsidRPr="00633420" w:rsidRDefault="003823E3" w:rsidP="003823E3">
      <w:pPr>
        <w:pStyle w:val="Default"/>
        <w:spacing w:after="107.25pt" w:line="18.40pt" w:lineRule="atLeast"/>
        <w:ind w:start="-19.65pt"/>
        <w:jc w:val="both"/>
        <w:rPr>
          <w:rFonts w:ascii="Times New Roman" w:hAnsi="Times New Roman" w:cs="Times New Roman"/>
          <w:color w:val="auto"/>
          <w:sz w:val="20"/>
          <w:szCs w:val="20"/>
          <w:lang w:val="en-GB"/>
        </w:rPr>
      </w:pPr>
    </w:p>
    <w:p w14:paraId="430B2654" w14:textId="77777777" w:rsidR="004335F8" w:rsidRPr="00633420" w:rsidRDefault="004335F8">
      <w:pPr>
        <w:pStyle w:val="Default"/>
        <w:spacing w:after="107.25pt" w:line="18.40pt" w:lineRule="atLeast"/>
        <w:jc w:val="both"/>
        <w:rPr>
          <w:rFonts w:ascii="Times New Roman" w:hAnsi="Times New Roman" w:cs="Times New Roman"/>
          <w:color w:val="auto"/>
          <w:sz w:val="20"/>
          <w:szCs w:val="20"/>
          <w:lang w:val="en-GB"/>
        </w:rPr>
      </w:pPr>
    </w:p>
    <w:p w14:paraId="1DCA4CA2" w14:textId="77777777" w:rsidR="004335F8" w:rsidRDefault="004335F8">
      <w:pPr>
        <w:pStyle w:val="Default"/>
        <w:spacing w:after="107.25pt" w:line="18.40pt" w:lineRule="atLeast"/>
        <w:jc w:val="both"/>
        <w:rPr>
          <w:color w:val="auto"/>
          <w:sz w:val="20"/>
          <w:szCs w:val="20"/>
          <w:lang w:val="en-GB"/>
        </w:rPr>
      </w:pPr>
    </w:p>
    <w:p w14:paraId="74EA920E" w14:textId="77777777" w:rsidR="004335F8" w:rsidRDefault="004335F8">
      <w:pPr>
        <w:pStyle w:val="Default"/>
        <w:spacing w:after="107.25pt" w:line="18.40pt" w:lineRule="atLeast"/>
        <w:jc w:val="both"/>
        <w:rPr>
          <w:color w:val="auto"/>
          <w:sz w:val="20"/>
          <w:szCs w:val="20"/>
          <w:lang w:val="en-GB"/>
        </w:rPr>
      </w:pPr>
    </w:p>
    <w:p w14:paraId="65F20D8F" w14:textId="77777777" w:rsidR="002B080E" w:rsidRPr="002E68D6" w:rsidRDefault="002B080E">
      <w:pPr>
        <w:pStyle w:val="Default"/>
        <w:spacing w:after="107.25pt" w:line="18.40pt" w:lineRule="atLeast"/>
        <w:jc w:val="both"/>
        <w:rPr>
          <w:color w:val="auto"/>
          <w:sz w:val="20"/>
          <w:szCs w:val="20"/>
          <w:lang w:val="en-GB"/>
        </w:rPr>
      </w:pPr>
    </w:p>
    <w:p w14:paraId="11FF0523" w14:textId="77777777" w:rsidR="00A80B5E" w:rsidRDefault="00A80B5E" w:rsidP="00C246B5">
      <w:pPr>
        <w:pStyle w:val="CM2"/>
        <w:ind w:start="-19.65pt"/>
        <w:jc w:val="both"/>
        <w:rPr>
          <w:rFonts w:ascii="CMB Extra" w:hAnsi="CMB Extra" w:cs="CMB Extra"/>
          <w:sz w:val="28"/>
          <w:szCs w:val="28"/>
          <w:lang w:val="en-GB"/>
        </w:rPr>
      </w:pPr>
      <w:r w:rsidRPr="002E68D6">
        <w:rPr>
          <w:rFonts w:ascii="CMB Extra" w:hAnsi="CMB Extra" w:cs="CMB Extra"/>
          <w:sz w:val="28"/>
          <w:szCs w:val="28"/>
          <w:lang w:val="en-GB"/>
        </w:rPr>
        <w:t xml:space="preserve">Contents </w:t>
      </w:r>
    </w:p>
    <w:p w14:paraId="7F74CF8D" w14:textId="77777777" w:rsidR="004335F8" w:rsidRPr="00DE4EB8" w:rsidRDefault="004335F8" w:rsidP="00C246B5">
      <w:pPr>
        <w:pStyle w:val="Default"/>
        <w:ind w:start="-19.65pt"/>
        <w:rPr>
          <w:lang w:val="en-US"/>
        </w:rPr>
      </w:pPr>
    </w:p>
    <w:p w14:paraId="3F4B4B22" w14:textId="32EB90F1" w:rsidR="002B080E" w:rsidRDefault="00614AA0">
      <w:pPr>
        <w:pStyle w:val="TOC1"/>
        <w:rPr>
          <w:rFonts w:ascii="Calibri" w:hAnsi="Calibri"/>
          <w:b w:val="0"/>
          <w:noProof/>
          <w:lang w:val="en-US" w:eastAsia="es-ES_tradnl"/>
        </w:rPr>
      </w:pPr>
      <w:r w:rsidRPr="00CD70B3">
        <w:rPr>
          <w:caps/>
          <w:sz w:val="20"/>
          <w:szCs w:val="20"/>
          <w:lang w:val="en-US"/>
        </w:rPr>
        <w:fldChar w:fldCharType="begin"/>
      </w:r>
      <w:r w:rsidRPr="00CD70B3">
        <w:rPr>
          <w:caps/>
          <w:sz w:val="20"/>
          <w:szCs w:val="20"/>
          <w:lang w:val="en-US"/>
        </w:rPr>
        <w:instrText xml:space="preserve"> </w:instrText>
      </w:r>
      <w:r w:rsidR="00647F5B">
        <w:rPr>
          <w:caps/>
          <w:sz w:val="20"/>
          <w:szCs w:val="20"/>
          <w:lang w:val="en-US"/>
        </w:rPr>
        <w:instrText>TOC</w:instrText>
      </w:r>
      <w:r w:rsidRPr="00CD70B3">
        <w:rPr>
          <w:caps/>
          <w:sz w:val="20"/>
          <w:szCs w:val="20"/>
          <w:lang w:val="en-US"/>
        </w:rPr>
        <w:instrText xml:space="preserve"> \o "1-3" </w:instrText>
      </w:r>
      <w:r w:rsidRPr="00CD70B3">
        <w:rPr>
          <w:caps/>
          <w:sz w:val="20"/>
          <w:szCs w:val="20"/>
          <w:lang w:val="en-US"/>
        </w:rPr>
        <w:fldChar w:fldCharType="separate"/>
      </w:r>
      <w:r w:rsidR="002B080E" w:rsidRPr="005A7194">
        <w:rPr>
          <w:noProof/>
          <w:lang w:val="en-GB"/>
        </w:rPr>
        <w:t>1.Introduction</w:t>
      </w:r>
      <w:r w:rsidR="002B080E" w:rsidRPr="002B080E">
        <w:rPr>
          <w:noProof/>
          <w:lang w:val="en-US"/>
        </w:rPr>
        <w:tab/>
      </w:r>
      <w:r w:rsidR="002B080E">
        <w:rPr>
          <w:noProof/>
        </w:rPr>
        <w:fldChar w:fldCharType="begin"/>
      </w:r>
      <w:r w:rsidR="002B080E" w:rsidRPr="002B080E">
        <w:rPr>
          <w:noProof/>
          <w:lang w:val="en-US"/>
        </w:rPr>
        <w:instrText xml:space="preserve"> PAGEREF _Toc119485719 \h </w:instrText>
      </w:r>
      <w:r w:rsidR="002B080E">
        <w:rPr>
          <w:noProof/>
        </w:rPr>
      </w:r>
      <w:r w:rsidR="002B080E">
        <w:rPr>
          <w:noProof/>
        </w:rPr>
        <w:fldChar w:fldCharType="separate"/>
      </w:r>
      <w:r w:rsidR="008A3E53">
        <w:rPr>
          <w:noProof/>
          <w:lang w:val="en-US"/>
        </w:rPr>
        <w:t>1</w:t>
      </w:r>
      <w:r w:rsidR="002B080E">
        <w:rPr>
          <w:noProof/>
        </w:rPr>
        <w:fldChar w:fldCharType="end"/>
      </w:r>
    </w:p>
    <w:p w14:paraId="468E3B61" w14:textId="154F3371" w:rsidR="002B080E" w:rsidRDefault="002B080E">
      <w:pPr>
        <w:pStyle w:val="TOC1"/>
        <w:rPr>
          <w:rFonts w:ascii="Calibri" w:hAnsi="Calibri"/>
          <w:b w:val="0"/>
          <w:noProof/>
          <w:lang w:val="en-US" w:eastAsia="es-ES_tradnl"/>
        </w:rPr>
      </w:pPr>
      <w:r w:rsidRPr="005A7194">
        <w:rPr>
          <w:noProof/>
          <w:lang w:val="en-GB"/>
        </w:rPr>
        <w:t>2.Research Objectives</w:t>
      </w:r>
      <w:r w:rsidRPr="002B080E">
        <w:rPr>
          <w:noProof/>
          <w:lang w:val="en-US"/>
        </w:rPr>
        <w:tab/>
      </w:r>
      <w:r>
        <w:rPr>
          <w:noProof/>
        </w:rPr>
        <w:fldChar w:fldCharType="begin"/>
      </w:r>
      <w:r w:rsidRPr="002B080E">
        <w:rPr>
          <w:noProof/>
          <w:lang w:val="en-US"/>
        </w:rPr>
        <w:instrText xml:space="preserve"> PAGEREF _Toc119485720 \h </w:instrText>
      </w:r>
      <w:r>
        <w:rPr>
          <w:noProof/>
        </w:rPr>
      </w:r>
      <w:r>
        <w:rPr>
          <w:noProof/>
        </w:rPr>
        <w:fldChar w:fldCharType="separate"/>
      </w:r>
      <w:r w:rsidR="008A3E53">
        <w:rPr>
          <w:noProof/>
          <w:lang w:val="en-US"/>
        </w:rPr>
        <w:t>1</w:t>
      </w:r>
      <w:r>
        <w:rPr>
          <w:noProof/>
        </w:rPr>
        <w:fldChar w:fldCharType="end"/>
      </w:r>
    </w:p>
    <w:p w14:paraId="5988E4E2" w14:textId="3C90FE78" w:rsidR="002B080E" w:rsidRPr="001C62B4" w:rsidRDefault="002B080E">
      <w:pPr>
        <w:pStyle w:val="TOC1"/>
        <w:rPr>
          <w:rFonts w:ascii="Calibri" w:hAnsi="Calibri"/>
          <w:b w:val="0"/>
          <w:noProof/>
          <w:lang w:val="en-US" w:eastAsia="es-ES_tradnl"/>
        </w:rPr>
      </w:pPr>
      <w:r w:rsidRPr="005A7194">
        <w:rPr>
          <w:noProof/>
          <w:lang w:val="en-GB"/>
        </w:rPr>
        <w:t>3.State of the art</w:t>
      </w:r>
      <w:r w:rsidRPr="002B080E">
        <w:rPr>
          <w:noProof/>
          <w:lang w:val="en-US"/>
        </w:rPr>
        <w:tab/>
      </w:r>
      <w:r w:rsidR="001C62B4" w:rsidRPr="001C62B4">
        <w:rPr>
          <w:noProof/>
          <w:lang w:val="en-US"/>
        </w:rPr>
        <w:t>2</w:t>
      </w:r>
    </w:p>
    <w:p w14:paraId="73C19A79" w14:textId="77777777" w:rsidR="002B080E" w:rsidRPr="00C452B2" w:rsidRDefault="002B080E">
      <w:pPr>
        <w:pStyle w:val="TOC1"/>
        <w:rPr>
          <w:rFonts w:ascii="Calibri" w:hAnsi="Calibri"/>
          <w:b w:val="0"/>
          <w:noProof/>
          <w:lang w:val="en-US" w:eastAsia="es-ES_tradnl"/>
        </w:rPr>
      </w:pPr>
      <w:r w:rsidRPr="005A7194">
        <w:rPr>
          <w:noProof/>
          <w:lang w:val="en-GB"/>
        </w:rPr>
        <w:t>4.Research methodology and work plan</w:t>
      </w:r>
      <w:r w:rsidRPr="002B080E">
        <w:rPr>
          <w:noProof/>
          <w:lang w:val="en-US"/>
        </w:rPr>
        <w:tab/>
      </w:r>
      <w:r w:rsidR="00C452B2" w:rsidRPr="00C452B2">
        <w:rPr>
          <w:noProof/>
          <w:lang w:val="en-US"/>
        </w:rPr>
        <w:t>2</w:t>
      </w:r>
    </w:p>
    <w:p w14:paraId="1E48F7B3" w14:textId="21EDBE49" w:rsidR="004E777F" w:rsidRDefault="002B080E" w:rsidP="004E777F">
      <w:pPr>
        <w:pStyle w:val="TOC1"/>
        <w:rPr>
          <w:rFonts w:ascii="Calibri" w:hAnsi="Calibri"/>
          <w:b w:val="0"/>
          <w:noProof/>
          <w:lang w:val="es-ES" w:eastAsia="es-ES_tradnl"/>
        </w:rPr>
      </w:pPr>
      <w:r w:rsidRPr="005A7194">
        <w:rPr>
          <w:noProof/>
          <w:lang w:val="en-GB"/>
        </w:rPr>
        <w:t>5.Conclusions</w:t>
      </w:r>
      <w:r>
        <w:rPr>
          <w:noProof/>
        </w:rPr>
        <w:tab/>
      </w:r>
      <w:r w:rsidR="001C62B4">
        <w:rPr>
          <w:noProof/>
        </w:rPr>
        <w:t>5</w:t>
      </w:r>
    </w:p>
    <w:p w14:paraId="70534672" w14:textId="6056B981" w:rsidR="004E777F" w:rsidRDefault="004E777F" w:rsidP="004E777F">
      <w:pPr>
        <w:pStyle w:val="TOC1"/>
        <w:rPr>
          <w:rFonts w:ascii="Calibri" w:hAnsi="Calibri"/>
          <w:b w:val="0"/>
          <w:noProof/>
          <w:lang w:val="es-ES" w:eastAsia="es-ES_tradnl"/>
        </w:rPr>
      </w:pPr>
      <w:r w:rsidRPr="005A7194">
        <w:rPr>
          <w:noProof/>
          <w:lang w:val="en-GB"/>
        </w:rPr>
        <w:t>6.</w:t>
      </w:r>
      <w:r>
        <w:rPr>
          <w:noProof/>
          <w:lang w:val="en-GB"/>
        </w:rPr>
        <w:t>Conferences</w:t>
      </w:r>
      <w:r>
        <w:rPr>
          <w:noProof/>
        </w:rPr>
        <w:tab/>
      </w:r>
      <w:r w:rsidR="001C62B4">
        <w:rPr>
          <w:noProof/>
        </w:rPr>
        <w:t>5</w:t>
      </w:r>
    </w:p>
    <w:p w14:paraId="4C4798E2" w14:textId="76E91BEA" w:rsidR="002B080E" w:rsidRDefault="008072CA">
      <w:pPr>
        <w:pStyle w:val="TOC1"/>
        <w:rPr>
          <w:rFonts w:ascii="Calibri" w:hAnsi="Calibri"/>
          <w:b w:val="0"/>
          <w:noProof/>
          <w:lang w:val="es-ES" w:eastAsia="es-ES_tradnl"/>
        </w:rPr>
      </w:pPr>
      <w:r>
        <w:rPr>
          <w:noProof/>
          <w:lang w:val="en-GB"/>
        </w:rPr>
        <w:t>7</w:t>
      </w:r>
      <w:r w:rsidR="002B080E" w:rsidRPr="005A7194">
        <w:rPr>
          <w:noProof/>
          <w:lang w:val="en-GB"/>
        </w:rPr>
        <w:t>.References</w:t>
      </w:r>
      <w:r w:rsidR="002B080E">
        <w:rPr>
          <w:noProof/>
        </w:rPr>
        <w:tab/>
      </w:r>
      <w:r w:rsidR="001C62B4">
        <w:rPr>
          <w:noProof/>
        </w:rPr>
        <w:t>5</w:t>
      </w:r>
    </w:p>
    <w:p w14:paraId="71C106A4" w14:textId="77777777" w:rsidR="004335F8" w:rsidRPr="00DE4EB8" w:rsidRDefault="00614AA0" w:rsidP="00C246B5">
      <w:pPr>
        <w:pStyle w:val="Heading1"/>
        <w:ind w:start="-19.65pt"/>
        <w:rPr>
          <w:lang w:val="en-US"/>
        </w:rPr>
      </w:pPr>
      <w:r w:rsidRPr="00CD70B3">
        <w:rPr>
          <w:caps/>
          <w:sz w:val="20"/>
          <w:szCs w:val="20"/>
          <w:lang w:val="en-US"/>
        </w:rPr>
        <w:fldChar w:fldCharType="end"/>
      </w:r>
    </w:p>
    <w:p w14:paraId="1528BB0A" w14:textId="77777777" w:rsidR="004335F8" w:rsidRPr="00DE4EB8" w:rsidRDefault="004335F8" w:rsidP="004335F8">
      <w:pPr>
        <w:rPr>
          <w:lang w:val="en-US"/>
        </w:rPr>
      </w:pPr>
    </w:p>
    <w:p w14:paraId="569C330B" w14:textId="77777777" w:rsidR="004335F8" w:rsidRPr="00DE4EB8" w:rsidRDefault="004335F8" w:rsidP="004335F8">
      <w:pPr>
        <w:rPr>
          <w:lang w:val="en-US"/>
        </w:rPr>
      </w:pPr>
    </w:p>
    <w:p w14:paraId="415F009E" w14:textId="77777777" w:rsidR="004335F8" w:rsidRPr="00DE4EB8" w:rsidRDefault="004335F8" w:rsidP="004335F8">
      <w:pPr>
        <w:rPr>
          <w:lang w:val="en-US"/>
        </w:rPr>
      </w:pPr>
    </w:p>
    <w:p w14:paraId="74A77C25" w14:textId="77777777" w:rsidR="00614AA0" w:rsidRPr="00DE4EB8" w:rsidRDefault="00614AA0" w:rsidP="004335F8">
      <w:pPr>
        <w:rPr>
          <w:lang w:val="en-US"/>
        </w:rPr>
      </w:pPr>
    </w:p>
    <w:p w14:paraId="585293F9" w14:textId="77777777" w:rsidR="00614AA0" w:rsidRPr="00DE4EB8" w:rsidRDefault="00614AA0" w:rsidP="004335F8">
      <w:pPr>
        <w:rPr>
          <w:lang w:val="en-US"/>
        </w:rPr>
      </w:pPr>
    </w:p>
    <w:p w14:paraId="73038D19" w14:textId="77777777" w:rsidR="00614AA0" w:rsidRPr="00DE4EB8" w:rsidRDefault="00614AA0" w:rsidP="004335F8">
      <w:pPr>
        <w:rPr>
          <w:lang w:val="en-US"/>
        </w:rPr>
      </w:pPr>
    </w:p>
    <w:p w14:paraId="6A48E985" w14:textId="77777777" w:rsidR="00614AA0" w:rsidRPr="00DE4EB8" w:rsidRDefault="00614AA0" w:rsidP="004335F8">
      <w:pPr>
        <w:rPr>
          <w:lang w:val="en-US"/>
        </w:rPr>
      </w:pPr>
    </w:p>
    <w:p w14:paraId="0A3393D2" w14:textId="77777777" w:rsidR="00614AA0" w:rsidRPr="00DE4EB8" w:rsidRDefault="00614AA0" w:rsidP="004335F8">
      <w:pPr>
        <w:rPr>
          <w:lang w:val="en-US"/>
        </w:rPr>
      </w:pPr>
    </w:p>
    <w:p w14:paraId="77BAA678" w14:textId="77777777" w:rsidR="00614AA0" w:rsidRPr="00DE4EB8" w:rsidRDefault="00614AA0" w:rsidP="004335F8">
      <w:pPr>
        <w:rPr>
          <w:lang w:val="en-US"/>
        </w:rPr>
      </w:pPr>
    </w:p>
    <w:p w14:paraId="4E9138DD" w14:textId="77777777" w:rsidR="00614AA0" w:rsidRPr="00DE4EB8" w:rsidRDefault="00614AA0" w:rsidP="004335F8">
      <w:pPr>
        <w:rPr>
          <w:lang w:val="en-US"/>
        </w:rPr>
      </w:pPr>
    </w:p>
    <w:p w14:paraId="343F4616" w14:textId="77777777" w:rsidR="00614AA0" w:rsidRPr="00DE4EB8" w:rsidRDefault="00614AA0" w:rsidP="004335F8">
      <w:pPr>
        <w:rPr>
          <w:lang w:val="en-US"/>
        </w:rPr>
      </w:pPr>
    </w:p>
    <w:p w14:paraId="7A707EA0" w14:textId="77777777" w:rsidR="00614AA0" w:rsidRPr="00DE4EB8" w:rsidRDefault="00614AA0" w:rsidP="004335F8">
      <w:pPr>
        <w:rPr>
          <w:lang w:val="en-US"/>
        </w:rPr>
      </w:pPr>
    </w:p>
    <w:p w14:paraId="48B6A8A6" w14:textId="77777777" w:rsidR="00614AA0" w:rsidRPr="00DE4EB8" w:rsidRDefault="00614AA0" w:rsidP="004335F8">
      <w:pPr>
        <w:rPr>
          <w:lang w:val="en-US"/>
        </w:rPr>
      </w:pPr>
    </w:p>
    <w:p w14:paraId="2270D122" w14:textId="77777777" w:rsidR="00614AA0" w:rsidRPr="00DE4EB8" w:rsidRDefault="00614AA0" w:rsidP="004335F8">
      <w:pPr>
        <w:rPr>
          <w:lang w:val="en-US"/>
        </w:rPr>
      </w:pPr>
    </w:p>
    <w:p w14:paraId="5D13BD3F" w14:textId="77777777" w:rsidR="00614AA0" w:rsidRPr="00DE4EB8" w:rsidRDefault="00614AA0" w:rsidP="004335F8">
      <w:pPr>
        <w:rPr>
          <w:lang w:val="en-US"/>
        </w:rPr>
      </w:pPr>
    </w:p>
    <w:p w14:paraId="5950070E" w14:textId="77777777" w:rsidR="00614AA0" w:rsidRPr="00DE4EB8" w:rsidRDefault="00614AA0" w:rsidP="004335F8">
      <w:pPr>
        <w:rPr>
          <w:lang w:val="en-US"/>
        </w:rPr>
      </w:pPr>
    </w:p>
    <w:p w14:paraId="6E2B96E0" w14:textId="77777777" w:rsidR="00614AA0" w:rsidRPr="00DE4EB8" w:rsidRDefault="00614AA0" w:rsidP="004335F8">
      <w:pPr>
        <w:rPr>
          <w:lang w:val="en-US"/>
        </w:rPr>
      </w:pPr>
    </w:p>
    <w:p w14:paraId="1947F3B5" w14:textId="77777777" w:rsidR="00614AA0" w:rsidRPr="00DE4EB8" w:rsidRDefault="00614AA0" w:rsidP="004335F8">
      <w:pPr>
        <w:rPr>
          <w:lang w:val="en-US"/>
        </w:rPr>
      </w:pPr>
    </w:p>
    <w:p w14:paraId="785D229E" w14:textId="77777777" w:rsidR="00614AA0" w:rsidRPr="00DE4EB8" w:rsidRDefault="00614AA0" w:rsidP="004335F8">
      <w:pPr>
        <w:rPr>
          <w:lang w:val="en-US"/>
        </w:rPr>
      </w:pPr>
    </w:p>
    <w:p w14:paraId="28060C9F" w14:textId="77777777" w:rsidR="00614AA0" w:rsidRPr="00DE4EB8" w:rsidRDefault="00614AA0" w:rsidP="004335F8">
      <w:pPr>
        <w:rPr>
          <w:lang w:val="en-US"/>
        </w:rPr>
      </w:pPr>
    </w:p>
    <w:p w14:paraId="0B1F081B" w14:textId="77777777" w:rsidR="00614AA0" w:rsidRPr="00DE4EB8" w:rsidRDefault="00614AA0" w:rsidP="004335F8">
      <w:pPr>
        <w:rPr>
          <w:lang w:val="en-US"/>
        </w:rPr>
      </w:pPr>
    </w:p>
    <w:p w14:paraId="4086AD34" w14:textId="77777777" w:rsidR="00C246B5" w:rsidRPr="00DE4EB8" w:rsidRDefault="00C246B5" w:rsidP="004335F8">
      <w:pPr>
        <w:rPr>
          <w:lang w:val="en-US"/>
        </w:rPr>
        <w:sectPr w:rsidR="00C246B5" w:rsidRPr="00DE4EB8" w:rsidSect="006C184E">
          <w:footerReference w:type="even" r:id="rId10"/>
          <w:footerReference w:type="default" r:id="rId11"/>
          <w:pgSz w:w="595.25pt" w:h="866.85pt"/>
          <w:pgMar w:top="70.85pt" w:right="85.05pt" w:bottom="70.85pt" w:left="85.05pt" w:header="36pt" w:footer="36pt" w:gutter="0pt"/>
          <w:pgNumType w:fmt="lowerRoman" w:start="1"/>
          <w:cols w:space="36pt"/>
          <w:noEndnote/>
          <w:titlePg/>
          <w:docGrid w:linePitch="272"/>
        </w:sectPr>
      </w:pPr>
    </w:p>
    <w:p w14:paraId="09AF82FA" w14:textId="77777777" w:rsidR="002B080E" w:rsidRDefault="002B080E" w:rsidP="002B080E">
      <w:pPr>
        <w:pStyle w:val="Heading1"/>
        <w:numPr>
          <w:ilvl w:val="0"/>
          <w:numId w:val="3"/>
        </w:numPr>
        <w:rPr>
          <w:lang w:val="en-GB"/>
        </w:rPr>
      </w:pPr>
      <w:bookmarkStart w:id="0" w:name="_Toc119485719"/>
      <w:r>
        <w:rPr>
          <w:lang w:val="en-GB"/>
        </w:rPr>
        <w:lastRenderedPageBreak/>
        <w:t>Introduction</w:t>
      </w:r>
      <w:bookmarkEnd w:id="0"/>
    </w:p>
    <w:p w14:paraId="2D40778E" w14:textId="77777777" w:rsidR="00330C62" w:rsidRPr="00095F3D" w:rsidRDefault="00330C62" w:rsidP="00330C62">
      <w:pPr>
        <w:rPr>
          <w:lang w:val="en-US"/>
        </w:rPr>
      </w:pPr>
    </w:p>
    <w:p w14:paraId="1D37480C" w14:textId="70536EE5" w:rsidR="00095F3D" w:rsidRDefault="00095F3D" w:rsidP="00E32346">
      <w:pPr>
        <w:jc w:val="both"/>
        <w:rPr>
          <w:lang w:val="en-US"/>
        </w:rPr>
      </w:pPr>
      <w:r w:rsidRPr="00095F3D">
        <w:rPr>
          <w:lang w:val="en-US"/>
        </w:rPr>
        <w:t xml:space="preserve">Cost-effectiveness analysis (CEA) </w:t>
      </w:r>
      <w:r w:rsidR="008F07BF" w:rsidRPr="00095F3D">
        <w:rPr>
          <w:lang w:val="en-US"/>
        </w:rPr>
        <w:t>is</w:t>
      </w:r>
      <w:r w:rsidRPr="00095F3D">
        <w:rPr>
          <w:lang w:val="en-US"/>
        </w:rPr>
        <w:t xml:space="preserve"> </w:t>
      </w:r>
      <w:r w:rsidR="008F3204" w:rsidRPr="008F3204">
        <w:rPr>
          <w:lang w:val="en-US"/>
        </w:rPr>
        <w:t>a widely</w:t>
      </w:r>
      <w:r w:rsidR="008F3204">
        <w:rPr>
          <w:lang w:val="en-US"/>
        </w:rPr>
        <w:t xml:space="preserve"> </w:t>
      </w:r>
      <w:r w:rsidRPr="00095F3D">
        <w:rPr>
          <w:lang w:val="en-US"/>
        </w:rPr>
        <w:t xml:space="preserve">used </w:t>
      </w:r>
      <w:r w:rsidR="008F3204" w:rsidRPr="008F3204">
        <w:rPr>
          <w:lang w:val="en-US"/>
        </w:rPr>
        <w:t xml:space="preserve">approach </w:t>
      </w:r>
      <w:r w:rsidRPr="00095F3D">
        <w:rPr>
          <w:lang w:val="en-US"/>
        </w:rPr>
        <w:t xml:space="preserve">to evaluate </w:t>
      </w:r>
      <w:r w:rsidR="00487865">
        <w:rPr>
          <w:lang w:val="en-US"/>
        </w:rPr>
        <w:t>alternative</w:t>
      </w:r>
      <w:r w:rsidR="00487865" w:rsidRPr="00095F3D">
        <w:rPr>
          <w:lang w:val="en-US"/>
        </w:rPr>
        <w:t xml:space="preserve"> </w:t>
      </w:r>
      <w:r w:rsidR="00475959">
        <w:rPr>
          <w:lang w:val="en-US"/>
        </w:rPr>
        <w:t xml:space="preserve">medical </w:t>
      </w:r>
      <w:r w:rsidRPr="00095F3D">
        <w:rPr>
          <w:lang w:val="en-US"/>
        </w:rPr>
        <w:t xml:space="preserve">strategies </w:t>
      </w:r>
      <w:r w:rsidR="00771260">
        <w:rPr>
          <w:lang w:val="en-US"/>
        </w:rPr>
        <w:t xml:space="preserve">and </w:t>
      </w:r>
      <w:r w:rsidR="008F3204" w:rsidRPr="008F3204">
        <w:rPr>
          <w:lang w:val="en-US"/>
        </w:rPr>
        <w:t xml:space="preserve">guide </w:t>
      </w:r>
      <w:r w:rsidRPr="00095F3D">
        <w:rPr>
          <w:lang w:val="en-US"/>
        </w:rPr>
        <w:t>decision</w:t>
      </w:r>
      <w:r w:rsidR="008F3204">
        <w:rPr>
          <w:lang w:val="en-US"/>
        </w:rPr>
        <w:t>-</w:t>
      </w:r>
      <w:r w:rsidRPr="00095F3D">
        <w:rPr>
          <w:lang w:val="en-US"/>
        </w:rPr>
        <w:t xml:space="preserve">makers </w:t>
      </w:r>
      <w:r w:rsidR="008F3204" w:rsidRPr="008F3204">
        <w:rPr>
          <w:lang w:val="en-US"/>
        </w:rPr>
        <w:t xml:space="preserve">towards </w:t>
      </w:r>
      <w:r w:rsidRPr="00095F3D">
        <w:rPr>
          <w:lang w:val="en-US"/>
        </w:rPr>
        <w:t>more efficient</w:t>
      </w:r>
      <w:r w:rsidR="007E69A7">
        <w:rPr>
          <w:lang w:val="en-US"/>
        </w:rPr>
        <w:t xml:space="preserve"> </w:t>
      </w:r>
      <w:r w:rsidR="007E69A7" w:rsidRPr="00095F3D">
        <w:rPr>
          <w:lang w:val="en-US"/>
        </w:rPr>
        <w:t>healthcare</w:t>
      </w:r>
      <w:r w:rsidR="008F3204">
        <w:rPr>
          <w:lang w:val="en-US"/>
        </w:rPr>
        <w:t xml:space="preserve"> </w:t>
      </w:r>
      <w:r w:rsidR="008F3204" w:rsidRPr="008F3204">
        <w:rPr>
          <w:lang w:val="en-US"/>
        </w:rPr>
        <w:t>practices</w:t>
      </w:r>
      <w:r w:rsidRPr="00095F3D">
        <w:rPr>
          <w:lang w:val="en-US"/>
        </w:rPr>
        <w:t xml:space="preserve">. CEA </w:t>
      </w:r>
      <w:r w:rsidR="008F3204" w:rsidRPr="008F3204">
        <w:rPr>
          <w:lang w:val="en-US"/>
        </w:rPr>
        <w:t xml:space="preserve">relies </w:t>
      </w:r>
      <w:r w:rsidR="008F3204">
        <w:rPr>
          <w:lang w:val="en-US"/>
        </w:rPr>
        <w:t xml:space="preserve">on </w:t>
      </w:r>
      <w:r w:rsidRPr="00095F3D">
        <w:rPr>
          <w:lang w:val="en-US"/>
        </w:rPr>
        <w:t xml:space="preserve">simulation models that mimic </w:t>
      </w:r>
      <w:r w:rsidR="008F3204">
        <w:rPr>
          <w:lang w:val="en-US"/>
        </w:rPr>
        <w:t>the progression of a</w:t>
      </w:r>
      <w:r w:rsidRPr="00095F3D">
        <w:rPr>
          <w:lang w:val="en-US"/>
        </w:rPr>
        <w:t xml:space="preserve"> disease of thousands or millions of individuals transitioning through different health states</w:t>
      </w:r>
      <w:r w:rsidR="0088756C">
        <w:rPr>
          <w:lang w:val="en-US"/>
        </w:rPr>
        <w:t xml:space="preserve">. </w:t>
      </w:r>
      <w:r w:rsidR="008F3204">
        <w:rPr>
          <w:lang w:val="en-US"/>
        </w:rPr>
        <w:t>T</w:t>
      </w:r>
      <w:r w:rsidR="00B21D21" w:rsidRPr="00B21D21">
        <w:rPr>
          <w:lang w:val="en-US"/>
        </w:rPr>
        <w:t>he aggregate</w:t>
      </w:r>
      <w:r w:rsidR="008F3204">
        <w:rPr>
          <w:lang w:val="en-US"/>
        </w:rPr>
        <w:t>d</w:t>
      </w:r>
      <w:r w:rsidR="00B21D21" w:rsidRPr="00B21D21">
        <w:rPr>
          <w:lang w:val="en-US"/>
        </w:rPr>
        <w:t xml:space="preserve"> effect of the cohort </w:t>
      </w:r>
      <w:proofErr w:type="gramStart"/>
      <w:r w:rsidR="008F3204">
        <w:rPr>
          <w:lang w:val="en-US"/>
        </w:rPr>
        <w:t>then</w:t>
      </w:r>
      <w:proofErr w:type="gramEnd"/>
      <w:r w:rsidR="008F3204">
        <w:rPr>
          <w:lang w:val="en-US"/>
        </w:rPr>
        <w:t xml:space="preserve"> </w:t>
      </w:r>
      <w:r w:rsidR="000C529F">
        <w:rPr>
          <w:lang w:val="en-US"/>
        </w:rPr>
        <w:t xml:space="preserve">calculated </w:t>
      </w:r>
      <w:r w:rsidR="00B21D21" w:rsidRPr="00B21D21">
        <w:rPr>
          <w:lang w:val="en-US"/>
        </w:rPr>
        <w:t xml:space="preserve">in terms of costs and </w:t>
      </w:r>
      <w:r w:rsidR="00CA7989" w:rsidRPr="00B21D21">
        <w:rPr>
          <w:lang w:val="en-US"/>
        </w:rPr>
        <w:t>benefits</w:t>
      </w:r>
      <w:r w:rsidR="008F3204">
        <w:rPr>
          <w:lang w:val="en-US"/>
        </w:rPr>
        <w:t xml:space="preserve">, allowing </w:t>
      </w:r>
      <w:r w:rsidR="00417803" w:rsidRPr="00417803">
        <w:rPr>
          <w:lang w:val="en-US"/>
        </w:rPr>
        <w:t>compar</w:t>
      </w:r>
      <w:r w:rsidR="008F3204">
        <w:rPr>
          <w:lang w:val="en-US"/>
        </w:rPr>
        <w:t>isons</w:t>
      </w:r>
      <w:r w:rsidR="00417803" w:rsidRPr="00417803">
        <w:rPr>
          <w:lang w:val="en-US"/>
        </w:rPr>
        <w:t xml:space="preserve"> between different </w:t>
      </w:r>
      <w:r w:rsidR="00CA7989">
        <w:rPr>
          <w:lang w:val="en-US"/>
        </w:rPr>
        <w:t xml:space="preserve">health </w:t>
      </w:r>
      <w:r w:rsidR="00417803" w:rsidRPr="00417803">
        <w:rPr>
          <w:lang w:val="en-US"/>
        </w:rPr>
        <w:t>interventions</w:t>
      </w:r>
      <w:r>
        <w:rPr>
          <w:lang w:val="en-US"/>
        </w:rPr>
        <w:t xml:space="preserve">. </w:t>
      </w:r>
      <w:r w:rsidR="00975909">
        <w:rPr>
          <w:lang w:val="en-US"/>
        </w:rPr>
        <w:t>T</w:t>
      </w:r>
      <w:r w:rsidR="003B37E2" w:rsidRPr="00095F3D">
        <w:rPr>
          <w:lang w:val="en-US"/>
        </w:rPr>
        <w:t xml:space="preserve">hese transitions </w:t>
      </w:r>
      <w:r w:rsidR="008F3204">
        <w:rPr>
          <w:lang w:val="en-US"/>
        </w:rPr>
        <w:t>occur</w:t>
      </w:r>
      <w:r w:rsidR="003B37E2" w:rsidRPr="00095F3D">
        <w:rPr>
          <w:lang w:val="en-US"/>
        </w:rPr>
        <w:t xml:space="preserve"> </w:t>
      </w:r>
      <w:r w:rsidR="00D66760" w:rsidRPr="00095F3D">
        <w:rPr>
          <w:lang w:val="en-US"/>
        </w:rPr>
        <w:t>because of</w:t>
      </w:r>
      <w:r w:rsidR="003B37E2" w:rsidRPr="00095F3D">
        <w:rPr>
          <w:lang w:val="en-US"/>
        </w:rPr>
        <w:t xml:space="preserve"> </w:t>
      </w:r>
      <w:r w:rsidR="008F3204">
        <w:rPr>
          <w:lang w:val="en-US"/>
        </w:rPr>
        <w:t>various</w:t>
      </w:r>
      <w:r w:rsidR="003B37E2" w:rsidRPr="00095F3D">
        <w:rPr>
          <w:lang w:val="en-US"/>
        </w:rPr>
        <w:t xml:space="preserve"> events such as disease</w:t>
      </w:r>
      <w:r w:rsidR="008F3204">
        <w:rPr>
          <w:lang w:val="en-US"/>
        </w:rPr>
        <w:t xml:space="preserve"> </w:t>
      </w:r>
      <w:r w:rsidR="008F3204" w:rsidRPr="00095F3D">
        <w:rPr>
          <w:lang w:val="en-US"/>
        </w:rPr>
        <w:t>develop</w:t>
      </w:r>
      <w:r w:rsidR="008F3204">
        <w:rPr>
          <w:lang w:val="en-US"/>
        </w:rPr>
        <w:t>ment</w:t>
      </w:r>
      <w:r w:rsidR="003B37E2" w:rsidRPr="00095F3D">
        <w:rPr>
          <w:lang w:val="en-US"/>
        </w:rPr>
        <w:t>, medical procedures</w:t>
      </w:r>
      <w:r w:rsidR="00A66E1C">
        <w:rPr>
          <w:lang w:val="en-US"/>
        </w:rPr>
        <w:t>,</w:t>
      </w:r>
      <w:r w:rsidR="003B37E2" w:rsidRPr="00095F3D">
        <w:rPr>
          <w:lang w:val="en-US"/>
        </w:rPr>
        <w:t xml:space="preserve"> </w:t>
      </w:r>
      <w:r w:rsidR="008F3204">
        <w:rPr>
          <w:lang w:val="en-US"/>
        </w:rPr>
        <w:t>and</w:t>
      </w:r>
      <w:r w:rsidR="003B37E2" w:rsidRPr="00095F3D">
        <w:rPr>
          <w:lang w:val="en-US"/>
        </w:rPr>
        <w:t xml:space="preserve"> treatment</w:t>
      </w:r>
      <w:r w:rsidR="008F3204">
        <w:rPr>
          <w:lang w:val="en-US"/>
        </w:rPr>
        <w:t>s</w:t>
      </w:r>
      <w:r w:rsidR="003B37E2" w:rsidRPr="00095F3D">
        <w:rPr>
          <w:lang w:val="en-US"/>
        </w:rPr>
        <w:t>.</w:t>
      </w:r>
      <w:r w:rsidR="003B37E2">
        <w:rPr>
          <w:lang w:val="en-US"/>
        </w:rPr>
        <w:t xml:space="preserve"> </w:t>
      </w:r>
      <w:r w:rsidR="0004147C">
        <w:rPr>
          <w:lang w:val="en-US"/>
        </w:rPr>
        <w:t xml:space="preserve">Simulation models for </w:t>
      </w:r>
      <w:r w:rsidR="00A920BB">
        <w:rPr>
          <w:lang w:val="en-US"/>
        </w:rPr>
        <w:t xml:space="preserve">CEA </w:t>
      </w:r>
      <w:r w:rsidR="0004147C">
        <w:rPr>
          <w:lang w:val="en-US"/>
        </w:rPr>
        <w:t xml:space="preserve">(from now on CEA </w:t>
      </w:r>
      <w:r w:rsidR="00A920BB">
        <w:rPr>
          <w:lang w:val="en-US"/>
        </w:rPr>
        <w:t>models</w:t>
      </w:r>
      <w:r w:rsidR="008F3204">
        <w:rPr>
          <w:lang w:val="en-US"/>
        </w:rPr>
        <w:t>)</w:t>
      </w:r>
      <w:r w:rsidR="008F3204" w:rsidRPr="008F3204">
        <w:rPr>
          <w:lang w:val="en-US"/>
        </w:rPr>
        <w:t xml:space="preserve">, which </w:t>
      </w:r>
      <w:r w:rsidR="008F3204">
        <w:rPr>
          <w:lang w:val="en-US"/>
        </w:rPr>
        <w:t xml:space="preserve">include </w:t>
      </w:r>
      <w:r w:rsidR="00A920BB">
        <w:rPr>
          <w:lang w:val="en-US"/>
        </w:rPr>
        <w:t>decision trees, Markov models, microsimulation models, d</w:t>
      </w:r>
      <w:r w:rsidR="005E3619">
        <w:rPr>
          <w:lang w:val="en-US"/>
        </w:rPr>
        <w:t xml:space="preserve">ynamic transmission models, </w:t>
      </w:r>
      <w:r w:rsidR="008F3204">
        <w:rPr>
          <w:lang w:val="en-US"/>
        </w:rPr>
        <w:t>and other methodologies,</w:t>
      </w:r>
      <w:r w:rsidR="005E3619">
        <w:rPr>
          <w:lang w:val="en-US"/>
        </w:rPr>
        <w:t xml:space="preserve"> </w:t>
      </w:r>
      <w:r w:rsidR="008F3204" w:rsidRPr="008F3204">
        <w:rPr>
          <w:lang w:val="en-US"/>
        </w:rPr>
        <w:t xml:space="preserve">provide </w:t>
      </w:r>
      <w:r w:rsidR="00293F14">
        <w:rPr>
          <w:lang w:val="en-US"/>
        </w:rPr>
        <w:t>outputs</w:t>
      </w:r>
      <w:r w:rsidR="003B37E2">
        <w:rPr>
          <w:lang w:val="en-US"/>
        </w:rPr>
        <w:t xml:space="preserve"> </w:t>
      </w:r>
      <w:r w:rsidR="008F3204" w:rsidRPr="008F3204">
        <w:rPr>
          <w:lang w:val="en-US"/>
        </w:rPr>
        <w:t xml:space="preserve">that encompass </w:t>
      </w:r>
      <w:r w:rsidR="003B37E2">
        <w:rPr>
          <w:lang w:val="en-US"/>
        </w:rPr>
        <w:t>measure</w:t>
      </w:r>
      <w:r w:rsidR="008F3204">
        <w:rPr>
          <w:lang w:val="en-US"/>
        </w:rPr>
        <w:t>s</w:t>
      </w:r>
      <w:r w:rsidR="003B37E2">
        <w:rPr>
          <w:lang w:val="en-US"/>
        </w:rPr>
        <w:t xml:space="preserve"> of effectiveness and cost</w:t>
      </w:r>
      <w:r w:rsidR="008F3204">
        <w:rPr>
          <w:lang w:val="en-US"/>
        </w:rPr>
        <w:t xml:space="preserve">. </w:t>
      </w:r>
      <w:r w:rsidR="003B37E2">
        <w:rPr>
          <w:lang w:val="en-US"/>
        </w:rPr>
        <w:t xml:space="preserve"> </w:t>
      </w:r>
      <w:r w:rsidR="008F3204" w:rsidRPr="008F3204">
        <w:rPr>
          <w:lang w:val="en-US"/>
        </w:rPr>
        <w:t xml:space="preserve">Additional </w:t>
      </w:r>
      <w:r w:rsidR="003B37E2">
        <w:rPr>
          <w:lang w:val="en-US"/>
        </w:rPr>
        <w:t>computable output</w:t>
      </w:r>
      <w:r w:rsidR="008F3204">
        <w:rPr>
          <w:lang w:val="en-US"/>
        </w:rPr>
        <w:t>s</w:t>
      </w:r>
      <w:r w:rsidR="003B37E2">
        <w:rPr>
          <w:lang w:val="en-US"/>
        </w:rPr>
        <w:t xml:space="preserve"> </w:t>
      </w:r>
      <w:r w:rsidR="00975909">
        <w:rPr>
          <w:lang w:val="en-US"/>
        </w:rPr>
        <w:t xml:space="preserve">of interest </w:t>
      </w:r>
      <w:r w:rsidR="003B37E2">
        <w:rPr>
          <w:lang w:val="en-US"/>
        </w:rPr>
        <w:t xml:space="preserve">can </w:t>
      </w:r>
      <w:r w:rsidR="008F3204">
        <w:rPr>
          <w:lang w:val="en-US"/>
        </w:rPr>
        <w:t xml:space="preserve">also </w:t>
      </w:r>
      <w:r w:rsidR="003B37E2">
        <w:rPr>
          <w:lang w:val="en-US"/>
        </w:rPr>
        <w:t xml:space="preserve">be </w:t>
      </w:r>
      <w:r w:rsidR="00975909">
        <w:rPr>
          <w:lang w:val="en-US"/>
        </w:rPr>
        <w:t>obtained</w:t>
      </w:r>
      <w:r w:rsidR="003B37E2">
        <w:rPr>
          <w:lang w:val="en-US"/>
        </w:rPr>
        <w:t xml:space="preserve"> </w:t>
      </w:r>
      <w:r w:rsidR="008F3204">
        <w:rPr>
          <w:lang w:val="en-US"/>
        </w:rPr>
        <w:t>based</w:t>
      </w:r>
      <w:r w:rsidR="003B37E2">
        <w:rPr>
          <w:lang w:val="en-US"/>
        </w:rPr>
        <w:t xml:space="preserve"> on the </w:t>
      </w:r>
      <w:r w:rsidR="008F3204">
        <w:rPr>
          <w:lang w:val="en-US"/>
        </w:rPr>
        <w:t>specific objectives</w:t>
      </w:r>
      <w:r w:rsidR="003B37E2">
        <w:rPr>
          <w:lang w:val="en-US"/>
        </w:rPr>
        <w:t xml:space="preserve"> of the analysis. </w:t>
      </w:r>
    </w:p>
    <w:p w14:paraId="6CD3B672" w14:textId="77777777" w:rsidR="00A920BB" w:rsidRDefault="00A920BB" w:rsidP="00095F3D">
      <w:pPr>
        <w:rPr>
          <w:lang w:val="en-US"/>
        </w:rPr>
      </w:pPr>
    </w:p>
    <w:p w14:paraId="31F4AA31" w14:textId="1B338E38" w:rsidR="00A26F5B" w:rsidRDefault="008D5964" w:rsidP="00A26F5B">
      <w:pPr>
        <w:jc w:val="both"/>
        <w:rPr>
          <w:lang w:val="en-US"/>
        </w:rPr>
      </w:pPr>
      <w:r>
        <w:rPr>
          <w:lang w:val="en-US"/>
        </w:rPr>
        <w:t>These</w:t>
      </w:r>
      <w:r w:rsidR="00BC2657">
        <w:rPr>
          <w:lang w:val="en-US"/>
        </w:rPr>
        <w:t xml:space="preserve"> simulated</w:t>
      </w:r>
      <w:r>
        <w:rPr>
          <w:lang w:val="en-US"/>
        </w:rPr>
        <w:t xml:space="preserve"> </w:t>
      </w:r>
      <w:r w:rsidR="003532E8">
        <w:rPr>
          <w:lang w:val="en-US"/>
        </w:rPr>
        <w:t xml:space="preserve">health </w:t>
      </w:r>
      <w:r>
        <w:rPr>
          <w:lang w:val="en-US"/>
        </w:rPr>
        <w:t xml:space="preserve">strategies are parameterized by values </w:t>
      </w:r>
      <w:r w:rsidR="00E36E55">
        <w:rPr>
          <w:lang w:val="en-US"/>
        </w:rPr>
        <w:t>obtained from</w:t>
      </w:r>
      <w:r w:rsidR="00BC2657">
        <w:rPr>
          <w:lang w:val="en-US"/>
        </w:rPr>
        <w:t xml:space="preserve"> scientific literature or expert opinions. The</w:t>
      </w:r>
      <w:r w:rsidR="00E36E55">
        <w:rPr>
          <w:lang w:val="en-US"/>
        </w:rPr>
        <w:t>se</w:t>
      </w:r>
      <w:r w:rsidR="00BC2657">
        <w:rPr>
          <w:lang w:val="en-US"/>
        </w:rPr>
        <w:t xml:space="preserve"> parameters include probabilities (e.g., probability of getting the disease), rates (e.g., recurrence</w:t>
      </w:r>
      <w:r w:rsidR="00E36E55">
        <w:rPr>
          <w:lang w:val="en-US"/>
        </w:rPr>
        <w:t xml:space="preserve"> rates</w:t>
      </w:r>
      <w:r w:rsidR="00BC2657">
        <w:rPr>
          <w:lang w:val="en-US"/>
        </w:rPr>
        <w:t xml:space="preserve">), costs (e.g., treatment </w:t>
      </w:r>
      <w:r w:rsidR="00E36E55">
        <w:rPr>
          <w:lang w:val="en-US"/>
        </w:rPr>
        <w:t>expenses</w:t>
      </w:r>
      <w:r w:rsidR="00BC2657">
        <w:rPr>
          <w:lang w:val="en-US"/>
        </w:rPr>
        <w:t xml:space="preserve">) or utility values (e.g., </w:t>
      </w:r>
      <w:r w:rsidR="00000561">
        <w:rPr>
          <w:lang w:val="en-US"/>
        </w:rPr>
        <w:t xml:space="preserve">utility of the disease health state), among others. </w:t>
      </w:r>
      <w:r w:rsidR="00E36E55" w:rsidRPr="00E36E55">
        <w:rPr>
          <w:lang w:val="en-US"/>
        </w:rPr>
        <w:t xml:space="preserve">Accurately </w:t>
      </w:r>
      <w:r w:rsidR="00B42257">
        <w:rPr>
          <w:lang w:val="en-US"/>
        </w:rPr>
        <w:t>identif</w:t>
      </w:r>
      <w:r w:rsidR="00E36E55">
        <w:rPr>
          <w:lang w:val="en-US"/>
        </w:rPr>
        <w:t>ying</w:t>
      </w:r>
      <w:r w:rsidR="00B42257">
        <w:rPr>
          <w:lang w:val="en-US"/>
        </w:rPr>
        <w:t xml:space="preserve"> </w:t>
      </w:r>
      <w:r w:rsidR="005766C1">
        <w:rPr>
          <w:lang w:val="en-US"/>
        </w:rPr>
        <w:t xml:space="preserve">these parameters is </w:t>
      </w:r>
      <w:r w:rsidR="00E36E55">
        <w:rPr>
          <w:lang w:val="en-US"/>
        </w:rPr>
        <w:t>essential</w:t>
      </w:r>
      <w:r w:rsidR="005766C1">
        <w:rPr>
          <w:lang w:val="en-US"/>
        </w:rPr>
        <w:t xml:space="preserve"> </w:t>
      </w:r>
      <w:r w:rsidR="00365B7B">
        <w:rPr>
          <w:lang w:val="en-US"/>
        </w:rPr>
        <w:t xml:space="preserve">before </w:t>
      </w:r>
      <w:r w:rsidR="00EE746F">
        <w:rPr>
          <w:lang w:val="en-US"/>
        </w:rPr>
        <w:t>simulating the strategies</w:t>
      </w:r>
      <w:r w:rsidR="00365B7B">
        <w:rPr>
          <w:lang w:val="en-US"/>
        </w:rPr>
        <w:t xml:space="preserve"> and </w:t>
      </w:r>
      <w:r w:rsidR="00293F14">
        <w:rPr>
          <w:lang w:val="en-US"/>
        </w:rPr>
        <w:t>draw</w:t>
      </w:r>
      <w:r w:rsidR="00E36E55">
        <w:rPr>
          <w:lang w:val="en-US"/>
        </w:rPr>
        <w:t>ing</w:t>
      </w:r>
      <w:r w:rsidR="00365B7B">
        <w:rPr>
          <w:lang w:val="en-US"/>
        </w:rPr>
        <w:t xml:space="preserve"> </w:t>
      </w:r>
      <w:r w:rsidR="00E36E55" w:rsidRPr="00E36E55">
        <w:rPr>
          <w:lang w:val="en-US"/>
        </w:rPr>
        <w:t xml:space="preserve">reliable </w:t>
      </w:r>
      <w:r w:rsidR="00365B7B">
        <w:rPr>
          <w:lang w:val="en-US"/>
        </w:rPr>
        <w:t>conclusions.</w:t>
      </w:r>
      <w:r w:rsidR="004D43D8">
        <w:rPr>
          <w:lang w:val="en-US"/>
        </w:rPr>
        <w:t xml:space="preserve"> </w:t>
      </w:r>
      <w:r w:rsidR="00AC3E77">
        <w:rPr>
          <w:lang w:val="en-US"/>
        </w:rPr>
        <w:t xml:space="preserve">However, </w:t>
      </w:r>
      <w:r w:rsidR="00C16E6C" w:rsidRPr="00C16E6C">
        <w:rPr>
          <w:lang w:val="en-US"/>
        </w:rPr>
        <w:t xml:space="preserve">these models are simplifications and abstractions of reality, and </w:t>
      </w:r>
      <w:r w:rsidR="00AC3E77">
        <w:rPr>
          <w:lang w:val="en-US"/>
        </w:rPr>
        <w:t xml:space="preserve">parameters </w:t>
      </w:r>
      <w:r w:rsidR="00AC2933">
        <w:rPr>
          <w:lang w:val="en-US"/>
        </w:rPr>
        <w:t>are</w:t>
      </w:r>
      <w:r w:rsidR="00E932D8">
        <w:rPr>
          <w:lang w:val="en-US"/>
        </w:rPr>
        <w:t xml:space="preserve"> uncertain, therefore </w:t>
      </w:r>
      <w:r w:rsidR="00C16E6C" w:rsidRPr="00C16E6C">
        <w:rPr>
          <w:lang w:val="en-US"/>
        </w:rPr>
        <w:t>the outputs may not perfectly match the observed or expected data.</w:t>
      </w:r>
      <w:r w:rsidR="00A714DA">
        <w:rPr>
          <w:lang w:val="en-US"/>
        </w:rPr>
        <w:t xml:space="preserve"> </w:t>
      </w:r>
      <w:r w:rsidR="0069787F">
        <w:rPr>
          <w:lang w:val="en-US"/>
        </w:rPr>
        <w:t xml:space="preserve">To </w:t>
      </w:r>
      <w:proofErr w:type="gramStart"/>
      <w:r w:rsidR="0069787F">
        <w:rPr>
          <w:lang w:val="en-US"/>
        </w:rPr>
        <w:t xml:space="preserve">ensure </w:t>
      </w:r>
      <w:r w:rsidR="00082788" w:rsidRPr="00501EC8">
        <w:rPr>
          <w:lang w:val="en-US"/>
        </w:rPr>
        <w:t xml:space="preserve"> </w:t>
      </w:r>
      <w:r w:rsidR="00082788" w:rsidRPr="00082788">
        <w:rPr>
          <w:lang w:val="en-US"/>
        </w:rPr>
        <w:t>the</w:t>
      </w:r>
      <w:proofErr w:type="gramEnd"/>
      <w:r w:rsidR="00082788" w:rsidRPr="00082788">
        <w:rPr>
          <w:lang w:val="en-US"/>
        </w:rPr>
        <w:t xml:space="preserve"> accuracy and reliability of simulation models</w:t>
      </w:r>
      <w:r w:rsidR="00D60103">
        <w:rPr>
          <w:lang w:val="en-US"/>
        </w:rPr>
        <w:t>,</w:t>
      </w:r>
      <w:r w:rsidR="00975909">
        <w:rPr>
          <w:lang w:val="en-US"/>
        </w:rPr>
        <w:t xml:space="preserve"> calibration </w:t>
      </w:r>
      <w:r w:rsidR="00E36E55">
        <w:rPr>
          <w:lang w:val="en-US"/>
        </w:rPr>
        <w:t>becomes</w:t>
      </w:r>
      <w:r w:rsidR="00082788">
        <w:rPr>
          <w:lang w:val="en-US"/>
        </w:rPr>
        <w:t xml:space="preserve"> crucial</w:t>
      </w:r>
      <w:r w:rsidR="00975909">
        <w:rPr>
          <w:lang w:val="en-US"/>
        </w:rPr>
        <w:t xml:space="preserve">. </w:t>
      </w:r>
      <w:r w:rsidR="00A559E6" w:rsidRPr="00A559E6">
        <w:rPr>
          <w:lang w:val="en-US"/>
        </w:rPr>
        <w:t xml:space="preserve">During calibration, the model parameters are adjusted to minimize the discrepancy between the model's outputs and the real-world data. This iterative process involves comparing the simulated results with actual data, </w:t>
      </w:r>
      <w:proofErr w:type="gramStart"/>
      <w:r w:rsidR="00A559E6" w:rsidRPr="00A559E6">
        <w:rPr>
          <w:lang w:val="en-US"/>
        </w:rPr>
        <w:t>making adjustments to</w:t>
      </w:r>
      <w:proofErr w:type="gramEnd"/>
      <w:r w:rsidR="00A559E6" w:rsidRPr="00A559E6">
        <w:rPr>
          <w:lang w:val="en-US"/>
        </w:rPr>
        <w:t xml:space="preserve"> the model inputs or parameters, and running the simulation again to assess the updated outputs. The goal is to find the combination of parameter values that best reproduces the observed behavior or meets the desired criteria.</w:t>
      </w:r>
      <w:r w:rsidR="00D37427">
        <w:rPr>
          <w:lang w:val="en-US"/>
        </w:rPr>
        <w:t xml:space="preserve"> </w:t>
      </w:r>
      <w:r w:rsidR="0042063C">
        <w:rPr>
          <w:lang w:val="en-US"/>
        </w:rPr>
        <w:t>Th</w:t>
      </w:r>
      <w:r w:rsidR="00E20F0D">
        <w:rPr>
          <w:lang w:val="en-US"/>
        </w:rPr>
        <w:t>e</w:t>
      </w:r>
      <w:r w:rsidR="0042063C">
        <w:rPr>
          <w:lang w:val="en-US"/>
        </w:rPr>
        <w:t xml:space="preserve"> </w:t>
      </w:r>
      <w:r w:rsidR="00595ECE">
        <w:rPr>
          <w:lang w:val="en-US"/>
        </w:rPr>
        <w:t>calibration procedure</w:t>
      </w:r>
      <w:r w:rsidR="0042063C">
        <w:rPr>
          <w:lang w:val="en-US"/>
        </w:rPr>
        <w:t xml:space="preserve"> can be seen as an optimization problem</w:t>
      </w:r>
      <w:r w:rsidR="00E36E55">
        <w:rPr>
          <w:lang w:val="en-US"/>
        </w:rPr>
        <w:t>,</w:t>
      </w:r>
      <w:r w:rsidR="00595ECE">
        <w:rPr>
          <w:lang w:val="en-US"/>
        </w:rPr>
        <w:t xml:space="preserve"> </w:t>
      </w:r>
      <w:r w:rsidR="00E36E55" w:rsidRPr="00E36E55">
        <w:rPr>
          <w:lang w:val="en-US"/>
        </w:rPr>
        <w:t>which</w:t>
      </w:r>
      <w:r w:rsidR="00EE746F">
        <w:rPr>
          <w:lang w:val="en-US"/>
        </w:rPr>
        <w:t>,</w:t>
      </w:r>
      <w:r w:rsidR="00595ECE">
        <w:rPr>
          <w:lang w:val="en-US"/>
        </w:rPr>
        <w:t xml:space="preserve"> due to its high dimensionality</w:t>
      </w:r>
      <w:r w:rsidR="00EE746F">
        <w:rPr>
          <w:lang w:val="en-US"/>
        </w:rPr>
        <w:t xml:space="preserve"> and other </w:t>
      </w:r>
      <w:r w:rsidR="00E36E55" w:rsidRPr="00E36E55">
        <w:rPr>
          <w:lang w:val="en-US"/>
        </w:rPr>
        <w:t>characteristics</w:t>
      </w:r>
      <w:r w:rsidR="00EE746F">
        <w:rPr>
          <w:lang w:val="en-US"/>
        </w:rPr>
        <w:t>,</w:t>
      </w:r>
      <w:r w:rsidR="00595ECE">
        <w:rPr>
          <w:lang w:val="en-US"/>
        </w:rPr>
        <w:t xml:space="preserve"> can be a challenging problem for </w:t>
      </w:r>
      <w:r w:rsidR="00E36E55" w:rsidRPr="00E36E55">
        <w:rPr>
          <w:lang w:val="en-US"/>
        </w:rPr>
        <w:t xml:space="preserve">conventional </w:t>
      </w:r>
      <w:r w:rsidR="00595ECE">
        <w:rPr>
          <w:lang w:val="en-US"/>
        </w:rPr>
        <w:t>methods</w:t>
      </w:r>
      <w:r w:rsidR="00EE746F">
        <w:rPr>
          <w:lang w:val="en-US"/>
        </w:rPr>
        <w:t xml:space="preserve"> such as </w:t>
      </w:r>
      <w:proofErr w:type="spellStart"/>
      <w:r w:rsidR="00EE746F">
        <w:rPr>
          <w:lang w:val="en-US"/>
        </w:rPr>
        <w:t>Nelder</w:t>
      </w:r>
      <w:proofErr w:type="spellEnd"/>
      <w:r w:rsidR="00EE746F">
        <w:rPr>
          <w:lang w:val="en-US"/>
        </w:rPr>
        <w:t>-Mead or Simulated Annealing</w:t>
      </w:r>
      <w:r w:rsidR="00E36E55">
        <w:rPr>
          <w:lang w:val="en-US"/>
        </w:rPr>
        <w:t>. I</w:t>
      </w:r>
      <w:r w:rsidR="004E0A35">
        <w:rPr>
          <w:lang w:val="en-US"/>
        </w:rPr>
        <w:t>n some cases</w:t>
      </w:r>
      <w:r w:rsidR="00E36E55">
        <w:rPr>
          <w:lang w:val="en-US"/>
        </w:rPr>
        <w:t>,</w:t>
      </w:r>
      <w:r w:rsidR="004E0A35">
        <w:rPr>
          <w:lang w:val="en-US"/>
        </w:rPr>
        <w:t xml:space="preserve"> </w:t>
      </w:r>
      <w:r w:rsidR="00E36E55">
        <w:rPr>
          <w:lang w:val="en-US"/>
        </w:rPr>
        <w:t>a single calibration can take</w:t>
      </w:r>
      <w:r w:rsidR="004E0A35">
        <w:rPr>
          <w:lang w:val="en-US"/>
        </w:rPr>
        <w:t xml:space="preserve"> weeks of computational time</w:t>
      </w:r>
      <w:r w:rsidR="00595ECE">
        <w:rPr>
          <w:lang w:val="en-US"/>
        </w:rPr>
        <w:t>.</w:t>
      </w:r>
    </w:p>
    <w:p w14:paraId="1231E542" w14:textId="77777777" w:rsidR="00A26F5B" w:rsidRDefault="00A26F5B" w:rsidP="00A26F5B">
      <w:pPr>
        <w:jc w:val="both"/>
        <w:rPr>
          <w:lang w:val="en-US"/>
        </w:rPr>
      </w:pPr>
    </w:p>
    <w:p w14:paraId="2C612877" w14:textId="331C1B22" w:rsidR="001D671F" w:rsidRDefault="009F03CC" w:rsidP="00F1138C">
      <w:pPr>
        <w:jc w:val="both"/>
        <w:rPr>
          <w:lang w:val="en-US"/>
        </w:rPr>
      </w:pPr>
      <w:r>
        <w:rPr>
          <w:lang w:val="en-US"/>
        </w:rPr>
        <w:t>To</w:t>
      </w:r>
      <w:r w:rsidR="00A26F5B">
        <w:rPr>
          <w:lang w:val="en-US"/>
        </w:rPr>
        <w:t xml:space="preserve"> illustrate</w:t>
      </w:r>
      <w:r w:rsidR="00844134">
        <w:rPr>
          <w:lang w:val="en-US"/>
        </w:rPr>
        <w:t>,</w:t>
      </w:r>
      <w:r w:rsidR="00A26F5B">
        <w:rPr>
          <w:lang w:val="en-US"/>
        </w:rPr>
        <w:t xml:space="preserve"> we </w:t>
      </w:r>
      <w:r w:rsidR="00F34D42">
        <w:rPr>
          <w:lang w:val="en-US"/>
        </w:rPr>
        <w:t xml:space="preserve">will </w:t>
      </w:r>
      <w:r w:rsidR="00A26F5B">
        <w:rPr>
          <w:lang w:val="en-US"/>
        </w:rPr>
        <w:t xml:space="preserve">consider </w:t>
      </w:r>
      <w:r w:rsidR="00626D08" w:rsidRPr="00626D08">
        <w:rPr>
          <w:lang w:val="en-US"/>
        </w:rPr>
        <w:t xml:space="preserve">a study </w:t>
      </w:r>
      <w:r>
        <w:rPr>
          <w:lang w:val="en-US"/>
        </w:rPr>
        <w:t xml:space="preserve">focusing </w:t>
      </w:r>
      <w:r w:rsidR="00626D08" w:rsidRPr="00626D08">
        <w:rPr>
          <w:lang w:val="en-US"/>
        </w:rPr>
        <w:t xml:space="preserve">on the </w:t>
      </w:r>
      <w:r w:rsidR="00A26F5B">
        <w:rPr>
          <w:lang w:val="en-US"/>
        </w:rPr>
        <w:t xml:space="preserve">cost-effectiveness analysis of lung cancer </w:t>
      </w:r>
      <w:r w:rsidR="00626D08" w:rsidRPr="00626D08">
        <w:rPr>
          <w:lang w:val="en-US"/>
        </w:rPr>
        <w:t xml:space="preserve">preventive strategies </w:t>
      </w:r>
      <w:r>
        <w:rPr>
          <w:lang w:val="en-US"/>
        </w:rPr>
        <w:t>at</w:t>
      </w:r>
      <w:r w:rsidR="005E0342" w:rsidRPr="00626D08">
        <w:rPr>
          <w:lang w:val="en-US"/>
        </w:rPr>
        <w:t xml:space="preserve"> a population level</w:t>
      </w:r>
      <w:r w:rsidR="005E0342">
        <w:rPr>
          <w:lang w:val="en-US"/>
        </w:rPr>
        <w:t xml:space="preserve"> </w:t>
      </w:r>
      <w:r w:rsidR="00A26F5B">
        <w:rPr>
          <w:lang w:val="en-US"/>
        </w:rPr>
        <w:t xml:space="preserve">[1]. </w:t>
      </w:r>
      <w:r w:rsidR="00626D08">
        <w:rPr>
          <w:lang w:val="en-US"/>
        </w:rPr>
        <w:t xml:space="preserve">The study </w:t>
      </w:r>
      <w:r w:rsidR="00626D08" w:rsidRPr="00626D08">
        <w:rPr>
          <w:lang w:val="en-US"/>
        </w:rPr>
        <w:t xml:space="preserve">examines the health and economic implications of </w:t>
      </w:r>
      <w:r w:rsidR="00DF731F" w:rsidRPr="00DF731F">
        <w:rPr>
          <w:lang w:val="en-US"/>
        </w:rPr>
        <w:t xml:space="preserve">single and combined </w:t>
      </w:r>
      <w:r w:rsidR="00626D08" w:rsidRPr="00626D08">
        <w:rPr>
          <w:lang w:val="en-US"/>
        </w:rPr>
        <w:t xml:space="preserve">primary </w:t>
      </w:r>
      <w:r w:rsidR="00D90D31">
        <w:rPr>
          <w:lang w:val="en-US"/>
        </w:rPr>
        <w:t>(</w:t>
      </w:r>
      <w:r w:rsidR="005E0342" w:rsidRPr="005E0342">
        <w:rPr>
          <w:lang w:val="en-US"/>
        </w:rPr>
        <w:t>brief and intensive smoking cessation</w:t>
      </w:r>
      <w:r w:rsidR="00D90D31">
        <w:rPr>
          <w:lang w:val="en-US"/>
        </w:rPr>
        <w:t xml:space="preserve">) </w:t>
      </w:r>
      <w:r w:rsidR="00626D08" w:rsidRPr="00626D08">
        <w:rPr>
          <w:lang w:val="en-US"/>
        </w:rPr>
        <w:t xml:space="preserve">and secondary </w:t>
      </w:r>
      <w:r w:rsidR="005E0342">
        <w:rPr>
          <w:lang w:val="en-US"/>
        </w:rPr>
        <w:t xml:space="preserve">(screening) </w:t>
      </w:r>
      <w:r w:rsidR="00626D08" w:rsidRPr="00626D08">
        <w:rPr>
          <w:lang w:val="en-US"/>
        </w:rPr>
        <w:t xml:space="preserve">preventive </w:t>
      </w:r>
      <w:r w:rsidR="009A6F5A" w:rsidRPr="009A6F5A">
        <w:rPr>
          <w:lang w:val="en-US"/>
        </w:rPr>
        <w:t xml:space="preserve">strategies </w:t>
      </w:r>
      <w:r w:rsidR="00626D08" w:rsidRPr="00626D08">
        <w:rPr>
          <w:lang w:val="en-US"/>
        </w:rPr>
        <w:t>for lung cancer</w:t>
      </w:r>
      <w:proofErr w:type="gramStart"/>
      <w:r>
        <w:rPr>
          <w:lang w:val="en-US"/>
        </w:rPr>
        <w:t xml:space="preserve">, </w:t>
      </w:r>
      <w:r w:rsidRPr="009F03CC">
        <w:rPr>
          <w:lang w:val="en-US"/>
        </w:rPr>
        <w:t>,</w:t>
      </w:r>
      <w:proofErr w:type="gramEnd"/>
      <w:r w:rsidRPr="009F03CC">
        <w:rPr>
          <w:lang w:val="en-US"/>
        </w:rPr>
        <w:t xml:space="preserve"> considering factors such a</w:t>
      </w:r>
      <w:r>
        <w:rPr>
          <w:lang w:val="en-US"/>
        </w:rPr>
        <w:t>s</w:t>
      </w:r>
      <w:r w:rsidR="009A6F5A" w:rsidRPr="009A6F5A">
        <w:rPr>
          <w:lang w:val="en-US"/>
        </w:rPr>
        <w:t xml:space="preserve"> age, frequenc</w:t>
      </w:r>
      <w:r>
        <w:rPr>
          <w:lang w:val="en-US"/>
        </w:rPr>
        <w:t>y</w:t>
      </w:r>
      <w:r w:rsidR="009A6F5A" w:rsidRPr="009A6F5A">
        <w:rPr>
          <w:lang w:val="en-US"/>
        </w:rPr>
        <w:t>, and coverage</w:t>
      </w:r>
      <w:r w:rsidR="00626D08" w:rsidRPr="00626D08">
        <w:rPr>
          <w:lang w:val="en-US"/>
        </w:rPr>
        <w:t xml:space="preserve">. </w:t>
      </w:r>
      <w:r w:rsidR="00DA4ACA">
        <w:rPr>
          <w:lang w:val="en-US"/>
        </w:rPr>
        <w:t xml:space="preserve">The </w:t>
      </w:r>
      <w:r>
        <w:rPr>
          <w:lang w:val="en-US"/>
        </w:rPr>
        <w:t>findings</w:t>
      </w:r>
      <w:r w:rsidR="00DA4ACA">
        <w:rPr>
          <w:lang w:val="en-US"/>
        </w:rPr>
        <w:t xml:space="preserve"> </w:t>
      </w:r>
      <w:r>
        <w:rPr>
          <w:lang w:val="en-US"/>
        </w:rPr>
        <w:t>indicate</w:t>
      </w:r>
      <w:r w:rsidR="00F1138C">
        <w:rPr>
          <w:lang w:val="en-US"/>
        </w:rPr>
        <w:t xml:space="preserve"> </w:t>
      </w:r>
      <w:r w:rsidR="00A175A5">
        <w:rPr>
          <w:lang w:val="en-US"/>
        </w:rPr>
        <w:t xml:space="preserve">that </w:t>
      </w:r>
      <w:r w:rsidR="00770603">
        <w:rPr>
          <w:lang w:val="en-US"/>
        </w:rPr>
        <w:t xml:space="preserve">an </w:t>
      </w:r>
      <w:r w:rsidR="00A175A5" w:rsidRPr="00E32346">
        <w:rPr>
          <w:lang w:val="en-US"/>
        </w:rPr>
        <w:t>intensive smoking cessation intervention at ages 35, 40 and 45</w:t>
      </w:r>
      <w:r>
        <w:rPr>
          <w:lang w:val="en-US"/>
        </w:rPr>
        <w:t>,</w:t>
      </w:r>
      <w:r w:rsidR="00A175A5" w:rsidRPr="00E32346">
        <w:rPr>
          <w:lang w:val="en-US"/>
        </w:rPr>
        <w:t xml:space="preserve"> combined with screening every three years between the ages of 55 and 65</w:t>
      </w:r>
      <w:r>
        <w:rPr>
          <w:lang w:val="en-US"/>
        </w:rPr>
        <w:t xml:space="preserve">, represents </w:t>
      </w:r>
      <w:r w:rsidR="00F1138C">
        <w:rPr>
          <w:lang w:val="en-US"/>
        </w:rPr>
        <w:t xml:space="preserve">the most </w:t>
      </w:r>
      <w:r w:rsidR="00F1138C" w:rsidRPr="00E32346">
        <w:rPr>
          <w:lang w:val="en-US"/>
        </w:rPr>
        <w:t>cost-effective strategy</w:t>
      </w:r>
      <w:r w:rsidR="00770603">
        <w:rPr>
          <w:lang w:val="en-US"/>
        </w:rPr>
        <w:t xml:space="preserve"> </w:t>
      </w:r>
      <w:r w:rsidR="00770603" w:rsidRPr="00770603">
        <w:rPr>
          <w:lang w:val="en-US"/>
        </w:rPr>
        <w:t xml:space="preserve">compared </w:t>
      </w:r>
      <w:r>
        <w:rPr>
          <w:lang w:val="en-US"/>
        </w:rPr>
        <w:t>to</w:t>
      </w:r>
      <w:r w:rsidR="00770603" w:rsidRPr="00770603">
        <w:rPr>
          <w:lang w:val="en-US"/>
        </w:rPr>
        <w:t xml:space="preserve"> no intervention</w:t>
      </w:r>
      <w:r w:rsidR="00A175A5" w:rsidRPr="00E32346">
        <w:rPr>
          <w:lang w:val="en-US"/>
        </w:rPr>
        <w:t>.</w:t>
      </w:r>
      <w:r w:rsidR="00A175A5">
        <w:rPr>
          <w:lang w:val="en-US"/>
        </w:rPr>
        <w:t xml:space="preserve"> </w:t>
      </w:r>
      <w:r>
        <w:rPr>
          <w:lang w:val="en-US"/>
        </w:rPr>
        <w:t>However, p</w:t>
      </w:r>
      <w:r w:rsidR="00284B5A" w:rsidRPr="00284B5A">
        <w:rPr>
          <w:lang w:val="en-US"/>
        </w:rPr>
        <w:t>rior to obtaining the</w:t>
      </w:r>
      <w:r>
        <w:rPr>
          <w:lang w:val="en-US"/>
        </w:rPr>
        <w:t>se</w:t>
      </w:r>
      <w:r w:rsidR="00284B5A" w:rsidRPr="00284B5A">
        <w:rPr>
          <w:lang w:val="en-US"/>
        </w:rPr>
        <w:t xml:space="preserve"> results</w:t>
      </w:r>
      <w:r w:rsidR="001D671F" w:rsidRPr="001D671F">
        <w:rPr>
          <w:lang w:val="en-US"/>
        </w:rPr>
        <w:t>, the model underwent iterative calibration processes to</w:t>
      </w:r>
      <w:r>
        <w:rPr>
          <w:lang w:val="en-US"/>
        </w:rPr>
        <w:t xml:space="preserve"> address</w:t>
      </w:r>
      <w:r w:rsidR="001D671F" w:rsidRPr="001D671F">
        <w:rPr>
          <w:lang w:val="en-US"/>
        </w:rPr>
        <w:t xml:space="preserve"> occasional </w:t>
      </w:r>
      <w:r>
        <w:rPr>
          <w:lang w:val="en-US"/>
        </w:rPr>
        <w:t>discrepancies</w:t>
      </w:r>
      <w:r w:rsidR="001D671F" w:rsidRPr="001D671F">
        <w:rPr>
          <w:lang w:val="en-US"/>
        </w:rPr>
        <w:t xml:space="preserve"> between the calibrated parameters and medical evidence, such as a decreasing probability of dying as the cancer progresses. These </w:t>
      </w:r>
      <w:r>
        <w:rPr>
          <w:lang w:val="en-US"/>
        </w:rPr>
        <w:t>iterative</w:t>
      </w:r>
      <w:r w:rsidR="001D671F" w:rsidRPr="001D671F">
        <w:rPr>
          <w:lang w:val="en-US"/>
        </w:rPr>
        <w:t xml:space="preserve"> calibrations demanded considerable computational and human resources.</w:t>
      </w:r>
    </w:p>
    <w:p w14:paraId="467981A2" w14:textId="77777777" w:rsidR="00E83276" w:rsidRDefault="00E83276" w:rsidP="001D671F">
      <w:pPr>
        <w:jc w:val="both"/>
        <w:rPr>
          <w:lang w:val="en-US"/>
        </w:rPr>
      </w:pPr>
    </w:p>
    <w:p w14:paraId="4201ACBE" w14:textId="4B0DEBD0" w:rsidR="002B080E" w:rsidRPr="00095F3D" w:rsidRDefault="00E83276" w:rsidP="00501EC8">
      <w:pPr>
        <w:jc w:val="both"/>
        <w:rPr>
          <w:lang w:val="en-US"/>
        </w:rPr>
      </w:pPr>
      <w:r>
        <w:rPr>
          <w:lang w:val="en-US"/>
        </w:rPr>
        <w:t>The</w:t>
      </w:r>
      <w:r w:rsidR="00B76A71">
        <w:rPr>
          <w:lang w:val="en-US"/>
        </w:rPr>
        <w:t>refore, in</w:t>
      </w:r>
      <w:r>
        <w:rPr>
          <w:lang w:val="en-US"/>
        </w:rPr>
        <w:t xml:space="preserve"> this work</w:t>
      </w:r>
      <w:r w:rsidR="00455F6D">
        <w:rPr>
          <w:lang w:val="en-US"/>
        </w:rPr>
        <w:t xml:space="preserve"> we</w:t>
      </w:r>
      <w:r>
        <w:rPr>
          <w:lang w:val="en-US"/>
        </w:rPr>
        <w:t xml:space="preserve"> </w:t>
      </w:r>
      <w:r w:rsidR="00D31B53">
        <w:rPr>
          <w:lang w:val="en-US"/>
        </w:rPr>
        <w:t xml:space="preserve">propose innovative approaches for </w:t>
      </w:r>
      <w:r w:rsidR="00850BF1">
        <w:rPr>
          <w:lang w:val="en-US"/>
        </w:rPr>
        <w:t>calibrating cost-effectiveness models</w:t>
      </w:r>
      <w:r w:rsidR="00CB672E">
        <w:rPr>
          <w:lang w:val="en-US"/>
        </w:rPr>
        <w:t>, aiming to achieve improved models with enhanced efficienc</w:t>
      </w:r>
      <w:r w:rsidR="00871B49">
        <w:rPr>
          <w:lang w:val="en-US"/>
        </w:rPr>
        <w:t>y</w:t>
      </w:r>
      <w:r w:rsidR="00CB672E">
        <w:rPr>
          <w:lang w:val="en-US"/>
        </w:rPr>
        <w:t xml:space="preserve"> and flexibility</w:t>
      </w:r>
      <w:r w:rsidR="00871B49">
        <w:rPr>
          <w:lang w:val="en-US"/>
        </w:rPr>
        <w:t>.</w:t>
      </w:r>
    </w:p>
    <w:p w14:paraId="554CC5CC" w14:textId="77777777" w:rsidR="002B080E" w:rsidRDefault="002B080E" w:rsidP="002B080E">
      <w:pPr>
        <w:pStyle w:val="Heading1"/>
        <w:numPr>
          <w:ilvl w:val="0"/>
          <w:numId w:val="3"/>
        </w:numPr>
        <w:rPr>
          <w:lang w:val="en-GB"/>
        </w:rPr>
      </w:pPr>
      <w:bookmarkStart w:id="1" w:name="_Toc119485720"/>
      <w:r w:rsidRPr="00C9298B">
        <w:rPr>
          <w:lang w:val="en-GB"/>
        </w:rPr>
        <w:t xml:space="preserve">Research </w:t>
      </w:r>
      <w:r>
        <w:rPr>
          <w:lang w:val="en-GB"/>
        </w:rPr>
        <w:t>Objectives</w:t>
      </w:r>
      <w:bookmarkEnd w:id="1"/>
    </w:p>
    <w:p w14:paraId="7D4CF59A" w14:textId="61896813" w:rsidR="00700E29" w:rsidRPr="00633420" w:rsidRDefault="005F766C" w:rsidP="00E32346">
      <w:pPr>
        <w:ind w:start="-1.65pt"/>
        <w:jc w:val="both"/>
        <w:rPr>
          <w:lang w:val="en-US"/>
        </w:rPr>
      </w:pPr>
      <w:r w:rsidRPr="00633420">
        <w:rPr>
          <w:lang w:val="en-US"/>
        </w:rPr>
        <w:t xml:space="preserve">The </w:t>
      </w:r>
      <w:r w:rsidR="00D8183D" w:rsidRPr="00633420">
        <w:rPr>
          <w:lang w:val="en-US"/>
        </w:rPr>
        <w:t xml:space="preserve">aim </w:t>
      </w:r>
      <w:r w:rsidRPr="00633420">
        <w:rPr>
          <w:lang w:val="en-US"/>
        </w:rPr>
        <w:t xml:space="preserve">of this thesis is </w:t>
      </w:r>
      <w:r w:rsidR="00567235" w:rsidRPr="00633420">
        <w:rPr>
          <w:lang w:val="en-US"/>
        </w:rPr>
        <w:t xml:space="preserve">to investigate and apply novel </w:t>
      </w:r>
      <w:r w:rsidR="0081042A" w:rsidRPr="00633420">
        <w:rPr>
          <w:lang w:val="en-US"/>
        </w:rPr>
        <w:t xml:space="preserve">methodologies </w:t>
      </w:r>
      <w:r w:rsidR="003B03DD" w:rsidRPr="00633420">
        <w:rPr>
          <w:lang w:val="en-US"/>
        </w:rPr>
        <w:t>to enhance</w:t>
      </w:r>
      <w:r w:rsidR="001A0E73" w:rsidRPr="00633420">
        <w:rPr>
          <w:lang w:val="en-US"/>
        </w:rPr>
        <w:t xml:space="preserve"> the calibration of cost-effectiveness models. </w:t>
      </w:r>
      <w:r w:rsidR="007B101D" w:rsidRPr="00633420">
        <w:rPr>
          <w:lang w:val="en-US"/>
        </w:rPr>
        <w:t xml:space="preserve">The </w:t>
      </w:r>
      <w:r w:rsidR="007F7F23" w:rsidRPr="00633420">
        <w:rPr>
          <w:lang w:val="en-US"/>
        </w:rPr>
        <w:t xml:space="preserve">potential </w:t>
      </w:r>
      <w:r w:rsidR="007B101D" w:rsidRPr="00633420">
        <w:rPr>
          <w:lang w:val="en-US"/>
        </w:rPr>
        <w:t xml:space="preserve">improvements </w:t>
      </w:r>
      <w:r w:rsidR="007F7F23" w:rsidRPr="00633420">
        <w:rPr>
          <w:lang w:val="en-US"/>
        </w:rPr>
        <w:t xml:space="preserve">encompass various </w:t>
      </w:r>
      <w:r w:rsidR="00ED2BB5" w:rsidRPr="00633420">
        <w:rPr>
          <w:lang w:val="en-US"/>
        </w:rPr>
        <w:t>aspects</w:t>
      </w:r>
      <w:r w:rsidR="007B101D" w:rsidRPr="00633420">
        <w:rPr>
          <w:lang w:val="en-US"/>
        </w:rPr>
        <w:t xml:space="preserve">, </w:t>
      </w:r>
      <w:r w:rsidR="00447198" w:rsidRPr="00633420">
        <w:rPr>
          <w:lang w:val="en-US"/>
        </w:rPr>
        <w:t>and to accomplish the overarching goal,</w:t>
      </w:r>
      <w:r w:rsidR="00447198" w:rsidRPr="00633420" w:rsidDel="00447198">
        <w:rPr>
          <w:lang w:val="en-US"/>
        </w:rPr>
        <w:t xml:space="preserve"> </w:t>
      </w:r>
      <w:r w:rsidR="007F4071" w:rsidRPr="00633420">
        <w:rPr>
          <w:lang w:val="en-US"/>
        </w:rPr>
        <w:t xml:space="preserve">we need to </w:t>
      </w:r>
      <w:r w:rsidR="004B414B" w:rsidRPr="00633420">
        <w:rPr>
          <w:lang w:val="en-US"/>
        </w:rPr>
        <w:t>fulfill</w:t>
      </w:r>
      <w:r w:rsidR="007F4071" w:rsidRPr="00633420">
        <w:rPr>
          <w:lang w:val="en-US"/>
        </w:rPr>
        <w:t xml:space="preserve"> </w:t>
      </w:r>
      <w:r w:rsidR="00447198" w:rsidRPr="00633420">
        <w:rPr>
          <w:lang w:val="en-US"/>
        </w:rPr>
        <w:t xml:space="preserve">the following </w:t>
      </w:r>
      <w:r w:rsidR="004B414B" w:rsidRPr="00633420">
        <w:rPr>
          <w:lang w:val="en-US"/>
        </w:rPr>
        <w:t>objectives</w:t>
      </w:r>
      <w:r w:rsidR="007F4071" w:rsidRPr="00633420">
        <w:rPr>
          <w:lang w:val="en-US"/>
        </w:rPr>
        <w:t>:</w:t>
      </w:r>
    </w:p>
    <w:p w14:paraId="0C7714A0" w14:textId="77777777" w:rsidR="00700E29" w:rsidRPr="00633420" w:rsidRDefault="00700E29" w:rsidP="00700E29">
      <w:pPr>
        <w:ind w:start="-1.65pt"/>
        <w:rPr>
          <w:lang w:val="en-US"/>
        </w:rPr>
      </w:pPr>
    </w:p>
    <w:p w14:paraId="4F5F0562" w14:textId="77777777" w:rsidR="00700E29" w:rsidRPr="00633420" w:rsidRDefault="00700E29" w:rsidP="00700E29">
      <w:pPr>
        <w:numPr>
          <w:ilvl w:val="0"/>
          <w:numId w:val="15"/>
        </w:numPr>
        <w:rPr>
          <w:b/>
          <w:bCs/>
          <w:lang w:val="en-US"/>
        </w:rPr>
      </w:pPr>
      <w:r w:rsidRPr="00633420">
        <w:rPr>
          <w:b/>
          <w:bCs/>
          <w:lang w:val="en-US"/>
        </w:rPr>
        <w:t xml:space="preserve">Exploration </w:t>
      </w:r>
      <w:r w:rsidR="00503025" w:rsidRPr="00633420">
        <w:rPr>
          <w:b/>
          <w:bCs/>
          <w:lang w:val="en-US"/>
        </w:rPr>
        <w:t xml:space="preserve">and analysis </w:t>
      </w:r>
      <w:r w:rsidRPr="00633420">
        <w:rPr>
          <w:b/>
          <w:bCs/>
          <w:lang w:val="en-US"/>
        </w:rPr>
        <w:t xml:space="preserve">of the </w:t>
      </w:r>
      <w:r w:rsidR="004B414B" w:rsidRPr="00633420">
        <w:rPr>
          <w:b/>
          <w:bCs/>
          <w:lang w:val="en-US"/>
        </w:rPr>
        <w:t xml:space="preserve">solution spaces of </w:t>
      </w:r>
      <w:r w:rsidRPr="00633420">
        <w:rPr>
          <w:b/>
          <w:bCs/>
          <w:lang w:val="en-US"/>
        </w:rPr>
        <w:t>cost-effectiveness model</w:t>
      </w:r>
      <w:r w:rsidR="004B414B" w:rsidRPr="00633420">
        <w:rPr>
          <w:b/>
          <w:bCs/>
          <w:lang w:val="en-US"/>
        </w:rPr>
        <w:t>s</w:t>
      </w:r>
    </w:p>
    <w:p w14:paraId="0B5E507B" w14:textId="37C98620" w:rsidR="00700E29" w:rsidRPr="00633420" w:rsidRDefault="004B414B" w:rsidP="00E32346">
      <w:pPr>
        <w:ind w:start="-1.65pt"/>
        <w:jc w:val="both"/>
        <w:rPr>
          <w:lang w:val="en-US"/>
        </w:rPr>
      </w:pPr>
      <w:r w:rsidRPr="00633420">
        <w:rPr>
          <w:lang w:val="en-US"/>
        </w:rPr>
        <w:t>While</w:t>
      </w:r>
      <w:r w:rsidR="00062240" w:rsidRPr="00633420">
        <w:rPr>
          <w:lang w:val="en-US"/>
        </w:rPr>
        <w:t xml:space="preserve"> </w:t>
      </w:r>
      <w:r w:rsidRPr="00633420">
        <w:rPr>
          <w:lang w:val="en-US"/>
        </w:rPr>
        <w:t>exploring optimization methodology</w:t>
      </w:r>
      <w:ins w:id="2" w:author="Mireia Díaz Sanchís" w:date="2023-05-30T13:12:00Z">
        <w:r w:rsidR="002D0DCA" w:rsidRPr="00633420">
          <w:rPr>
            <w:lang w:val="en-US"/>
          </w:rPr>
          <w:t>,</w:t>
        </w:r>
      </w:ins>
      <w:r w:rsidRPr="00633420">
        <w:rPr>
          <w:lang w:val="en-US"/>
        </w:rPr>
        <w:t xml:space="preserve"> we first need to </w:t>
      </w:r>
      <w:r w:rsidR="00CE656A" w:rsidRPr="00633420">
        <w:rPr>
          <w:lang w:val="en-US"/>
        </w:rPr>
        <w:t>explore</w:t>
      </w:r>
      <w:r w:rsidRPr="00633420">
        <w:rPr>
          <w:lang w:val="en-US"/>
        </w:rPr>
        <w:t xml:space="preserve"> the cost-effectiveness models that we are trying to optimize </w:t>
      </w:r>
      <w:r w:rsidR="00CE656A" w:rsidRPr="00633420">
        <w:rPr>
          <w:lang w:val="en-US"/>
        </w:rPr>
        <w:t xml:space="preserve">and their behavior </w:t>
      </w:r>
      <w:proofErr w:type="gramStart"/>
      <w:r w:rsidRPr="00633420">
        <w:rPr>
          <w:lang w:val="en-US"/>
        </w:rPr>
        <w:t>in order to</w:t>
      </w:r>
      <w:proofErr w:type="gramEnd"/>
      <w:r w:rsidRPr="00633420">
        <w:rPr>
          <w:lang w:val="en-US"/>
        </w:rPr>
        <w:t xml:space="preserve"> identify which structural patterns in their solution space we can exploit. By analyzing different CEA models, we can </w:t>
      </w:r>
      <w:r w:rsidR="00CB2D1A" w:rsidRPr="00633420">
        <w:rPr>
          <w:lang w:val="en-US"/>
        </w:rPr>
        <w:t xml:space="preserve">detect </w:t>
      </w:r>
      <w:r w:rsidRPr="00633420">
        <w:rPr>
          <w:lang w:val="en-US"/>
        </w:rPr>
        <w:t xml:space="preserve">similarities and shared behaviors that we </w:t>
      </w:r>
      <w:r w:rsidR="00CB2D1A" w:rsidRPr="00633420">
        <w:rPr>
          <w:lang w:val="en-US"/>
        </w:rPr>
        <w:t xml:space="preserve">could </w:t>
      </w:r>
      <w:r w:rsidRPr="00633420">
        <w:rPr>
          <w:lang w:val="en-US"/>
        </w:rPr>
        <w:t>integrate in the optimization process.</w:t>
      </w:r>
    </w:p>
    <w:p w14:paraId="3C4223EC" w14:textId="77777777" w:rsidR="00700E29" w:rsidRPr="00633420" w:rsidRDefault="00700E29" w:rsidP="00700E29">
      <w:pPr>
        <w:ind w:start="7.65pt"/>
        <w:rPr>
          <w:lang w:val="en-US"/>
        </w:rPr>
      </w:pPr>
    </w:p>
    <w:p w14:paraId="5068F923" w14:textId="77777777" w:rsidR="00700E29" w:rsidRPr="00633420" w:rsidRDefault="00700E29" w:rsidP="00700E29">
      <w:pPr>
        <w:numPr>
          <w:ilvl w:val="0"/>
          <w:numId w:val="15"/>
        </w:numPr>
        <w:rPr>
          <w:b/>
          <w:bCs/>
          <w:lang w:val="en-US"/>
        </w:rPr>
      </w:pPr>
      <w:r w:rsidRPr="00633420">
        <w:rPr>
          <w:b/>
          <w:bCs/>
          <w:lang w:val="en-US"/>
        </w:rPr>
        <w:t xml:space="preserve">Exploration </w:t>
      </w:r>
      <w:r w:rsidR="00754C41" w:rsidRPr="00633420">
        <w:rPr>
          <w:b/>
          <w:bCs/>
          <w:lang w:val="en-US"/>
        </w:rPr>
        <w:t xml:space="preserve">and development of </w:t>
      </w:r>
      <w:r w:rsidR="00503025" w:rsidRPr="00633420">
        <w:rPr>
          <w:b/>
          <w:bCs/>
          <w:lang w:val="en-US"/>
        </w:rPr>
        <w:t xml:space="preserve">novel </w:t>
      </w:r>
      <w:r w:rsidR="00754C41" w:rsidRPr="00633420">
        <w:rPr>
          <w:b/>
          <w:bCs/>
          <w:lang w:val="en-US"/>
        </w:rPr>
        <w:t>optimization method</w:t>
      </w:r>
      <w:r w:rsidR="00503025" w:rsidRPr="00633420">
        <w:rPr>
          <w:b/>
          <w:bCs/>
          <w:lang w:val="en-US"/>
        </w:rPr>
        <w:t>s</w:t>
      </w:r>
    </w:p>
    <w:p w14:paraId="662A9CD6" w14:textId="77777777" w:rsidR="00754C41" w:rsidRPr="00633420" w:rsidRDefault="00503025" w:rsidP="00E32346">
      <w:pPr>
        <w:ind w:start="-1.65pt"/>
        <w:jc w:val="both"/>
        <w:rPr>
          <w:lang w:val="en-US"/>
        </w:rPr>
      </w:pPr>
      <w:r w:rsidRPr="00633420">
        <w:rPr>
          <w:lang w:val="en-US"/>
        </w:rPr>
        <w:t xml:space="preserve">The final goal is finding a method that allows </w:t>
      </w:r>
      <w:r w:rsidR="00CE656A" w:rsidRPr="00633420">
        <w:rPr>
          <w:lang w:val="en-US"/>
        </w:rPr>
        <w:t>a</w:t>
      </w:r>
      <w:r w:rsidRPr="00633420">
        <w:rPr>
          <w:lang w:val="en-US"/>
        </w:rPr>
        <w:t xml:space="preserve"> cost-effectiveness analyst to calibrate a model as efficiently as possible</w:t>
      </w:r>
      <w:r w:rsidR="003378D4" w:rsidRPr="00633420">
        <w:rPr>
          <w:lang w:val="en-US"/>
        </w:rPr>
        <w:t xml:space="preserve">. Although the objective should be focused on CEA models, the application for more general problems </w:t>
      </w:r>
      <w:r w:rsidR="00CE656A" w:rsidRPr="00633420">
        <w:rPr>
          <w:lang w:val="en-US"/>
        </w:rPr>
        <w:t xml:space="preserve">can </w:t>
      </w:r>
      <w:r w:rsidR="008C3E9F" w:rsidRPr="00633420">
        <w:rPr>
          <w:lang w:val="en-US"/>
        </w:rPr>
        <w:t>be considered as well.</w:t>
      </w:r>
    </w:p>
    <w:p w14:paraId="0BCFB7E1" w14:textId="77777777" w:rsidR="00062240" w:rsidRPr="00633420" w:rsidRDefault="00062240" w:rsidP="00062240">
      <w:pPr>
        <w:ind w:start="7.65pt"/>
        <w:rPr>
          <w:lang w:val="en-US"/>
        </w:rPr>
      </w:pPr>
    </w:p>
    <w:p w14:paraId="3ACDE910" w14:textId="77777777" w:rsidR="00062240" w:rsidRPr="00633420" w:rsidRDefault="00062240" w:rsidP="00062240">
      <w:pPr>
        <w:numPr>
          <w:ilvl w:val="0"/>
          <w:numId w:val="15"/>
        </w:numPr>
        <w:rPr>
          <w:b/>
          <w:bCs/>
          <w:lang w:val="en-US"/>
        </w:rPr>
      </w:pPr>
      <w:r w:rsidRPr="00633420">
        <w:rPr>
          <w:b/>
          <w:bCs/>
          <w:lang w:val="en-US"/>
        </w:rPr>
        <w:lastRenderedPageBreak/>
        <w:t>Tests and comparison of optimization methods</w:t>
      </w:r>
    </w:p>
    <w:p w14:paraId="0872D8BE" w14:textId="77777777" w:rsidR="00062240" w:rsidRPr="00633420" w:rsidRDefault="004E0A35" w:rsidP="00E32346">
      <w:pPr>
        <w:ind w:start="-1.65pt"/>
        <w:jc w:val="both"/>
        <w:rPr>
          <w:lang w:val="en-US"/>
        </w:rPr>
      </w:pPr>
      <w:r w:rsidRPr="00633420">
        <w:rPr>
          <w:lang w:val="en-US"/>
        </w:rPr>
        <w:t xml:space="preserve">The </w:t>
      </w:r>
      <w:r w:rsidR="00C07969" w:rsidRPr="00633420">
        <w:rPr>
          <w:lang w:val="en-US"/>
        </w:rPr>
        <w:t xml:space="preserve">results of the </w:t>
      </w:r>
      <w:r w:rsidRPr="00633420">
        <w:rPr>
          <w:lang w:val="en-US"/>
        </w:rPr>
        <w:t xml:space="preserve">methods explored in the previous objective must be assessed and compared to the conventional methods used for the same purpose. Different </w:t>
      </w:r>
      <w:r w:rsidR="00C07969" w:rsidRPr="00633420">
        <w:rPr>
          <w:lang w:val="en-US"/>
        </w:rPr>
        <w:t>aspects</w:t>
      </w:r>
      <w:r w:rsidRPr="00633420">
        <w:rPr>
          <w:lang w:val="en-US"/>
        </w:rPr>
        <w:t xml:space="preserve"> should be </w:t>
      </w:r>
      <w:r w:rsidR="008E11B8" w:rsidRPr="00633420">
        <w:rPr>
          <w:lang w:val="en-US"/>
        </w:rPr>
        <w:t>evaluated</w:t>
      </w:r>
      <w:r w:rsidRPr="00633420">
        <w:rPr>
          <w:lang w:val="en-US"/>
        </w:rPr>
        <w:t xml:space="preserve">, such as execution time, </w:t>
      </w:r>
      <w:r w:rsidR="00C07969" w:rsidRPr="00633420">
        <w:rPr>
          <w:lang w:val="en-US"/>
        </w:rPr>
        <w:t xml:space="preserve">number of </w:t>
      </w:r>
      <w:r w:rsidRPr="00633420">
        <w:rPr>
          <w:lang w:val="en-US"/>
        </w:rPr>
        <w:t>function evaluations</w:t>
      </w:r>
      <w:r w:rsidR="008E11B8" w:rsidRPr="00633420">
        <w:rPr>
          <w:lang w:val="en-US"/>
        </w:rPr>
        <w:t>,</w:t>
      </w:r>
      <w:r w:rsidR="00C07969" w:rsidRPr="00633420">
        <w:rPr>
          <w:lang w:val="en-US"/>
        </w:rPr>
        <w:t xml:space="preserve"> or</w:t>
      </w:r>
      <w:r w:rsidRPr="00633420">
        <w:rPr>
          <w:lang w:val="en-US"/>
        </w:rPr>
        <w:t xml:space="preserve"> interpretability</w:t>
      </w:r>
      <w:r w:rsidR="00C07969" w:rsidRPr="00633420">
        <w:rPr>
          <w:lang w:val="en-US"/>
        </w:rPr>
        <w:t>, possibly among others.</w:t>
      </w:r>
      <w:r w:rsidR="003378D4" w:rsidRPr="00633420">
        <w:rPr>
          <w:lang w:val="en-US"/>
        </w:rPr>
        <w:t xml:space="preserve"> </w:t>
      </w:r>
      <w:r w:rsidR="008C3E9F" w:rsidRPr="00633420">
        <w:rPr>
          <w:lang w:val="en-US"/>
        </w:rPr>
        <w:t>As mentioned before, it could be interesting to evaluate the performance of this method on other problems</w:t>
      </w:r>
      <w:r w:rsidR="008E11B8" w:rsidRPr="00633420">
        <w:rPr>
          <w:lang w:val="en-US"/>
        </w:rPr>
        <w:t xml:space="preserve"> beyond cost-effectiveness analysis</w:t>
      </w:r>
      <w:r w:rsidR="008C3E9F" w:rsidRPr="00633420">
        <w:rPr>
          <w:lang w:val="en-US"/>
        </w:rPr>
        <w:t>.</w:t>
      </w:r>
    </w:p>
    <w:p w14:paraId="38F1A0E7" w14:textId="77777777" w:rsidR="002B080E" w:rsidRPr="00633420" w:rsidRDefault="002B080E" w:rsidP="002B080E">
      <w:pPr>
        <w:rPr>
          <w:lang w:val="en-US"/>
        </w:rPr>
      </w:pPr>
    </w:p>
    <w:p w14:paraId="28B69A62" w14:textId="77777777" w:rsidR="002B080E" w:rsidRPr="00633420" w:rsidRDefault="002B080E" w:rsidP="002B080E">
      <w:pPr>
        <w:pStyle w:val="Heading1"/>
        <w:numPr>
          <w:ilvl w:val="0"/>
          <w:numId w:val="3"/>
        </w:numPr>
        <w:rPr>
          <w:rFonts w:ascii="Times New Roman" w:hAnsi="Times New Roman"/>
          <w:lang w:val="en-GB"/>
        </w:rPr>
      </w:pPr>
      <w:bookmarkStart w:id="3" w:name="_Toc119485721"/>
      <w:r w:rsidRPr="00633420">
        <w:rPr>
          <w:rFonts w:ascii="Times New Roman" w:hAnsi="Times New Roman"/>
          <w:lang w:val="en-GB"/>
        </w:rPr>
        <w:t>State of the art</w:t>
      </w:r>
      <w:bookmarkEnd w:id="3"/>
    </w:p>
    <w:p w14:paraId="004D5AA0" w14:textId="425161F4" w:rsidR="00771260" w:rsidRPr="00633420" w:rsidRDefault="00484E49" w:rsidP="00E32346">
      <w:pPr>
        <w:pStyle w:val="Default"/>
        <w:jc w:val="both"/>
        <w:rPr>
          <w:rFonts w:ascii="Times New Roman" w:hAnsi="Times New Roman" w:cs="Times New Roman"/>
          <w:sz w:val="20"/>
          <w:lang w:val="en-GB"/>
        </w:rPr>
      </w:pPr>
      <w:r w:rsidRPr="00633420">
        <w:rPr>
          <w:rFonts w:ascii="Times New Roman" w:hAnsi="Times New Roman" w:cs="Times New Roman"/>
          <w:sz w:val="20"/>
          <w:lang w:val="en-GB"/>
        </w:rPr>
        <w:t>Current c</w:t>
      </w:r>
      <w:r w:rsidR="00771260" w:rsidRPr="00633420">
        <w:rPr>
          <w:rFonts w:ascii="Times New Roman" w:hAnsi="Times New Roman" w:cs="Times New Roman"/>
          <w:sz w:val="20"/>
          <w:lang w:val="en-GB"/>
        </w:rPr>
        <w:t xml:space="preserve">alibration </w:t>
      </w:r>
      <w:r w:rsidRPr="00633420">
        <w:rPr>
          <w:rFonts w:ascii="Times New Roman" w:hAnsi="Times New Roman" w:cs="Times New Roman"/>
          <w:sz w:val="20"/>
          <w:lang w:val="en-GB"/>
        </w:rPr>
        <w:t xml:space="preserve">procedures </w:t>
      </w:r>
      <w:r w:rsidR="00771260" w:rsidRPr="00633420">
        <w:rPr>
          <w:rFonts w:ascii="Times New Roman" w:hAnsi="Times New Roman" w:cs="Times New Roman"/>
          <w:sz w:val="20"/>
          <w:lang w:val="en-GB"/>
        </w:rPr>
        <w:t xml:space="preserve">in CEA models </w:t>
      </w:r>
      <w:r w:rsidR="003F3FD4" w:rsidRPr="00633420">
        <w:rPr>
          <w:rFonts w:ascii="Times New Roman" w:hAnsi="Times New Roman" w:cs="Times New Roman"/>
          <w:sz w:val="20"/>
          <w:lang w:val="en-GB"/>
        </w:rPr>
        <w:t xml:space="preserve">commonly rely </w:t>
      </w:r>
      <w:r w:rsidRPr="00633420">
        <w:rPr>
          <w:rFonts w:ascii="Times New Roman" w:hAnsi="Times New Roman" w:cs="Times New Roman"/>
          <w:sz w:val="20"/>
          <w:lang w:val="en-GB"/>
        </w:rPr>
        <w:t xml:space="preserve">on manual trial-and-error or simple methods such as </w:t>
      </w:r>
      <w:proofErr w:type="spellStart"/>
      <w:r w:rsidRPr="00633420">
        <w:rPr>
          <w:rFonts w:ascii="Times New Roman" w:hAnsi="Times New Roman" w:cs="Times New Roman"/>
          <w:sz w:val="20"/>
          <w:lang w:val="en-GB"/>
        </w:rPr>
        <w:t>Nelder</w:t>
      </w:r>
      <w:proofErr w:type="spellEnd"/>
      <w:r w:rsidRPr="00633420">
        <w:rPr>
          <w:rFonts w:ascii="Times New Roman" w:hAnsi="Times New Roman" w:cs="Times New Roman"/>
          <w:sz w:val="20"/>
          <w:lang w:val="en-GB"/>
        </w:rPr>
        <w:t>-Mead or Controlled Random Search (CRS)</w:t>
      </w:r>
      <w:r w:rsidR="006C1D24" w:rsidRPr="00633420">
        <w:rPr>
          <w:rFonts w:ascii="Times New Roman" w:hAnsi="Times New Roman" w:cs="Times New Roman"/>
          <w:sz w:val="20"/>
          <w:lang w:val="en-GB"/>
        </w:rPr>
        <w:t xml:space="preserve"> </w:t>
      </w:r>
      <w:r w:rsidRPr="00633420">
        <w:rPr>
          <w:rFonts w:ascii="Times New Roman" w:hAnsi="Times New Roman" w:cs="Times New Roman"/>
          <w:sz w:val="20"/>
          <w:lang w:val="en-GB"/>
        </w:rPr>
        <w:t>[</w:t>
      </w:r>
      <w:r w:rsidR="00FD53CA" w:rsidRPr="00633420">
        <w:rPr>
          <w:rFonts w:ascii="Times New Roman" w:hAnsi="Times New Roman" w:cs="Times New Roman"/>
          <w:sz w:val="20"/>
          <w:lang w:val="en-GB"/>
        </w:rPr>
        <w:t>2</w:t>
      </w:r>
      <w:r w:rsidRPr="00633420">
        <w:rPr>
          <w:rFonts w:ascii="Times New Roman" w:hAnsi="Times New Roman" w:cs="Times New Roman"/>
          <w:sz w:val="20"/>
          <w:lang w:val="en-GB"/>
        </w:rPr>
        <w:t xml:space="preserve">]. </w:t>
      </w:r>
      <w:r w:rsidR="00813B6B" w:rsidRPr="00633420">
        <w:rPr>
          <w:rFonts w:ascii="Times New Roman" w:hAnsi="Times New Roman" w:cs="Times New Roman"/>
          <w:sz w:val="20"/>
          <w:lang w:val="en-GB"/>
        </w:rPr>
        <w:t>However, due to the intricate relationships among the model parameters, finding a set of values that align with domain knowledge can pose challenges.</w:t>
      </w:r>
      <w:r w:rsidR="008A79B3" w:rsidRPr="00633420">
        <w:rPr>
          <w:rFonts w:ascii="Times New Roman" w:hAnsi="Times New Roman" w:cs="Times New Roman"/>
          <w:sz w:val="20"/>
          <w:lang w:val="en-GB"/>
        </w:rPr>
        <w:t xml:space="preserve"> </w:t>
      </w:r>
    </w:p>
    <w:p w14:paraId="329A685E" w14:textId="77777777" w:rsidR="00154461" w:rsidRPr="00633420" w:rsidRDefault="00154461" w:rsidP="00771260">
      <w:pPr>
        <w:pStyle w:val="Default"/>
        <w:rPr>
          <w:rFonts w:ascii="Times New Roman" w:hAnsi="Times New Roman" w:cs="Times New Roman"/>
          <w:sz w:val="20"/>
          <w:lang w:val="en-GB"/>
        </w:rPr>
      </w:pPr>
    </w:p>
    <w:p w14:paraId="75D7F880" w14:textId="2B458DE9" w:rsidR="002836AD" w:rsidRPr="00633420" w:rsidRDefault="0098610F" w:rsidP="00E32346">
      <w:pPr>
        <w:pStyle w:val="Default"/>
        <w:jc w:val="both"/>
        <w:rPr>
          <w:rFonts w:ascii="Times New Roman" w:hAnsi="Times New Roman" w:cs="Times New Roman"/>
          <w:sz w:val="20"/>
          <w:lang w:val="en-GB"/>
        </w:rPr>
      </w:pPr>
      <w:r w:rsidRPr="00633420">
        <w:rPr>
          <w:rFonts w:ascii="Times New Roman" w:hAnsi="Times New Roman" w:cs="Times New Roman"/>
          <w:sz w:val="20"/>
          <w:lang w:val="en-GB"/>
        </w:rPr>
        <w:t>The</w:t>
      </w:r>
      <w:r w:rsidR="001A1A06" w:rsidRPr="00633420">
        <w:rPr>
          <w:rFonts w:ascii="Times New Roman" w:hAnsi="Times New Roman" w:cs="Times New Roman"/>
          <w:sz w:val="20"/>
          <w:lang w:val="en-GB"/>
        </w:rPr>
        <w:t>se</w:t>
      </w:r>
      <w:r w:rsidRPr="00633420">
        <w:rPr>
          <w:rFonts w:ascii="Times New Roman" w:hAnsi="Times New Roman" w:cs="Times New Roman"/>
          <w:sz w:val="20"/>
          <w:lang w:val="en-GB"/>
        </w:rPr>
        <w:t xml:space="preserve"> classical methods use </w:t>
      </w:r>
      <w:r w:rsidR="001A1A06" w:rsidRPr="00633420">
        <w:rPr>
          <w:rFonts w:ascii="Times New Roman" w:hAnsi="Times New Roman" w:cs="Times New Roman"/>
          <w:sz w:val="20"/>
          <w:lang w:val="en-GB"/>
        </w:rPr>
        <w:t>simple</w:t>
      </w:r>
      <w:r w:rsidRPr="00633420">
        <w:rPr>
          <w:rFonts w:ascii="Times New Roman" w:hAnsi="Times New Roman" w:cs="Times New Roman"/>
          <w:sz w:val="20"/>
          <w:lang w:val="en-GB"/>
        </w:rPr>
        <w:t xml:space="preserve"> heuristics to find global optima, but </w:t>
      </w:r>
      <w:r w:rsidR="001A1A06" w:rsidRPr="00633420">
        <w:rPr>
          <w:rFonts w:ascii="Times New Roman" w:hAnsi="Times New Roman" w:cs="Times New Roman"/>
          <w:sz w:val="20"/>
          <w:lang w:val="en-GB"/>
        </w:rPr>
        <w:t xml:space="preserve">other alternatives provide a more sophisticated and flexible approach. </w:t>
      </w:r>
      <w:r w:rsidR="0091495F" w:rsidRPr="00633420">
        <w:rPr>
          <w:rFonts w:ascii="Times New Roman" w:hAnsi="Times New Roman" w:cs="Times New Roman"/>
          <w:sz w:val="20"/>
          <w:lang w:val="en-GB"/>
        </w:rPr>
        <w:t>Sequential</w:t>
      </w:r>
      <w:r w:rsidR="001A1A06" w:rsidRPr="00633420">
        <w:rPr>
          <w:rFonts w:ascii="Times New Roman" w:hAnsi="Times New Roman" w:cs="Times New Roman"/>
          <w:sz w:val="20"/>
          <w:lang w:val="en-GB"/>
        </w:rPr>
        <w:t xml:space="preserve"> Model-Based Optimization (</w:t>
      </w:r>
      <w:proofErr w:type="spellStart"/>
      <w:r w:rsidR="001A1A06" w:rsidRPr="00633420">
        <w:rPr>
          <w:rFonts w:ascii="Times New Roman" w:hAnsi="Times New Roman" w:cs="Times New Roman"/>
          <w:sz w:val="20"/>
          <w:lang w:val="en-GB"/>
        </w:rPr>
        <w:t>SMBO</w:t>
      </w:r>
      <w:proofErr w:type="spellEnd"/>
      <w:r w:rsidR="001A1A06" w:rsidRPr="00633420">
        <w:rPr>
          <w:rFonts w:ascii="Times New Roman" w:hAnsi="Times New Roman" w:cs="Times New Roman"/>
          <w:sz w:val="20"/>
          <w:lang w:val="en-GB"/>
        </w:rPr>
        <w:t>)</w:t>
      </w:r>
      <w:r w:rsidR="006C1D24" w:rsidRPr="00633420">
        <w:rPr>
          <w:rFonts w:ascii="Times New Roman" w:hAnsi="Times New Roman" w:cs="Times New Roman"/>
          <w:sz w:val="20"/>
          <w:lang w:val="en-GB"/>
        </w:rPr>
        <w:t xml:space="preserve"> is a state-of-the-art methodology used to optimize expensive functions</w:t>
      </w:r>
      <w:r w:rsidR="003134D3" w:rsidRPr="00633420">
        <w:rPr>
          <w:rFonts w:ascii="Times New Roman" w:hAnsi="Times New Roman" w:cs="Times New Roman"/>
          <w:sz w:val="20"/>
          <w:lang w:val="en-GB"/>
        </w:rPr>
        <w:t>, with success</w:t>
      </w:r>
      <w:r w:rsidR="006C1D24" w:rsidRPr="00633420">
        <w:rPr>
          <w:rFonts w:ascii="Times New Roman" w:hAnsi="Times New Roman" w:cs="Times New Roman"/>
          <w:sz w:val="20"/>
          <w:lang w:val="en-GB"/>
        </w:rPr>
        <w:t xml:space="preserve"> in </w:t>
      </w:r>
      <w:r w:rsidR="003134D3" w:rsidRPr="00633420">
        <w:rPr>
          <w:rFonts w:ascii="Times New Roman" w:hAnsi="Times New Roman" w:cs="Times New Roman"/>
          <w:sz w:val="20"/>
          <w:lang w:val="en-GB"/>
        </w:rPr>
        <w:t>areas</w:t>
      </w:r>
      <w:r w:rsidR="006C1D24" w:rsidRPr="00633420">
        <w:rPr>
          <w:rFonts w:ascii="Times New Roman" w:hAnsi="Times New Roman" w:cs="Times New Roman"/>
          <w:sz w:val="20"/>
          <w:lang w:val="en-GB"/>
        </w:rPr>
        <w:t xml:space="preserve"> such as hyperparameter tuning in machine learning [3]. </w:t>
      </w:r>
      <w:r w:rsidR="00B07768" w:rsidRPr="00633420">
        <w:rPr>
          <w:rFonts w:ascii="Times New Roman" w:hAnsi="Times New Roman" w:cs="Times New Roman"/>
          <w:sz w:val="20"/>
          <w:lang w:val="en-GB"/>
        </w:rPr>
        <w:t xml:space="preserve">As the name implies, </w:t>
      </w:r>
      <w:proofErr w:type="spellStart"/>
      <w:r w:rsidR="003D0B3B" w:rsidRPr="00633420">
        <w:rPr>
          <w:rFonts w:ascii="Times New Roman" w:hAnsi="Times New Roman" w:cs="Times New Roman"/>
          <w:sz w:val="20"/>
          <w:lang w:val="en-GB"/>
        </w:rPr>
        <w:t>SMBO</w:t>
      </w:r>
      <w:proofErr w:type="spellEnd"/>
      <w:r w:rsidR="003D0B3B" w:rsidRPr="00633420">
        <w:rPr>
          <w:rFonts w:ascii="Times New Roman" w:hAnsi="Times New Roman" w:cs="Times New Roman"/>
          <w:sz w:val="20"/>
          <w:lang w:val="en-GB"/>
        </w:rPr>
        <w:t xml:space="preserve"> uses a</w:t>
      </w:r>
      <w:r w:rsidR="00B07768" w:rsidRPr="00633420">
        <w:rPr>
          <w:rFonts w:ascii="Times New Roman" w:hAnsi="Times New Roman" w:cs="Times New Roman"/>
          <w:sz w:val="20"/>
          <w:lang w:val="en-GB"/>
        </w:rPr>
        <w:t xml:space="preserve"> surrogate model </w:t>
      </w:r>
      <w:r w:rsidR="003D0B3B" w:rsidRPr="00633420">
        <w:rPr>
          <w:rFonts w:ascii="Times New Roman" w:hAnsi="Times New Roman" w:cs="Times New Roman"/>
          <w:sz w:val="20"/>
          <w:lang w:val="en-GB"/>
        </w:rPr>
        <w:t xml:space="preserve">to guide the optimization process </w:t>
      </w:r>
      <w:r w:rsidR="00832924" w:rsidRPr="00633420">
        <w:rPr>
          <w:rFonts w:ascii="Times New Roman" w:hAnsi="Times New Roman" w:cs="Times New Roman"/>
          <w:sz w:val="20"/>
          <w:lang w:val="en-GB"/>
        </w:rPr>
        <w:t>using</w:t>
      </w:r>
      <w:r w:rsidR="003D0B3B" w:rsidRPr="00633420">
        <w:rPr>
          <w:rFonts w:ascii="Times New Roman" w:hAnsi="Times New Roman" w:cs="Times New Roman"/>
          <w:sz w:val="20"/>
          <w:lang w:val="en-GB"/>
        </w:rPr>
        <w:t xml:space="preserve"> principled </w:t>
      </w:r>
      <w:r w:rsidR="00832924" w:rsidRPr="00633420">
        <w:rPr>
          <w:rFonts w:ascii="Times New Roman" w:hAnsi="Times New Roman" w:cs="Times New Roman"/>
          <w:sz w:val="20"/>
          <w:lang w:val="en-GB"/>
        </w:rPr>
        <w:t>inference steps</w:t>
      </w:r>
      <w:r w:rsidR="003D4942" w:rsidRPr="00633420">
        <w:rPr>
          <w:rFonts w:ascii="Times New Roman" w:hAnsi="Times New Roman" w:cs="Times New Roman"/>
          <w:sz w:val="20"/>
          <w:lang w:val="en-GB"/>
        </w:rPr>
        <w:t xml:space="preserve"> to be more efficient and minimize the number of evaluations of the target </w:t>
      </w:r>
      <w:proofErr w:type="spellStart"/>
      <w:proofErr w:type="gramStart"/>
      <w:r w:rsidR="003D4942" w:rsidRPr="00633420">
        <w:rPr>
          <w:rFonts w:ascii="Times New Roman" w:hAnsi="Times New Roman" w:cs="Times New Roman"/>
          <w:sz w:val="20"/>
          <w:lang w:val="en-GB"/>
        </w:rPr>
        <w:t>function</w:t>
      </w:r>
      <w:r w:rsidR="002836AD" w:rsidRPr="00633420">
        <w:rPr>
          <w:rFonts w:ascii="Times New Roman" w:hAnsi="Times New Roman" w:cs="Times New Roman"/>
          <w:sz w:val="20"/>
          <w:lang w:val="en-GB"/>
        </w:rPr>
        <w:t>.A</w:t>
      </w:r>
      <w:proofErr w:type="spellEnd"/>
      <w:proofErr w:type="gramEnd"/>
      <w:r w:rsidR="002836AD" w:rsidRPr="00633420">
        <w:rPr>
          <w:rFonts w:ascii="Times New Roman" w:hAnsi="Times New Roman" w:cs="Times New Roman"/>
          <w:sz w:val="20"/>
          <w:lang w:val="en-GB"/>
        </w:rPr>
        <w:t xml:space="preserve"> popular choice for </w:t>
      </w:r>
      <w:r w:rsidR="005F0DE8" w:rsidRPr="00633420">
        <w:rPr>
          <w:rFonts w:ascii="Times New Roman" w:hAnsi="Times New Roman" w:cs="Times New Roman"/>
          <w:sz w:val="20"/>
          <w:lang w:val="en-GB"/>
        </w:rPr>
        <w:t xml:space="preserve">a </w:t>
      </w:r>
      <w:r w:rsidR="002836AD" w:rsidRPr="00633420">
        <w:rPr>
          <w:rFonts w:ascii="Times New Roman" w:hAnsi="Times New Roman" w:cs="Times New Roman"/>
          <w:sz w:val="20"/>
          <w:lang w:val="en-GB"/>
        </w:rPr>
        <w:t xml:space="preserve">surrogate model </w:t>
      </w:r>
      <w:r w:rsidR="005F0DE8" w:rsidRPr="00633420">
        <w:rPr>
          <w:rFonts w:ascii="Times New Roman" w:hAnsi="Times New Roman" w:cs="Times New Roman"/>
          <w:sz w:val="20"/>
          <w:lang w:val="en-GB"/>
        </w:rPr>
        <w:t>is</w:t>
      </w:r>
      <w:r w:rsidR="002836AD" w:rsidRPr="00633420">
        <w:rPr>
          <w:rFonts w:ascii="Times New Roman" w:hAnsi="Times New Roman" w:cs="Times New Roman"/>
          <w:sz w:val="20"/>
          <w:lang w:val="en-GB"/>
        </w:rPr>
        <w:t xml:space="preserve"> </w:t>
      </w:r>
      <w:r w:rsidR="005F0DE8" w:rsidRPr="00633420">
        <w:rPr>
          <w:rFonts w:ascii="Times New Roman" w:hAnsi="Times New Roman" w:cs="Times New Roman"/>
          <w:sz w:val="20"/>
          <w:lang w:val="en-GB"/>
        </w:rPr>
        <w:t xml:space="preserve">a </w:t>
      </w:r>
      <w:r w:rsidR="002836AD" w:rsidRPr="00633420">
        <w:rPr>
          <w:rFonts w:ascii="Times New Roman" w:hAnsi="Times New Roman" w:cs="Times New Roman"/>
          <w:sz w:val="20"/>
          <w:lang w:val="en-GB"/>
        </w:rPr>
        <w:t>Gaussian Process [4].</w:t>
      </w:r>
      <w:r w:rsidR="005F0DE8" w:rsidRPr="00633420">
        <w:rPr>
          <w:rFonts w:ascii="Times New Roman" w:hAnsi="Times New Roman" w:cs="Times New Roman"/>
          <w:sz w:val="20"/>
          <w:lang w:val="en-GB"/>
        </w:rPr>
        <w:t xml:space="preserve"> These </w:t>
      </w:r>
      <w:r w:rsidR="001911A0" w:rsidRPr="00633420">
        <w:rPr>
          <w:rFonts w:ascii="Times New Roman" w:hAnsi="Times New Roman" w:cs="Times New Roman"/>
          <w:sz w:val="20"/>
          <w:lang w:val="en-GB"/>
        </w:rPr>
        <w:t xml:space="preserve">non-parametric </w:t>
      </w:r>
      <w:r w:rsidR="005F0DE8" w:rsidRPr="00633420">
        <w:rPr>
          <w:rFonts w:ascii="Times New Roman" w:hAnsi="Times New Roman" w:cs="Times New Roman"/>
          <w:sz w:val="20"/>
          <w:lang w:val="en-GB"/>
        </w:rPr>
        <w:t>regression models allow great flexibility by specifying a kernel function that determines their expressiveness</w:t>
      </w:r>
      <w:r w:rsidR="001A61FA" w:rsidRPr="00633420">
        <w:rPr>
          <w:rFonts w:ascii="Times New Roman" w:hAnsi="Times New Roman" w:cs="Times New Roman"/>
          <w:sz w:val="20"/>
          <w:lang w:val="en-GB"/>
        </w:rPr>
        <w:t xml:space="preserve"> [5]</w:t>
      </w:r>
      <w:r w:rsidR="0058308E" w:rsidRPr="00633420">
        <w:rPr>
          <w:rFonts w:ascii="Times New Roman" w:hAnsi="Times New Roman" w:cs="Times New Roman"/>
          <w:sz w:val="20"/>
          <w:lang w:val="en-GB"/>
        </w:rPr>
        <w:t xml:space="preserve">, and they can be used to </w:t>
      </w:r>
      <w:r w:rsidR="003134D3" w:rsidRPr="00633420">
        <w:rPr>
          <w:rFonts w:ascii="Times New Roman" w:hAnsi="Times New Roman" w:cs="Times New Roman"/>
          <w:sz w:val="20"/>
          <w:lang w:val="en-GB"/>
        </w:rPr>
        <w:t>take advantage of</w:t>
      </w:r>
      <w:r w:rsidR="0058308E" w:rsidRPr="00633420">
        <w:rPr>
          <w:rFonts w:ascii="Times New Roman" w:hAnsi="Times New Roman" w:cs="Times New Roman"/>
          <w:sz w:val="20"/>
          <w:lang w:val="en-GB"/>
        </w:rPr>
        <w:t xml:space="preserve"> the properties of the kind of function</w:t>
      </w:r>
      <w:r w:rsidR="003134D3" w:rsidRPr="00633420">
        <w:rPr>
          <w:rFonts w:ascii="Times New Roman" w:hAnsi="Times New Roman" w:cs="Times New Roman"/>
          <w:sz w:val="20"/>
          <w:lang w:val="en-GB"/>
        </w:rPr>
        <w:t>s</w:t>
      </w:r>
      <w:r w:rsidR="0058308E" w:rsidRPr="00633420">
        <w:rPr>
          <w:rFonts w:ascii="Times New Roman" w:hAnsi="Times New Roman" w:cs="Times New Roman"/>
          <w:sz w:val="20"/>
          <w:lang w:val="en-GB"/>
        </w:rPr>
        <w:t xml:space="preserve"> that we want to </w:t>
      </w:r>
      <w:r w:rsidR="003134D3" w:rsidRPr="00633420">
        <w:rPr>
          <w:rFonts w:ascii="Times New Roman" w:hAnsi="Times New Roman" w:cs="Times New Roman"/>
          <w:sz w:val="20"/>
          <w:lang w:val="en-GB"/>
        </w:rPr>
        <w:t>optimize</w:t>
      </w:r>
      <w:r w:rsidR="0058308E" w:rsidRPr="00633420">
        <w:rPr>
          <w:rFonts w:ascii="Times New Roman" w:hAnsi="Times New Roman" w:cs="Times New Roman"/>
          <w:sz w:val="20"/>
          <w:lang w:val="en-GB"/>
        </w:rPr>
        <w:t>.</w:t>
      </w:r>
    </w:p>
    <w:p w14:paraId="79652A9A" w14:textId="77777777" w:rsidR="0058308E" w:rsidRPr="00633420" w:rsidRDefault="0058308E" w:rsidP="005F0DE8">
      <w:pPr>
        <w:pStyle w:val="Default"/>
        <w:rPr>
          <w:rFonts w:ascii="Times New Roman" w:hAnsi="Times New Roman" w:cs="Times New Roman"/>
          <w:sz w:val="20"/>
          <w:lang w:val="en-GB"/>
        </w:rPr>
      </w:pPr>
    </w:p>
    <w:p w14:paraId="3920498F" w14:textId="7F0674DF" w:rsidR="0058308E" w:rsidRPr="00633420" w:rsidRDefault="007A7135" w:rsidP="00E32346">
      <w:pPr>
        <w:pStyle w:val="Default"/>
        <w:jc w:val="both"/>
        <w:rPr>
          <w:rFonts w:ascii="Times New Roman" w:hAnsi="Times New Roman" w:cs="Times New Roman"/>
          <w:sz w:val="20"/>
          <w:lang w:val="en-GB"/>
        </w:rPr>
      </w:pPr>
      <w:r>
        <w:rPr>
          <w:rFonts w:ascii="Times New Roman" w:hAnsi="Times New Roman" w:cs="Times New Roman"/>
          <w:sz w:val="20"/>
          <w:lang w:val="en-GB"/>
        </w:rPr>
        <w:t>T</w:t>
      </w:r>
      <w:r w:rsidR="0058308E" w:rsidRPr="00633420">
        <w:rPr>
          <w:rFonts w:ascii="Times New Roman" w:hAnsi="Times New Roman" w:cs="Times New Roman"/>
          <w:sz w:val="20"/>
          <w:lang w:val="en-GB"/>
        </w:rPr>
        <w:t xml:space="preserve">here are </w:t>
      </w:r>
      <w:r w:rsidR="003134D3" w:rsidRPr="00633420">
        <w:rPr>
          <w:rFonts w:ascii="Times New Roman" w:hAnsi="Times New Roman" w:cs="Times New Roman"/>
          <w:sz w:val="20"/>
          <w:lang w:val="en-GB"/>
        </w:rPr>
        <w:t>diverse ways</w:t>
      </w:r>
      <w:r w:rsidR="0058308E" w:rsidRPr="00633420">
        <w:rPr>
          <w:rFonts w:ascii="Times New Roman" w:hAnsi="Times New Roman" w:cs="Times New Roman"/>
          <w:sz w:val="20"/>
          <w:lang w:val="en-GB"/>
        </w:rPr>
        <w:t xml:space="preserve"> </w:t>
      </w:r>
      <w:r w:rsidR="00DC4C70" w:rsidRPr="00633420">
        <w:rPr>
          <w:rFonts w:ascii="Times New Roman" w:hAnsi="Times New Roman" w:cs="Times New Roman"/>
          <w:sz w:val="20"/>
          <w:lang w:val="en-GB"/>
        </w:rPr>
        <w:t xml:space="preserve">in the literature </w:t>
      </w:r>
      <w:r w:rsidR="0058308E" w:rsidRPr="00633420">
        <w:rPr>
          <w:rFonts w:ascii="Times New Roman" w:hAnsi="Times New Roman" w:cs="Times New Roman"/>
          <w:sz w:val="20"/>
          <w:lang w:val="en-GB"/>
        </w:rPr>
        <w:t xml:space="preserve">to </w:t>
      </w:r>
      <w:r w:rsidR="00832924" w:rsidRPr="00633420">
        <w:rPr>
          <w:rFonts w:ascii="Times New Roman" w:hAnsi="Times New Roman" w:cs="Times New Roman"/>
          <w:sz w:val="20"/>
          <w:lang w:val="en-GB"/>
        </w:rPr>
        <w:t>add</w:t>
      </w:r>
      <w:r w:rsidR="0058308E" w:rsidRPr="00633420">
        <w:rPr>
          <w:rFonts w:ascii="Times New Roman" w:hAnsi="Times New Roman" w:cs="Times New Roman"/>
          <w:sz w:val="20"/>
          <w:lang w:val="en-GB"/>
        </w:rPr>
        <w:t xml:space="preserve"> constraints in </w:t>
      </w:r>
      <w:r w:rsidR="00DC4C70" w:rsidRPr="00633420">
        <w:rPr>
          <w:rFonts w:ascii="Times New Roman" w:hAnsi="Times New Roman" w:cs="Times New Roman"/>
          <w:sz w:val="20"/>
          <w:lang w:val="en-GB"/>
        </w:rPr>
        <w:t>Gaussian processes [6][</w:t>
      </w:r>
      <w:r w:rsidR="00832924" w:rsidRPr="00633420">
        <w:rPr>
          <w:rFonts w:ascii="Times New Roman" w:hAnsi="Times New Roman" w:cs="Times New Roman"/>
          <w:sz w:val="20"/>
          <w:lang w:val="en-GB"/>
        </w:rPr>
        <w:t xml:space="preserve">7], </w:t>
      </w:r>
      <w:r w:rsidR="007A0C73" w:rsidRPr="00633420">
        <w:rPr>
          <w:rFonts w:ascii="Times New Roman" w:hAnsi="Times New Roman" w:cs="Times New Roman"/>
          <w:sz w:val="20"/>
          <w:lang w:val="en-GB"/>
        </w:rPr>
        <w:t>usually</w:t>
      </w:r>
      <w:r w:rsidR="00832924" w:rsidRPr="00633420">
        <w:rPr>
          <w:rFonts w:ascii="Times New Roman" w:hAnsi="Times New Roman" w:cs="Times New Roman"/>
          <w:sz w:val="20"/>
          <w:lang w:val="en-GB"/>
        </w:rPr>
        <w:t xml:space="preserve"> by modelling the constraints in a separate model and integrating this </w:t>
      </w:r>
      <w:r w:rsidR="001829E9" w:rsidRPr="00633420">
        <w:rPr>
          <w:rFonts w:ascii="Times New Roman" w:hAnsi="Times New Roman" w:cs="Times New Roman"/>
          <w:sz w:val="20"/>
          <w:lang w:val="en-GB"/>
        </w:rPr>
        <w:t>knowledge</w:t>
      </w:r>
      <w:r w:rsidR="00832924" w:rsidRPr="00633420">
        <w:rPr>
          <w:rFonts w:ascii="Times New Roman" w:hAnsi="Times New Roman" w:cs="Times New Roman"/>
          <w:sz w:val="20"/>
          <w:lang w:val="en-GB"/>
        </w:rPr>
        <w:t xml:space="preserve"> in the overall inference step.</w:t>
      </w:r>
      <w:r w:rsidR="003D4942" w:rsidRPr="00633420">
        <w:rPr>
          <w:rFonts w:ascii="Times New Roman" w:hAnsi="Times New Roman" w:cs="Times New Roman"/>
          <w:sz w:val="20"/>
          <w:lang w:val="en-GB"/>
        </w:rPr>
        <w:t xml:space="preserve"> </w:t>
      </w:r>
      <w:r w:rsidR="001F183E">
        <w:rPr>
          <w:rFonts w:ascii="Times New Roman" w:hAnsi="Times New Roman" w:cs="Times New Roman"/>
          <w:sz w:val="20"/>
          <w:lang w:val="en-GB"/>
        </w:rPr>
        <w:t>Similarly</w:t>
      </w:r>
      <w:r w:rsidR="003D4942" w:rsidRPr="00633420">
        <w:rPr>
          <w:rFonts w:ascii="Times New Roman" w:hAnsi="Times New Roman" w:cs="Times New Roman"/>
          <w:sz w:val="20"/>
          <w:lang w:val="en-GB"/>
        </w:rPr>
        <w:t xml:space="preserve">, </w:t>
      </w:r>
      <w:r w:rsidR="001829E9" w:rsidRPr="00633420">
        <w:rPr>
          <w:rFonts w:ascii="Times New Roman" w:hAnsi="Times New Roman" w:cs="Times New Roman"/>
          <w:sz w:val="20"/>
          <w:lang w:val="en-GB"/>
        </w:rPr>
        <w:t>usual complications arising in optimization problems due to high dimensionality can be mitigated using techniques such as additive kernels [</w:t>
      </w:r>
      <w:r w:rsidR="00C92C86" w:rsidRPr="00633420">
        <w:rPr>
          <w:rFonts w:ascii="Times New Roman" w:hAnsi="Times New Roman" w:cs="Times New Roman"/>
          <w:sz w:val="20"/>
          <w:lang w:val="en-GB"/>
        </w:rPr>
        <w:t>8</w:t>
      </w:r>
      <w:r w:rsidR="001829E9" w:rsidRPr="00633420">
        <w:rPr>
          <w:rFonts w:ascii="Times New Roman" w:hAnsi="Times New Roman" w:cs="Times New Roman"/>
          <w:sz w:val="20"/>
          <w:lang w:val="en-GB"/>
        </w:rPr>
        <w:t>][</w:t>
      </w:r>
      <w:r w:rsidR="00C92C86" w:rsidRPr="00633420">
        <w:rPr>
          <w:rFonts w:ascii="Times New Roman" w:hAnsi="Times New Roman" w:cs="Times New Roman"/>
          <w:sz w:val="20"/>
          <w:lang w:val="en-GB"/>
        </w:rPr>
        <w:t>9</w:t>
      </w:r>
      <w:r w:rsidR="001829E9" w:rsidRPr="00633420">
        <w:rPr>
          <w:rFonts w:ascii="Times New Roman" w:hAnsi="Times New Roman" w:cs="Times New Roman"/>
          <w:sz w:val="20"/>
          <w:lang w:val="en-GB"/>
        </w:rPr>
        <w:t>]</w:t>
      </w:r>
      <w:r w:rsidR="00F51A45" w:rsidRPr="00633420">
        <w:rPr>
          <w:rFonts w:ascii="Times New Roman" w:hAnsi="Times New Roman" w:cs="Times New Roman"/>
          <w:sz w:val="20"/>
          <w:lang w:val="en-GB"/>
        </w:rPr>
        <w:t xml:space="preserve">, </w:t>
      </w:r>
      <w:r w:rsidR="00B41F12" w:rsidRPr="00633420">
        <w:rPr>
          <w:rFonts w:ascii="Times New Roman" w:hAnsi="Times New Roman" w:cs="Times New Roman"/>
          <w:sz w:val="20"/>
          <w:lang w:val="en-GB"/>
        </w:rPr>
        <w:t>input prior specification [1</w:t>
      </w:r>
      <w:r w:rsidR="00C92C86" w:rsidRPr="00633420">
        <w:rPr>
          <w:rFonts w:ascii="Times New Roman" w:hAnsi="Times New Roman" w:cs="Times New Roman"/>
          <w:sz w:val="20"/>
          <w:lang w:val="en-GB"/>
        </w:rPr>
        <w:t>0</w:t>
      </w:r>
      <w:r w:rsidR="00B41F12" w:rsidRPr="00633420">
        <w:rPr>
          <w:rFonts w:ascii="Times New Roman" w:hAnsi="Times New Roman" w:cs="Times New Roman"/>
          <w:sz w:val="20"/>
          <w:lang w:val="en-GB"/>
        </w:rPr>
        <w:t xml:space="preserve">], </w:t>
      </w:r>
      <w:r w:rsidR="005A47C6" w:rsidRPr="00633420">
        <w:rPr>
          <w:rFonts w:ascii="Times New Roman" w:hAnsi="Times New Roman" w:cs="Times New Roman"/>
          <w:sz w:val="20"/>
          <w:lang w:val="en-GB"/>
        </w:rPr>
        <w:t>dimensionality reduction [1</w:t>
      </w:r>
      <w:r w:rsidR="00C92C86" w:rsidRPr="00633420">
        <w:rPr>
          <w:rFonts w:ascii="Times New Roman" w:hAnsi="Times New Roman" w:cs="Times New Roman"/>
          <w:sz w:val="20"/>
          <w:lang w:val="en-GB"/>
        </w:rPr>
        <w:t>1</w:t>
      </w:r>
      <w:r w:rsidR="005A47C6" w:rsidRPr="00633420">
        <w:rPr>
          <w:rFonts w:ascii="Times New Roman" w:hAnsi="Times New Roman" w:cs="Times New Roman"/>
          <w:sz w:val="20"/>
          <w:lang w:val="en-GB"/>
        </w:rPr>
        <w:t>] or matrix factorization [1</w:t>
      </w:r>
      <w:r w:rsidR="00C92C86" w:rsidRPr="00633420">
        <w:rPr>
          <w:rFonts w:ascii="Times New Roman" w:hAnsi="Times New Roman" w:cs="Times New Roman"/>
          <w:sz w:val="20"/>
          <w:lang w:val="en-GB"/>
        </w:rPr>
        <w:t>2</w:t>
      </w:r>
      <w:r w:rsidR="005A47C6" w:rsidRPr="00633420">
        <w:rPr>
          <w:rFonts w:ascii="Times New Roman" w:hAnsi="Times New Roman" w:cs="Times New Roman"/>
          <w:sz w:val="20"/>
          <w:lang w:val="en-GB"/>
        </w:rPr>
        <w:t>], among others [1</w:t>
      </w:r>
      <w:r w:rsidR="00C92C86" w:rsidRPr="00633420">
        <w:rPr>
          <w:rFonts w:ascii="Times New Roman" w:hAnsi="Times New Roman" w:cs="Times New Roman"/>
          <w:sz w:val="20"/>
          <w:lang w:val="en-GB"/>
        </w:rPr>
        <w:t>3</w:t>
      </w:r>
      <w:r w:rsidR="005A47C6" w:rsidRPr="00633420">
        <w:rPr>
          <w:rFonts w:ascii="Times New Roman" w:hAnsi="Times New Roman" w:cs="Times New Roman"/>
          <w:sz w:val="20"/>
          <w:lang w:val="en-GB"/>
        </w:rPr>
        <w:t>].</w:t>
      </w:r>
    </w:p>
    <w:p w14:paraId="26B2D748" w14:textId="77777777" w:rsidR="00300A53" w:rsidRPr="00633420" w:rsidRDefault="00300A53" w:rsidP="005F0DE8">
      <w:pPr>
        <w:pStyle w:val="Default"/>
        <w:rPr>
          <w:rFonts w:ascii="Times New Roman" w:hAnsi="Times New Roman" w:cs="Times New Roman"/>
          <w:sz w:val="20"/>
          <w:lang w:val="en-GB"/>
        </w:rPr>
      </w:pPr>
    </w:p>
    <w:p w14:paraId="35F9A0F3" w14:textId="4A90C701" w:rsidR="00300A53" w:rsidRPr="00633420" w:rsidRDefault="00300A53" w:rsidP="00311B36">
      <w:pPr>
        <w:pStyle w:val="Default"/>
        <w:jc w:val="both"/>
        <w:rPr>
          <w:rFonts w:ascii="Times New Roman" w:hAnsi="Times New Roman" w:cs="Times New Roman"/>
          <w:sz w:val="20"/>
          <w:lang w:val="en-GB"/>
        </w:rPr>
      </w:pPr>
      <w:r w:rsidRPr="00633420">
        <w:rPr>
          <w:rFonts w:ascii="Times New Roman" w:hAnsi="Times New Roman" w:cs="Times New Roman"/>
          <w:sz w:val="20"/>
          <w:lang w:val="en-GB"/>
        </w:rPr>
        <w:t xml:space="preserve">As mentioned before, </w:t>
      </w:r>
      <w:proofErr w:type="spellStart"/>
      <w:r w:rsidRPr="00633420">
        <w:rPr>
          <w:rFonts w:ascii="Times New Roman" w:hAnsi="Times New Roman" w:cs="Times New Roman"/>
          <w:sz w:val="20"/>
          <w:lang w:val="en-GB"/>
        </w:rPr>
        <w:t>SMBO</w:t>
      </w:r>
      <w:proofErr w:type="spellEnd"/>
      <w:r w:rsidRPr="00633420">
        <w:rPr>
          <w:rFonts w:ascii="Times New Roman" w:hAnsi="Times New Roman" w:cs="Times New Roman"/>
          <w:sz w:val="20"/>
          <w:lang w:val="en-GB"/>
        </w:rPr>
        <w:t xml:space="preserve"> </w:t>
      </w:r>
      <w:r w:rsidR="00311B36" w:rsidRPr="00633420">
        <w:rPr>
          <w:rFonts w:ascii="Times New Roman" w:hAnsi="Times New Roman" w:cs="Times New Roman"/>
          <w:sz w:val="20"/>
          <w:lang w:val="en-GB"/>
        </w:rPr>
        <w:t xml:space="preserve">is </w:t>
      </w:r>
      <w:r w:rsidR="007A0C73" w:rsidRPr="00633420">
        <w:rPr>
          <w:rFonts w:ascii="Times New Roman" w:hAnsi="Times New Roman" w:cs="Times New Roman"/>
          <w:sz w:val="20"/>
          <w:lang w:val="en-GB"/>
        </w:rPr>
        <w:t>generally</w:t>
      </w:r>
      <w:r w:rsidRPr="00633420">
        <w:rPr>
          <w:rFonts w:ascii="Times New Roman" w:hAnsi="Times New Roman" w:cs="Times New Roman"/>
          <w:sz w:val="20"/>
          <w:lang w:val="en-GB"/>
        </w:rPr>
        <w:t xml:space="preserve"> applied to expensive functions due to the method's significant overhead while doing the inference step in each iteration. </w:t>
      </w:r>
      <w:r w:rsidR="000E3BD8" w:rsidRPr="00633420">
        <w:rPr>
          <w:rFonts w:ascii="Times New Roman" w:hAnsi="Times New Roman" w:cs="Times New Roman"/>
          <w:sz w:val="20"/>
          <w:lang w:val="en-GB"/>
        </w:rPr>
        <w:t xml:space="preserve">To reduce the impact of this overhead and enable the reasonable use of this method in less expensive functions other techniques </w:t>
      </w:r>
      <w:r w:rsidR="003134D3" w:rsidRPr="00633420">
        <w:rPr>
          <w:rFonts w:ascii="Times New Roman" w:hAnsi="Times New Roman" w:cs="Times New Roman"/>
          <w:sz w:val="20"/>
          <w:lang w:val="en-GB"/>
        </w:rPr>
        <w:t>have been developed</w:t>
      </w:r>
      <w:r w:rsidR="000E3BD8" w:rsidRPr="00633420">
        <w:rPr>
          <w:rFonts w:ascii="Times New Roman" w:hAnsi="Times New Roman" w:cs="Times New Roman"/>
          <w:sz w:val="20"/>
          <w:lang w:val="en-GB"/>
        </w:rPr>
        <w:t>:  batch learning [1</w:t>
      </w:r>
      <w:r w:rsidR="00C92C86" w:rsidRPr="00633420">
        <w:rPr>
          <w:rFonts w:ascii="Times New Roman" w:hAnsi="Times New Roman" w:cs="Times New Roman"/>
          <w:sz w:val="20"/>
          <w:lang w:val="en-GB"/>
        </w:rPr>
        <w:t>4</w:t>
      </w:r>
      <w:r w:rsidR="000E3BD8" w:rsidRPr="00633420">
        <w:rPr>
          <w:rFonts w:ascii="Times New Roman" w:hAnsi="Times New Roman" w:cs="Times New Roman"/>
          <w:sz w:val="20"/>
          <w:lang w:val="en-GB"/>
        </w:rPr>
        <w:t>][1</w:t>
      </w:r>
      <w:r w:rsidR="00C92C86" w:rsidRPr="00633420">
        <w:rPr>
          <w:rFonts w:ascii="Times New Roman" w:hAnsi="Times New Roman" w:cs="Times New Roman"/>
          <w:sz w:val="20"/>
          <w:lang w:val="en-GB"/>
        </w:rPr>
        <w:t>5</w:t>
      </w:r>
      <w:r w:rsidR="000E3BD8" w:rsidRPr="00633420">
        <w:rPr>
          <w:rFonts w:ascii="Times New Roman" w:hAnsi="Times New Roman" w:cs="Times New Roman"/>
          <w:sz w:val="20"/>
          <w:lang w:val="en-GB"/>
        </w:rPr>
        <w:t>]</w:t>
      </w:r>
      <w:r w:rsidR="00196ED1" w:rsidRPr="00633420">
        <w:rPr>
          <w:rFonts w:ascii="Times New Roman" w:hAnsi="Times New Roman" w:cs="Times New Roman"/>
          <w:sz w:val="20"/>
          <w:lang w:val="en-GB"/>
        </w:rPr>
        <w:t>, parallelization [1</w:t>
      </w:r>
      <w:r w:rsidR="00C92C86" w:rsidRPr="00633420">
        <w:rPr>
          <w:rFonts w:ascii="Times New Roman" w:hAnsi="Times New Roman" w:cs="Times New Roman"/>
          <w:sz w:val="20"/>
          <w:lang w:val="en-GB"/>
        </w:rPr>
        <w:t>6</w:t>
      </w:r>
      <w:r w:rsidR="00196ED1" w:rsidRPr="00633420">
        <w:rPr>
          <w:rFonts w:ascii="Times New Roman" w:hAnsi="Times New Roman" w:cs="Times New Roman"/>
          <w:sz w:val="20"/>
          <w:lang w:val="en-GB"/>
        </w:rPr>
        <w:t>]</w:t>
      </w:r>
      <w:r w:rsidR="001911A0" w:rsidRPr="00633420">
        <w:rPr>
          <w:rFonts w:ascii="Times New Roman" w:hAnsi="Times New Roman" w:cs="Times New Roman"/>
          <w:sz w:val="20"/>
          <w:lang w:val="en-GB"/>
        </w:rPr>
        <w:t xml:space="preserve"> or GPU-friendly approaches [1</w:t>
      </w:r>
      <w:r w:rsidR="00C92C86" w:rsidRPr="00633420">
        <w:rPr>
          <w:rFonts w:ascii="Times New Roman" w:hAnsi="Times New Roman" w:cs="Times New Roman"/>
          <w:sz w:val="20"/>
          <w:lang w:val="en-GB"/>
        </w:rPr>
        <w:t>7</w:t>
      </w:r>
      <w:r w:rsidR="001911A0" w:rsidRPr="00633420">
        <w:rPr>
          <w:rFonts w:ascii="Times New Roman" w:hAnsi="Times New Roman" w:cs="Times New Roman"/>
          <w:sz w:val="20"/>
          <w:lang w:val="en-GB"/>
        </w:rPr>
        <w:t>]</w:t>
      </w:r>
      <w:r w:rsidR="003D7817" w:rsidRPr="00633420">
        <w:rPr>
          <w:rFonts w:ascii="Times New Roman" w:hAnsi="Times New Roman" w:cs="Times New Roman"/>
          <w:sz w:val="20"/>
          <w:lang w:val="en-GB"/>
        </w:rPr>
        <w:t>[1</w:t>
      </w:r>
      <w:r w:rsidR="00C92C86" w:rsidRPr="00633420">
        <w:rPr>
          <w:rFonts w:ascii="Times New Roman" w:hAnsi="Times New Roman" w:cs="Times New Roman"/>
          <w:sz w:val="20"/>
          <w:lang w:val="en-GB"/>
        </w:rPr>
        <w:t>8</w:t>
      </w:r>
      <w:r w:rsidR="003D7817" w:rsidRPr="00633420">
        <w:rPr>
          <w:rFonts w:ascii="Times New Roman" w:hAnsi="Times New Roman" w:cs="Times New Roman"/>
          <w:sz w:val="20"/>
          <w:lang w:val="en-GB"/>
        </w:rPr>
        <w:t>]</w:t>
      </w:r>
      <w:r w:rsidR="003134D3" w:rsidRPr="00633420">
        <w:rPr>
          <w:rFonts w:ascii="Times New Roman" w:hAnsi="Times New Roman" w:cs="Times New Roman"/>
          <w:sz w:val="20"/>
          <w:lang w:val="en-GB"/>
        </w:rPr>
        <w:t>, for example</w:t>
      </w:r>
      <w:r w:rsidR="003D7817" w:rsidRPr="00633420">
        <w:rPr>
          <w:rFonts w:ascii="Times New Roman" w:hAnsi="Times New Roman" w:cs="Times New Roman"/>
          <w:sz w:val="20"/>
          <w:lang w:val="en-GB"/>
        </w:rPr>
        <w:t>.</w:t>
      </w:r>
    </w:p>
    <w:p w14:paraId="44A0622B" w14:textId="77777777" w:rsidR="005B2EEB" w:rsidRPr="00633420" w:rsidRDefault="005B2EEB" w:rsidP="00311B36">
      <w:pPr>
        <w:pStyle w:val="Default"/>
        <w:jc w:val="both"/>
        <w:rPr>
          <w:rFonts w:ascii="Times New Roman" w:hAnsi="Times New Roman" w:cs="Times New Roman"/>
          <w:sz w:val="20"/>
          <w:lang w:val="en-GB"/>
        </w:rPr>
      </w:pPr>
    </w:p>
    <w:p w14:paraId="36E88D46" w14:textId="1C5A66C5" w:rsidR="005A5993" w:rsidRPr="00633420" w:rsidRDefault="003B6A94" w:rsidP="00880140">
      <w:pPr>
        <w:pStyle w:val="Default"/>
        <w:jc w:val="both"/>
        <w:rPr>
          <w:rFonts w:ascii="Times New Roman" w:hAnsi="Times New Roman" w:cs="Times New Roman"/>
          <w:lang w:val="en-US"/>
        </w:rPr>
      </w:pPr>
      <w:r w:rsidRPr="00633420">
        <w:rPr>
          <w:rFonts w:ascii="Times New Roman" w:hAnsi="Times New Roman" w:cs="Times New Roman"/>
          <w:sz w:val="20"/>
          <w:szCs w:val="20"/>
          <w:lang w:val="en-US"/>
        </w:rPr>
        <w:t>Among</w:t>
      </w:r>
      <w:r w:rsidR="006E133C" w:rsidRPr="00633420">
        <w:rPr>
          <w:rFonts w:ascii="Times New Roman" w:hAnsi="Times New Roman" w:cs="Times New Roman"/>
          <w:sz w:val="20"/>
          <w:szCs w:val="20"/>
          <w:lang w:val="en-US"/>
        </w:rPr>
        <w:t xml:space="preserve"> all these techniques, the </w:t>
      </w:r>
      <w:r w:rsidR="003A6A29" w:rsidRPr="00633420">
        <w:rPr>
          <w:rFonts w:ascii="Times New Roman" w:hAnsi="Times New Roman" w:cs="Times New Roman"/>
          <w:sz w:val="20"/>
          <w:szCs w:val="20"/>
          <w:lang w:val="en-US"/>
        </w:rPr>
        <w:t xml:space="preserve">initial </w:t>
      </w:r>
      <w:r w:rsidR="006E133C" w:rsidRPr="00633420">
        <w:rPr>
          <w:rFonts w:ascii="Times New Roman" w:hAnsi="Times New Roman" w:cs="Times New Roman"/>
          <w:sz w:val="20"/>
          <w:szCs w:val="20"/>
          <w:lang w:val="en-US"/>
        </w:rPr>
        <w:t xml:space="preserve">focus will </w:t>
      </w:r>
      <w:r w:rsidR="003E0E2B" w:rsidRPr="00633420">
        <w:rPr>
          <w:rFonts w:ascii="Times New Roman" w:hAnsi="Times New Roman" w:cs="Times New Roman"/>
          <w:sz w:val="20"/>
          <w:szCs w:val="20"/>
          <w:lang w:val="en-US"/>
        </w:rPr>
        <w:t>be</w:t>
      </w:r>
      <w:r w:rsidR="003B0936" w:rsidRPr="00633420">
        <w:rPr>
          <w:rFonts w:ascii="Times New Roman" w:hAnsi="Times New Roman" w:cs="Times New Roman"/>
          <w:sz w:val="20"/>
          <w:szCs w:val="20"/>
          <w:lang w:val="en-US"/>
        </w:rPr>
        <w:t xml:space="preserve"> </w:t>
      </w:r>
      <w:r w:rsidR="003A6A29" w:rsidRPr="00633420">
        <w:rPr>
          <w:rFonts w:ascii="Times New Roman" w:hAnsi="Times New Roman" w:cs="Times New Roman"/>
          <w:sz w:val="20"/>
          <w:szCs w:val="20"/>
          <w:lang w:val="en-US"/>
        </w:rPr>
        <w:t>o</w:t>
      </w:r>
      <w:r w:rsidR="003B0936" w:rsidRPr="00633420">
        <w:rPr>
          <w:rFonts w:ascii="Times New Roman" w:hAnsi="Times New Roman" w:cs="Times New Roman"/>
          <w:sz w:val="20"/>
          <w:szCs w:val="20"/>
          <w:lang w:val="en-US"/>
        </w:rPr>
        <w:t>n implement</w:t>
      </w:r>
      <w:r w:rsidR="003A6A29" w:rsidRPr="00633420">
        <w:rPr>
          <w:rFonts w:ascii="Times New Roman" w:hAnsi="Times New Roman" w:cs="Times New Roman"/>
          <w:sz w:val="20"/>
          <w:szCs w:val="20"/>
          <w:lang w:val="en-US"/>
        </w:rPr>
        <w:t>ing</w:t>
      </w:r>
      <w:r w:rsidR="003B0936" w:rsidRPr="00633420">
        <w:rPr>
          <w:rFonts w:ascii="Times New Roman" w:hAnsi="Times New Roman" w:cs="Times New Roman"/>
          <w:sz w:val="20"/>
          <w:szCs w:val="20"/>
          <w:lang w:val="en-US"/>
        </w:rPr>
        <w:t xml:space="preserve"> Gaussian Processes with Orthogonal Additive Kernels </w:t>
      </w:r>
      <w:r w:rsidR="004A0F6C" w:rsidRPr="00633420">
        <w:rPr>
          <w:rFonts w:ascii="Times New Roman" w:hAnsi="Times New Roman" w:cs="Times New Roman"/>
          <w:sz w:val="20"/>
          <w:szCs w:val="20"/>
          <w:lang w:val="en-US"/>
        </w:rPr>
        <w:t xml:space="preserve">suitable to </w:t>
      </w:r>
      <w:r w:rsidR="003B0936" w:rsidRPr="00633420">
        <w:rPr>
          <w:rFonts w:ascii="Times New Roman" w:hAnsi="Times New Roman" w:cs="Times New Roman"/>
          <w:sz w:val="20"/>
          <w:szCs w:val="20"/>
          <w:lang w:val="en-US"/>
        </w:rPr>
        <w:t xml:space="preserve">our </w:t>
      </w:r>
      <w:r w:rsidR="005C4529" w:rsidRPr="00633420">
        <w:rPr>
          <w:rFonts w:ascii="Times New Roman" w:hAnsi="Times New Roman" w:cs="Times New Roman"/>
          <w:sz w:val="20"/>
          <w:szCs w:val="20"/>
          <w:lang w:val="en-US"/>
        </w:rPr>
        <w:t xml:space="preserve">specific </w:t>
      </w:r>
      <w:r w:rsidR="003B0936" w:rsidRPr="00633420">
        <w:rPr>
          <w:rFonts w:ascii="Times New Roman" w:hAnsi="Times New Roman" w:cs="Times New Roman"/>
          <w:sz w:val="20"/>
          <w:szCs w:val="20"/>
          <w:lang w:val="en-US"/>
        </w:rPr>
        <w:t>problem</w:t>
      </w:r>
      <w:r w:rsidR="005C4529" w:rsidRPr="00633420">
        <w:rPr>
          <w:rFonts w:ascii="Times New Roman" w:hAnsi="Times New Roman" w:cs="Times New Roman"/>
          <w:sz w:val="20"/>
          <w:szCs w:val="20"/>
          <w:lang w:val="en-US"/>
        </w:rPr>
        <w:t xml:space="preserve">. This will involve </w:t>
      </w:r>
      <w:r w:rsidR="003B0936" w:rsidRPr="00633420">
        <w:rPr>
          <w:rFonts w:ascii="Times New Roman" w:hAnsi="Times New Roman" w:cs="Times New Roman"/>
          <w:sz w:val="20"/>
          <w:szCs w:val="20"/>
          <w:lang w:val="en-US"/>
        </w:rPr>
        <w:t>integratin</w:t>
      </w:r>
      <w:r w:rsidR="005C4529" w:rsidRPr="00633420">
        <w:rPr>
          <w:rFonts w:ascii="Times New Roman" w:hAnsi="Times New Roman" w:cs="Times New Roman"/>
          <w:sz w:val="20"/>
          <w:szCs w:val="20"/>
          <w:lang w:val="en-US"/>
        </w:rPr>
        <w:t>g</w:t>
      </w:r>
      <w:r w:rsidR="003B0936" w:rsidRPr="00633420">
        <w:rPr>
          <w:rFonts w:ascii="Times New Roman" w:hAnsi="Times New Roman" w:cs="Times New Roman"/>
          <w:sz w:val="20"/>
          <w:szCs w:val="20"/>
          <w:lang w:val="en-US"/>
        </w:rPr>
        <w:t xml:space="preserve"> constraint support</w:t>
      </w:r>
      <w:r w:rsidR="00AA6CF7" w:rsidRPr="00633420">
        <w:rPr>
          <w:rFonts w:ascii="Times New Roman" w:hAnsi="Times New Roman" w:cs="Times New Roman"/>
          <w:sz w:val="20"/>
          <w:szCs w:val="20"/>
          <w:lang w:val="en-US"/>
        </w:rPr>
        <w:t xml:space="preserve"> </w:t>
      </w:r>
      <w:r w:rsidR="00E056C0" w:rsidRPr="00633420">
        <w:rPr>
          <w:rFonts w:ascii="Times New Roman" w:hAnsi="Times New Roman" w:cs="Times New Roman"/>
          <w:sz w:val="20"/>
          <w:szCs w:val="20"/>
          <w:lang w:val="en-US"/>
        </w:rPr>
        <w:t xml:space="preserve">through </w:t>
      </w:r>
      <w:r w:rsidR="00AA6CF7" w:rsidRPr="00633420">
        <w:rPr>
          <w:rFonts w:ascii="Times New Roman" w:hAnsi="Times New Roman" w:cs="Times New Roman"/>
          <w:sz w:val="20"/>
          <w:szCs w:val="20"/>
          <w:lang w:val="en-US"/>
        </w:rPr>
        <w:t xml:space="preserve">auxiliary surrogate models </w:t>
      </w:r>
      <w:r w:rsidR="00E056C0" w:rsidRPr="00633420">
        <w:rPr>
          <w:rFonts w:ascii="Times New Roman" w:hAnsi="Times New Roman" w:cs="Times New Roman"/>
          <w:sz w:val="20"/>
          <w:szCs w:val="20"/>
          <w:lang w:val="en-US"/>
        </w:rPr>
        <w:t xml:space="preserve">within </w:t>
      </w:r>
      <w:r w:rsidR="00AA6CF7" w:rsidRPr="00633420">
        <w:rPr>
          <w:rFonts w:ascii="Times New Roman" w:hAnsi="Times New Roman" w:cs="Times New Roman"/>
          <w:sz w:val="20"/>
          <w:szCs w:val="20"/>
          <w:lang w:val="en-US"/>
        </w:rPr>
        <w:t>the inference process</w:t>
      </w:r>
      <w:r w:rsidR="004A0F6C" w:rsidRPr="00633420">
        <w:rPr>
          <w:rFonts w:ascii="Times New Roman" w:hAnsi="Times New Roman" w:cs="Times New Roman"/>
          <w:sz w:val="20"/>
          <w:szCs w:val="20"/>
          <w:lang w:val="en-US"/>
        </w:rPr>
        <w:t>.</w:t>
      </w:r>
      <w:r w:rsidR="008056D0" w:rsidRPr="00633420">
        <w:rPr>
          <w:rFonts w:ascii="Times New Roman" w:hAnsi="Times New Roman" w:cs="Times New Roman"/>
          <w:sz w:val="20"/>
          <w:szCs w:val="20"/>
          <w:lang w:val="en-US"/>
        </w:rPr>
        <w:t xml:space="preserve"> </w:t>
      </w:r>
      <w:r w:rsidR="00783190" w:rsidRPr="00633420">
        <w:rPr>
          <w:rFonts w:ascii="Times New Roman" w:hAnsi="Times New Roman" w:cs="Times New Roman"/>
          <w:sz w:val="20"/>
          <w:szCs w:val="20"/>
          <w:lang w:val="en-US"/>
        </w:rPr>
        <w:t>Firstly</w:t>
      </w:r>
      <w:r w:rsidR="005903ED" w:rsidRPr="00633420">
        <w:rPr>
          <w:rFonts w:ascii="Times New Roman" w:hAnsi="Times New Roman" w:cs="Times New Roman"/>
          <w:sz w:val="20"/>
          <w:szCs w:val="20"/>
          <w:lang w:val="en-US"/>
        </w:rPr>
        <w:t xml:space="preserve">, </w:t>
      </w:r>
      <w:r w:rsidR="008056D0" w:rsidRPr="00633420">
        <w:rPr>
          <w:rFonts w:ascii="Times New Roman" w:hAnsi="Times New Roman" w:cs="Times New Roman"/>
          <w:sz w:val="20"/>
          <w:szCs w:val="20"/>
          <w:lang w:val="en-US"/>
        </w:rPr>
        <w:t xml:space="preserve">as </w:t>
      </w:r>
      <w:r w:rsidR="00912CD3" w:rsidRPr="00633420">
        <w:rPr>
          <w:rFonts w:ascii="Times New Roman" w:hAnsi="Times New Roman" w:cs="Times New Roman"/>
          <w:sz w:val="20"/>
          <w:szCs w:val="20"/>
          <w:lang w:val="en-US"/>
        </w:rPr>
        <w:t xml:space="preserve">demonstrated/shown by </w:t>
      </w:r>
      <w:proofErr w:type="spellStart"/>
      <w:r w:rsidR="008056D0" w:rsidRPr="00633420">
        <w:rPr>
          <w:rFonts w:ascii="Times New Roman" w:hAnsi="Times New Roman" w:cs="Times New Roman"/>
          <w:sz w:val="20"/>
          <w:szCs w:val="20"/>
          <w:lang w:val="en-US"/>
        </w:rPr>
        <w:t>Duvenaud</w:t>
      </w:r>
      <w:proofErr w:type="spellEnd"/>
      <w:r w:rsidR="008056D0" w:rsidRPr="00633420">
        <w:rPr>
          <w:rFonts w:ascii="Times New Roman" w:hAnsi="Times New Roman" w:cs="Times New Roman"/>
          <w:sz w:val="20"/>
          <w:szCs w:val="20"/>
          <w:lang w:val="en-US"/>
        </w:rPr>
        <w:t xml:space="preserve"> et al, additive kernels </w:t>
      </w:r>
      <w:r w:rsidR="00912CD3" w:rsidRPr="00633420">
        <w:rPr>
          <w:rFonts w:ascii="Times New Roman" w:hAnsi="Times New Roman" w:cs="Times New Roman"/>
          <w:sz w:val="20"/>
          <w:szCs w:val="20"/>
          <w:lang w:val="en-US"/>
        </w:rPr>
        <w:t xml:space="preserve">offer enhanced </w:t>
      </w:r>
      <w:r w:rsidR="008056D0" w:rsidRPr="00633420">
        <w:rPr>
          <w:rFonts w:ascii="Times New Roman" w:hAnsi="Times New Roman" w:cs="Times New Roman"/>
          <w:sz w:val="20"/>
          <w:szCs w:val="20"/>
          <w:lang w:val="en-US"/>
        </w:rPr>
        <w:t>efficien</w:t>
      </w:r>
      <w:r w:rsidR="00912CD3" w:rsidRPr="00633420">
        <w:rPr>
          <w:rFonts w:ascii="Times New Roman" w:hAnsi="Times New Roman" w:cs="Times New Roman"/>
          <w:sz w:val="20"/>
          <w:szCs w:val="20"/>
          <w:lang w:val="en-US"/>
        </w:rPr>
        <w:t>cy</w:t>
      </w:r>
      <w:r w:rsidR="008056D0" w:rsidRPr="00633420">
        <w:rPr>
          <w:rFonts w:ascii="Times New Roman" w:hAnsi="Times New Roman" w:cs="Times New Roman"/>
          <w:sz w:val="20"/>
          <w:szCs w:val="20"/>
          <w:lang w:val="en-US"/>
        </w:rPr>
        <w:t xml:space="preserve"> in </w:t>
      </w:r>
      <w:r w:rsidR="00912CD3" w:rsidRPr="00633420">
        <w:rPr>
          <w:rFonts w:ascii="Times New Roman" w:hAnsi="Times New Roman" w:cs="Times New Roman"/>
          <w:sz w:val="20"/>
          <w:szCs w:val="20"/>
          <w:lang w:val="en-US"/>
        </w:rPr>
        <w:t xml:space="preserve">identifying </w:t>
      </w:r>
      <w:r w:rsidR="008056D0" w:rsidRPr="00633420">
        <w:rPr>
          <w:rFonts w:ascii="Times New Roman" w:hAnsi="Times New Roman" w:cs="Times New Roman"/>
          <w:sz w:val="20"/>
          <w:szCs w:val="20"/>
          <w:lang w:val="en-US"/>
        </w:rPr>
        <w:t xml:space="preserve">patterns </w:t>
      </w:r>
      <w:r w:rsidR="00F14196" w:rsidRPr="00633420">
        <w:rPr>
          <w:rFonts w:ascii="Times New Roman" w:hAnsi="Times New Roman" w:cs="Times New Roman"/>
          <w:sz w:val="20"/>
          <w:szCs w:val="20"/>
          <w:lang w:val="en-US"/>
        </w:rPr>
        <w:t>with</w:t>
      </w:r>
      <w:r w:rsidR="001B4DF4" w:rsidRPr="00633420">
        <w:rPr>
          <w:rFonts w:ascii="Times New Roman" w:hAnsi="Times New Roman" w:cs="Times New Roman"/>
          <w:sz w:val="20"/>
          <w:szCs w:val="20"/>
          <w:lang w:val="en-US"/>
        </w:rPr>
        <w:t>in</w:t>
      </w:r>
      <w:r w:rsidR="00F14196" w:rsidRPr="00633420">
        <w:rPr>
          <w:rFonts w:ascii="Times New Roman" w:hAnsi="Times New Roman" w:cs="Times New Roman"/>
          <w:sz w:val="20"/>
          <w:szCs w:val="20"/>
          <w:lang w:val="en-US"/>
        </w:rPr>
        <w:t xml:space="preserve"> </w:t>
      </w:r>
      <w:r w:rsidR="008056D0" w:rsidRPr="00633420">
        <w:rPr>
          <w:rFonts w:ascii="Times New Roman" w:hAnsi="Times New Roman" w:cs="Times New Roman"/>
          <w:sz w:val="20"/>
          <w:szCs w:val="20"/>
          <w:lang w:val="en-US"/>
        </w:rPr>
        <w:t>high-dimensional problems</w:t>
      </w:r>
      <w:r w:rsidR="001B4DF4" w:rsidRPr="00633420">
        <w:rPr>
          <w:rFonts w:ascii="Times New Roman" w:hAnsi="Times New Roman" w:cs="Times New Roman"/>
          <w:sz w:val="20"/>
          <w:szCs w:val="20"/>
          <w:lang w:val="en-US"/>
        </w:rPr>
        <w:t>,</w:t>
      </w:r>
      <w:r w:rsidR="008056D0" w:rsidRPr="00633420">
        <w:rPr>
          <w:rFonts w:ascii="Times New Roman" w:hAnsi="Times New Roman" w:cs="Times New Roman"/>
          <w:sz w:val="20"/>
          <w:szCs w:val="20"/>
          <w:lang w:val="en-US"/>
        </w:rPr>
        <w:t xml:space="preserve"> </w:t>
      </w:r>
      <w:proofErr w:type="gramStart"/>
      <w:r w:rsidR="001B4DF4" w:rsidRPr="00633420">
        <w:rPr>
          <w:rFonts w:ascii="Times New Roman" w:hAnsi="Times New Roman" w:cs="Times New Roman"/>
          <w:sz w:val="20"/>
          <w:szCs w:val="20"/>
          <w:lang w:val="en-US"/>
        </w:rPr>
        <w:t>similar to</w:t>
      </w:r>
      <w:proofErr w:type="gramEnd"/>
      <w:r w:rsidR="001B4DF4" w:rsidRPr="00633420">
        <w:rPr>
          <w:rFonts w:ascii="Times New Roman" w:hAnsi="Times New Roman" w:cs="Times New Roman"/>
          <w:sz w:val="20"/>
          <w:szCs w:val="20"/>
          <w:lang w:val="en-US"/>
        </w:rPr>
        <w:t xml:space="preserve"> the one under </w:t>
      </w:r>
      <w:r w:rsidR="003335BD" w:rsidRPr="00633420">
        <w:rPr>
          <w:rFonts w:ascii="Times New Roman" w:hAnsi="Times New Roman" w:cs="Times New Roman"/>
          <w:sz w:val="20"/>
          <w:szCs w:val="20"/>
          <w:lang w:val="en-US"/>
        </w:rPr>
        <w:t>consideration</w:t>
      </w:r>
      <w:r w:rsidR="008056D0" w:rsidRPr="00633420">
        <w:rPr>
          <w:rFonts w:ascii="Times New Roman" w:hAnsi="Times New Roman" w:cs="Times New Roman"/>
          <w:sz w:val="20"/>
          <w:szCs w:val="20"/>
          <w:lang w:val="en-US"/>
        </w:rPr>
        <w:t xml:space="preserve"> in this project. </w:t>
      </w:r>
      <w:r w:rsidR="002B3EC3" w:rsidRPr="00633420">
        <w:rPr>
          <w:rFonts w:ascii="Times New Roman" w:hAnsi="Times New Roman" w:cs="Times New Roman"/>
          <w:sz w:val="20"/>
          <w:szCs w:val="20"/>
          <w:lang w:val="en-US"/>
        </w:rPr>
        <w:t>Furthermore</w:t>
      </w:r>
      <w:r w:rsidR="005903ED" w:rsidRPr="00633420">
        <w:rPr>
          <w:rFonts w:ascii="Times New Roman" w:hAnsi="Times New Roman" w:cs="Times New Roman"/>
          <w:sz w:val="20"/>
          <w:szCs w:val="20"/>
          <w:lang w:val="en-US"/>
        </w:rPr>
        <w:t xml:space="preserve">, as mentioned in the introduction, our problems often </w:t>
      </w:r>
      <w:r w:rsidR="00006509" w:rsidRPr="00633420">
        <w:rPr>
          <w:rFonts w:ascii="Times New Roman" w:hAnsi="Times New Roman" w:cs="Times New Roman"/>
          <w:sz w:val="20"/>
          <w:szCs w:val="20"/>
          <w:lang w:val="en-US"/>
        </w:rPr>
        <w:t>entail significant constraints that can pose challenges for conventional methods</w:t>
      </w:r>
      <w:r w:rsidR="00880140" w:rsidRPr="00633420">
        <w:rPr>
          <w:rFonts w:ascii="Times New Roman" w:hAnsi="Times New Roman" w:cs="Times New Roman"/>
          <w:sz w:val="20"/>
          <w:szCs w:val="20"/>
          <w:lang w:val="en-US"/>
        </w:rPr>
        <w:t xml:space="preserve"> primarily focused on eliminating</w:t>
      </w:r>
      <w:r w:rsidR="00C746B7" w:rsidRPr="00633420">
        <w:rPr>
          <w:rFonts w:ascii="Times New Roman" w:hAnsi="Times New Roman" w:cs="Times New Roman"/>
          <w:sz w:val="20"/>
          <w:szCs w:val="20"/>
          <w:lang w:val="en-US"/>
        </w:rPr>
        <w:t xml:space="preserve"> invalid solutions. </w:t>
      </w:r>
      <w:r w:rsidR="00D82E8D" w:rsidRPr="00633420">
        <w:rPr>
          <w:rFonts w:ascii="Times New Roman" w:hAnsi="Times New Roman" w:cs="Times New Roman"/>
          <w:sz w:val="20"/>
          <w:szCs w:val="20"/>
          <w:lang w:val="en-US"/>
        </w:rPr>
        <w:t>Nevertheless, t</w:t>
      </w:r>
      <w:r w:rsidR="00AD2C8F" w:rsidRPr="00633420">
        <w:rPr>
          <w:rFonts w:ascii="Times New Roman" w:hAnsi="Times New Roman" w:cs="Times New Roman"/>
          <w:sz w:val="20"/>
          <w:szCs w:val="20"/>
          <w:lang w:val="en-US"/>
        </w:rPr>
        <w:t xml:space="preserve">he </w:t>
      </w:r>
      <w:proofErr w:type="spellStart"/>
      <w:r w:rsidR="00AD2C8F" w:rsidRPr="00633420">
        <w:rPr>
          <w:rFonts w:ascii="Times New Roman" w:hAnsi="Times New Roman" w:cs="Times New Roman"/>
          <w:sz w:val="20"/>
          <w:szCs w:val="20"/>
          <w:lang w:val="en-US"/>
        </w:rPr>
        <w:t>SMBO</w:t>
      </w:r>
      <w:proofErr w:type="spellEnd"/>
      <w:r w:rsidR="00AD2C8F" w:rsidRPr="00633420">
        <w:rPr>
          <w:rFonts w:ascii="Times New Roman" w:hAnsi="Times New Roman" w:cs="Times New Roman"/>
          <w:sz w:val="20"/>
          <w:szCs w:val="20"/>
          <w:lang w:val="en-US"/>
        </w:rPr>
        <w:t xml:space="preserve"> method can be </w:t>
      </w:r>
      <w:r w:rsidR="002511DD" w:rsidRPr="00633420">
        <w:rPr>
          <w:rFonts w:ascii="Times New Roman" w:hAnsi="Times New Roman" w:cs="Times New Roman"/>
          <w:sz w:val="20"/>
          <w:szCs w:val="20"/>
          <w:lang w:val="en-US"/>
        </w:rPr>
        <w:t xml:space="preserve">substantially </w:t>
      </w:r>
      <w:r w:rsidR="00AD2C8F" w:rsidRPr="00633420">
        <w:rPr>
          <w:rFonts w:ascii="Times New Roman" w:hAnsi="Times New Roman" w:cs="Times New Roman"/>
          <w:sz w:val="20"/>
          <w:szCs w:val="20"/>
          <w:lang w:val="en-US"/>
        </w:rPr>
        <w:t xml:space="preserve">improved </w:t>
      </w:r>
      <w:r w:rsidR="00C746B7" w:rsidRPr="00633420">
        <w:rPr>
          <w:rFonts w:ascii="Times New Roman" w:hAnsi="Times New Roman" w:cs="Times New Roman"/>
          <w:sz w:val="20"/>
          <w:szCs w:val="20"/>
          <w:lang w:val="en-US"/>
        </w:rPr>
        <w:t xml:space="preserve">by leveraging </w:t>
      </w:r>
      <w:r w:rsidR="003335BD" w:rsidRPr="00633420">
        <w:rPr>
          <w:rFonts w:ascii="Times New Roman" w:hAnsi="Times New Roman" w:cs="Times New Roman"/>
          <w:sz w:val="20"/>
          <w:szCs w:val="20"/>
          <w:lang w:val="en-US"/>
        </w:rPr>
        <w:t xml:space="preserve">these constraints </w:t>
      </w:r>
      <w:r w:rsidR="00C746B7" w:rsidRPr="00633420">
        <w:rPr>
          <w:rFonts w:ascii="Times New Roman" w:hAnsi="Times New Roman" w:cs="Times New Roman"/>
          <w:sz w:val="20"/>
          <w:szCs w:val="20"/>
          <w:lang w:val="en-US"/>
        </w:rPr>
        <w:t xml:space="preserve">and guiding the process toward </w:t>
      </w:r>
      <w:r w:rsidR="003335BD" w:rsidRPr="00633420">
        <w:rPr>
          <w:rFonts w:ascii="Times New Roman" w:hAnsi="Times New Roman" w:cs="Times New Roman"/>
          <w:sz w:val="20"/>
          <w:szCs w:val="20"/>
          <w:lang w:val="en-US"/>
        </w:rPr>
        <w:t xml:space="preserve">optimal </w:t>
      </w:r>
      <w:r w:rsidR="00C746B7" w:rsidRPr="00633420">
        <w:rPr>
          <w:rFonts w:ascii="Times New Roman" w:hAnsi="Times New Roman" w:cs="Times New Roman"/>
          <w:sz w:val="20"/>
          <w:szCs w:val="20"/>
          <w:lang w:val="en-US"/>
        </w:rPr>
        <w:t>and valid solution</w:t>
      </w:r>
      <w:r w:rsidR="003335BD" w:rsidRPr="00633420">
        <w:rPr>
          <w:rFonts w:ascii="Times New Roman" w:hAnsi="Times New Roman" w:cs="Times New Roman"/>
          <w:sz w:val="20"/>
          <w:szCs w:val="20"/>
          <w:lang w:val="en-US"/>
        </w:rPr>
        <w:t>s</w:t>
      </w:r>
      <w:r w:rsidR="00AD2C8F" w:rsidRPr="00633420">
        <w:rPr>
          <w:rFonts w:ascii="Times New Roman" w:hAnsi="Times New Roman" w:cs="Times New Roman"/>
          <w:sz w:val="20"/>
          <w:szCs w:val="20"/>
          <w:lang w:val="en-US"/>
        </w:rPr>
        <w:t>.</w:t>
      </w:r>
    </w:p>
    <w:p w14:paraId="12807AEB" w14:textId="77777777" w:rsidR="00497960" w:rsidRPr="00633420" w:rsidRDefault="00497960" w:rsidP="00497960">
      <w:pPr>
        <w:ind w:start="-1.65pt"/>
        <w:jc w:val="both"/>
        <w:rPr>
          <w:lang w:val="en-US"/>
        </w:rPr>
      </w:pPr>
    </w:p>
    <w:p w14:paraId="65F83D98" w14:textId="77777777" w:rsidR="00497960" w:rsidRPr="00224154" w:rsidRDefault="00497960" w:rsidP="00497960">
      <w:pPr>
        <w:rPr>
          <w:lang w:val="en-US"/>
        </w:rPr>
      </w:pPr>
    </w:p>
    <w:p w14:paraId="7F5FE135" w14:textId="77777777" w:rsidR="00497960" w:rsidRDefault="00497960" w:rsidP="00497960">
      <w:pPr>
        <w:pStyle w:val="Heading1"/>
        <w:numPr>
          <w:ilvl w:val="0"/>
          <w:numId w:val="3"/>
        </w:numPr>
        <w:rPr>
          <w:lang w:val="en-GB"/>
        </w:rPr>
      </w:pPr>
      <w:r>
        <w:rPr>
          <w:lang w:val="en-GB"/>
        </w:rPr>
        <w:t>Research methodology and work plan</w:t>
      </w:r>
    </w:p>
    <w:p w14:paraId="376615F1" w14:textId="77777777" w:rsidR="002B080E" w:rsidRPr="002B080E" w:rsidRDefault="002B080E" w:rsidP="002B080E">
      <w:pPr>
        <w:rPr>
          <w:lang w:val="en-GB"/>
        </w:rPr>
      </w:pPr>
    </w:p>
    <w:p w14:paraId="6264946B" w14:textId="77777777" w:rsidR="002B080E" w:rsidRPr="00C452B2" w:rsidRDefault="002B080E" w:rsidP="00E32346">
      <w:pPr>
        <w:numPr>
          <w:ilvl w:val="1"/>
          <w:numId w:val="18"/>
        </w:numPr>
        <w:rPr>
          <w:b/>
          <w:bCs/>
          <w:sz w:val="24"/>
          <w:szCs w:val="24"/>
          <w:lang w:val="en-GB"/>
        </w:rPr>
      </w:pPr>
      <w:r w:rsidRPr="00C452B2">
        <w:rPr>
          <w:b/>
          <w:bCs/>
          <w:sz w:val="24"/>
          <w:szCs w:val="24"/>
          <w:lang w:val="en-GB"/>
        </w:rPr>
        <w:t>Research methodology</w:t>
      </w:r>
    </w:p>
    <w:p w14:paraId="479EACDB" w14:textId="77777777" w:rsidR="00062240" w:rsidRDefault="00062240" w:rsidP="001A6F24">
      <w:pPr>
        <w:ind w:start="-19.65pt"/>
        <w:rPr>
          <w:sz w:val="24"/>
          <w:szCs w:val="24"/>
          <w:lang w:val="en-GB"/>
        </w:rPr>
      </w:pPr>
    </w:p>
    <w:p w14:paraId="2D5A1B30" w14:textId="77777777" w:rsidR="00C452B2" w:rsidRPr="00C452B2" w:rsidRDefault="001A6F24" w:rsidP="00647F5B">
      <w:pPr>
        <w:numPr>
          <w:ilvl w:val="0"/>
          <w:numId w:val="15"/>
        </w:numPr>
        <w:rPr>
          <w:b/>
          <w:bCs/>
          <w:sz w:val="24"/>
          <w:szCs w:val="24"/>
          <w:lang w:val="en-GB"/>
        </w:rPr>
      </w:pPr>
      <w:r w:rsidRPr="00C452B2">
        <w:rPr>
          <w:b/>
          <w:bCs/>
          <w:sz w:val="24"/>
          <w:szCs w:val="24"/>
          <w:lang w:val="en-GB"/>
        </w:rPr>
        <w:t>Literature review</w:t>
      </w:r>
    </w:p>
    <w:p w14:paraId="74D1BACE" w14:textId="30D8F49F" w:rsidR="00FD181D" w:rsidRPr="0047360C" w:rsidRDefault="00FE064D" w:rsidP="00D17B33">
      <w:pPr>
        <w:ind w:start="-4.35pt"/>
        <w:jc w:val="both"/>
        <w:rPr>
          <w:lang w:val="en-GB"/>
        </w:rPr>
      </w:pPr>
      <w:r w:rsidRPr="0047360C">
        <w:rPr>
          <w:lang w:val="en-GB"/>
        </w:rPr>
        <w:t>Initially</w:t>
      </w:r>
      <w:r w:rsidR="00FD181D" w:rsidRPr="0047360C">
        <w:rPr>
          <w:lang w:val="en-GB"/>
        </w:rPr>
        <w:t>, a</w:t>
      </w:r>
      <w:r w:rsidR="00E52F14" w:rsidRPr="0047360C">
        <w:rPr>
          <w:lang w:val="en-GB"/>
        </w:rPr>
        <w:t>n extensive</w:t>
      </w:r>
      <w:r w:rsidR="00FD181D" w:rsidRPr="0047360C" w:rsidDel="00E52F14">
        <w:rPr>
          <w:lang w:val="en-GB"/>
        </w:rPr>
        <w:t xml:space="preserve"> </w:t>
      </w:r>
      <w:r w:rsidR="00E52F14" w:rsidRPr="0047360C">
        <w:rPr>
          <w:lang w:val="en-GB"/>
        </w:rPr>
        <w:t>literature</w:t>
      </w:r>
      <w:r w:rsidR="0003204B" w:rsidRPr="0047360C">
        <w:rPr>
          <w:lang w:val="en-GB"/>
        </w:rPr>
        <w:t xml:space="preserve"> </w:t>
      </w:r>
      <w:r w:rsidR="00FD181D" w:rsidRPr="0047360C">
        <w:rPr>
          <w:lang w:val="en-GB"/>
        </w:rPr>
        <w:t xml:space="preserve">review will be </w:t>
      </w:r>
      <w:r w:rsidR="00B60E71" w:rsidRPr="0047360C">
        <w:rPr>
          <w:lang w:val="en-GB"/>
        </w:rPr>
        <w:t>carried out</w:t>
      </w:r>
      <w:r w:rsidR="00FD181D" w:rsidRPr="0047360C">
        <w:rPr>
          <w:lang w:val="en-GB"/>
        </w:rPr>
        <w:t xml:space="preserve"> </w:t>
      </w:r>
      <w:r w:rsidR="00E65C58" w:rsidRPr="0047360C">
        <w:rPr>
          <w:lang w:val="en-GB"/>
        </w:rPr>
        <w:t xml:space="preserve">encompassing </w:t>
      </w:r>
      <w:r w:rsidR="00FD181D" w:rsidRPr="0047360C">
        <w:rPr>
          <w:lang w:val="en-GB"/>
        </w:rPr>
        <w:t xml:space="preserve">mathematics, </w:t>
      </w:r>
      <w:r w:rsidR="003E6AA2" w:rsidRPr="0047360C">
        <w:rPr>
          <w:lang w:val="en-GB"/>
        </w:rPr>
        <w:t>statistics,</w:t>
      </w:r>
      <w:r w:rsidR="00FD181D" w:rsidRPr="0047360C">
        <w:rPr>
          <w:lang w:val="en-GB"/>
        </w:rPr>
        <w:t xml:space="preserve"> and computer science </w:t>
      </w:r>
      <w:r w:rsidR="005408B7" w:rsidRPr="0047360C">
        <w:rPr>
          <w:lang w:val="en-GB"/>
        </w:rPr>
        <w:t xml:space="preserve">to explore </w:t>
      </w:r>
      <w:r w:rsidR="00FD181D" w:rsidRPr="0047360C">
        <w:rPr>
          <w:lang w:val="en-GB"/>
        </w:rPr>
        <w:t xml:space="preserve">optimization </w:t>
      </w:r>
      <w:r w:rsidR="005408B7" w:rsidRPr="0047360C">
        <w:rPr>
          <w:lang w:val="en-GB"/>
        </w:rPr>
        <w:t xml:space="preserve">techniques for </w:t>
      </w:r>
      <w:r w:rsidR="00FD181D" w:rsidRPr="0047360C">
        <w:rPr>
          <w:lang w:val="en-GB"/>
        </w:rPr>
        <w:t xml:space="preserve">black box functions. </w:t>
      </w:r>
      <w:r w:rsidR="0003204B" w:rsidRPr="0047360C">
        <w:rPr>
          <w:lang w:val="en-GB"/>
        </w:rPr>
        <w:t xml:space="preserve">This </w:t>
      </w:r>
      <w:r w:rsidR="005408B7" w:rsidRPr="0047360C">
        <w:rPr>
          <w:lang w:val="en-GB"/>
        </w:rPr>
        <w:t xml:space="preserve">comprehensive </w:t>
      </w:r>
      <w:r w:rsidR="0003204B" w:rsidRPr="0047360C">
        <w:rPr>
          <w:lang w:val="en-GB"/>
        </w:rPr>
        <w:t>review</w:t>
      </w:r>
      <w:r w:rsidR="00FD181D" w:rsidRPr="0047360C">
        <w:rPr>
          <w:lang w:val="en-GB"/>
        </w:rPr>
        <w:t xml:space="preserve"> will </w:t>
      </w:r>
      <w:r w:rsidR="00950EF4" w:rsidRPr="0047360C">
        <w:rPr>
          <w:lang w:val="en-GB"/>
        </w:rPr>
        <w:t xml:space="preserve">specifically target </w:t>
      </w:r>
      <w:r w:rsidR="00FD181D" w:rsidRPr="0047360C">
        <w:rPr>
          <w:lang w:val="en-GB"/>
        </w:rPr>
        <w:t xml:space="preserve">methods and strategies </w:t>
      </w:r>
      <w:r w:rsidR="00950EF4" w:rsidRPr="0047360C">
        <w:rPr>
          <w:lang w:val="en-GB"/>
        </w:rPr>
        <w:t>aligned with the nature</w:t>
      </w:r>
      <w:r w:rsidR="00FD181D" w:rsidRPr="0047360C">
        <w:rPr>
          <w:lang w:val="en-GB"/>
        </w:rPr>
        <w:t xml:space="preserve"> of</w:t>
      </w:r>
      <w:r w:rsidR="0003204B" w:rsidRPr="0047360C">
        <w:rPr>
          <w:lang w:val="en-GB"/>
        </w:rPr>
        <w:t xml:space="preserve"> CEA models </w:t>
      </w:r>
      <w:r w:rsidR="00633420" w:rsidRPr="0047360C">
        <w:rPr>
          <w:lang w:val="en-GB"/>
        </w:rPr>
        <w:t>requiring optimization</w:t>
      </w:r>
      <w:r w:rsidR="0003204B" w:rsidRPr="0047360C">
        <w:rPr>
          <w:lang w:val="en-GB"/>
        </w:rPr>
        <w:t xml:space="preserve">, </w:t>
      </w:r>
      <w:r w:rsidR="00633420" w:rsidRPr="0047360C">
        <w:rPr>
          <w:lang w:val="en-GB"/>
        </w:rPr>
        <w:t>considering their unique characteristics and requirements</w:t>
      </w:r>
      <w:r w:rsidR="0003204B" w:rsidRPr="0047360C">
        <w:rPr>
          <w:lang w:val="en-GB"/>
        </w:rPr>
        <w:t>.</w:t>
      </w:r>
    </w:p>
    <w:p w14:paraId="64252190" w14:textId="77777777" w:rsidR="001A6F24" w:rsidRPr="00C452B2" w:rsidRDefault="001A6F24" w:rsidP="001A6F24">
      <w:pPr>
        <w:numPr>
          <w:ilvl w:val="0"/>
          <w:numId w:val="15"/>
        </w:numPr>
        <w:rPr>
          <w:b/>
          <w:bCs/>
          <w:sz w:val="24"/>
          <w:szCs w:val="24"/>
          <w:lang w:val="en-GB"/>
        </w:rPr>
      </w:pPr>
      <w:r w:rsidRPr="00C452B2">
        <w:rPr>
          <w:b/>
          <w:bCs/>
          <w:sz w:val="24"/>
          <w:szCs w:val="24"/>
          <w:lang w:val="en-GB"/>
        </w:rPr>
        <w:t>Analysis</w:t>
      </w:r>
    </w:p>
    <w:p w14:paraId="192B9CFA" w14:textId="35CE0005" w:rsidR="00B23884" w:rsidRDefault="00B23884" w:rsidP="00E32346">
      <w:pPr>
        <w:ind w:start="-1.65pt"/>
        <w:jc w:val="both"/>
        <w:rPr>
          <w:lang w:val="en-GB"/>
        </w:rPr>
      </w:pPr>
      <w:r w:rsidRPr="00B23884">
        <w:rPr>
          <w:lang w:val="en-GB"/>
        </w:rPr>
        <w:lastRenderedPageBreak/>
        <w:t xml:space="preserve">Prior to undertaking extensive development and testing, preliminary analysis of the CEA models will be performed to </w:t>
      </w:r>
      <w:r w:rsidR="00F31CAC" w:rsidRPr="003F3A81">
        <w:rPr>
          <w:lang w:val="en-GB"/>
        </w:rPr>
        <w:t xml:space="preserve">assess </w:t>
      </w:r>
      <w:r w:rsidR="00F31CAC" w:rsidRPr="00F31CAC">
        <w:rPr>
          <w:lang w:val="en-GB"/>
        </w:rPr>
        <w:t xml:space="preserve">the suitability </w:t>
      </w:r>
      <w:r w:rsidR="00F31CAC">
        <w:rPr>
          <w:lang w:val="en-GB"/>
        </w:rPr>
        <w:t xml:space="preserve">of </w:t>
      </w:r>
      <w:r w:rsidRPr="00B23884">
        <w:rPr>
          <w:lang w:val="en-GB"/>
        </w:rPr>
        <w:t xml:space="preserve">the researched methods for our </w:t>
      </w:r>
      <w:r w:rsidR="00F31CAC">
        <w:rPr>
          <w:lang w:val="en-GB"/>
        </w:rPr>
        <w:t xml:space="preserve">specific </w:t>
      </w:r>
      <w:r w:rsidRPr="00B23884">
        <w:rPr>
          <w:lang w:val="en-GB"/>
        </w:rPr>
        <w:t xml:space="preserve">problem. This analysis </w:t>
      </w:r>
      <w:r w:rsidR="00F31CAC" w:rsidRPr="00F31CAC">
        <w:rPr>
          <w:lang w:val="en-GB"/>
        </w:rPr>
        <w:t xml:space="preserve">may </w:t>
      </w:r>
      <w:r w:rsidRPr="00B23884">
        <w:rPr>
          <w:lang w:val="en-GB"/>
        </w:rPr>
        <w:t xml:space="preserve">also </w:t>
      </w:r>
      <w:r w:rsidR="00F31CAC" w:rsidRPr="00F31CAC">
        <w:rPr>
          <w:lang w:val="en-GB"/>
        </w:rPr>
        <w:t xml:space="preserve">provide valuable insights for refining </w:t>
      </w:r>
      <w:r w:rsidRPr="00B23884">
        <w:rPr>
          <w:lang w:val="en-GB"/>
        </w:rPr>
        <w:t xml:space="preserve">search terms </w:t>
      </w:r>
      <w:r w:rsidR="00F31CAC" w:rsidRPr="00F31CAC">
        <w:rPr>
          <w:lang w:val="en-GB"/>
        </w:rPr>
        <w:t xml:space="preserve">in a subsequent </w:t>
      </w:r>
      <w:r w:rsidRPr="00B23884">
        <w:rPr>
          <w:lang w:val="en-GB"/>
        </w:rPr>
        <w:t>literature review.</w:t>
      </w:r>
    </w:p>
    <w:p w14:paraId="10FD876B" w14:textId="77777777" w:rsidR="00F31CAC" w:rsidRDefault="00F31CAC" w:rsidP="00E32346">
      <w:pPr>
        <w:ind w:start="-1.65pt"/>
        <w:jc w:val="both"/>
        <w:rPr>
          <w:lang w:val="en-GB"/>
        </w:rPr>
      </w:pPr>
    </w:p>
    <w:p w14:paraId="2FC4770C" w14:textId="77777777" w:rsidR="001A6F24" w:rsidRPr="00C452B2" w:rsidRDefault="001A6F24" w:rsidP="001A6F24">
      <w:pPr>
        <w:numPr>
          <w:ilvl w:val="0"/>
          <w:numId w:val="15"/>
        </w:numPr>
        <w:rPr>
          <w:b/>
          <w:bCs/>
          <w:sz w:val="24"/>
          <w:szCs w:val="24"/>
          <w:lang w:val="en-GB"/>
        </w:rPr>
      </w:pPr>
      <w:r w:rsidRPr="00C452B2">
        <w:rPr>
          <w:b/>
          <w:bCs/>
          <w:sz w:val="24"/>
          <w:szCs w:val="24"/>
          <w:lang w:val="en-GB"/>
        </w:rPr>
        <w:t>Design and development</w:t>
      </w:r>
    </w:p>
    <w:p w14:paraId="4495FD59" w14:textId="1CB24C1F" w:rsidR="00F31CAC" w:rsidRDefault="00F31CAC" w:rsidP="00F31CAC">
      <w:pPr>
        <w:ind w:start="-5.65pt"/>
        <w:jc w:val="both"/>
        <w:rPr>
          <w:lang w:val="en-GB"/>
        </w:rPr>
      </w:pPr>
      <w:r w:rsidRPr="00F31CAC">
        <w:rPr>
          <w:lang w:val="en-GB"/>
        </w:rPr>
        <w:t xml:space="preserve">Following </w:t>
      </w:r>
      <w:r w:rsidR="00B23884" w:rsidRPr="00F31CAC">
        <w:rPr>
          <w:lang w:val="en-GB"/>
        </w:rPr>
        <w:t xml:space="preserve">the review and analysis of the CEA models, </w:t>
      </w:r>
      <w:r>
        <w:rPr>
          <w:lang w:val="en-GB"/>
        </w:rPr>
        <w:t>our</w:t>
      </w:r>
      <w:r w:rsidRPr="00F31CAC">
        <w:rPr>
          <w:lang w:val="en-GB"/>
        </w:rPr>
        <w:t xml:space="preserve"> </w:t>
      </w:r>
      <w:r w:rsidR="00B23884" w:rsidRPr="00F31CAC">
        <w:rPr>
          <w:lang w:val="en-GB"/>
        </w:rPr>
        <w:t xml:space="preserve">plan </w:t>
      </w:r>
      <w:r w:rsidRPr="009C1382">
        <w:rPr>
          <w:lang w:val="en-GB"/>
        </w:rPr>
        <w:t xml:space="preserve">entails </w:t>
      </w:r>
      <w:r w:rsidRPr="007C24B0">
        <w:rPr>
          <w:lang w:val="en-GB"/>
        </w:rPr>
        <w:t>adapt</w:t>
      </w:r>
      <w:r>
        <w:rPr>
          <w:lang w:val="en-GB"/>
        </w:rPr>
        <w:t>ing</w:t>
      </w:r>
      <w:r w:rsidRPr="007C24B0">
        <w:rPr>
          <w:lang w:val="en-GB"/>
        </w:rPr>
        <w:t xml:space="preserve"> the </w:t>
      </w:r>
      <w:r w:rsidRPr="009C1382">
        <w:rPr>
          <w:lang w:val="en-GB"/>
        </w:rPr>
        <w:t xml:space="preserve">identified </w:t>
      </w:r>
      <w:r w:rsidR="00B23884" w:rsidRPr="00F31CAC">
        <w:rPr>
          <w:lang w:val="en-GB"/>
        </w:rPr>
        <w:t xml:space="preserve">methods </w:t>
      </w:r>
      <w:r>
        <w:rPr>
          <w:lang w:val="en-GB"/>
        </w:rPr>
        <w:t xml:space="preserve">to </w:t>
      </w:r>
      <w:r w:rsidRPr="007C24B0">
        <w:rPr>
          <w:lang w:val="en-GB"/>
        </w:rPr>
        <w:t xml:space="preserve">our </w:t>
      </w:r>
      <w:r w:rsidRPr="009C1382">
        <w:rPr>
          <w:lang w:val="en-GB"/>
        </w:rPr>
        <w:t xml:space="preserve">specific </w:t>
      </w:r>
      <w:r w:rsidR="00B23884" w:rsidRPr="00F31CAC">
        <w:rPr>
          <w:lang w:val="en-GB"/>
        </w:rPr>
        <w:t>problem and implement</w:t>
      </w:r>
      <w:r>
        <w:rPr>
          <w:lang w:val="en-GB"/>
        </w:rPr>
        <w:t>ing</w:t>
      </w:r>
      <w:r w:rsidR="00B23884" w:rsidRPr="00F31CAC">
        <w:rPr>
          <w:lang w:val="en-GB"/>
        </w:rPr>
        <w:t xml:space="preserve"> a solution </w:t>
      </w:r>
      <w:r w:rsidRPr="009C1382">
        <w:rPr>
          <w:lang w:val="en-GB"/>
        </w:rPr>
        <w:t xml:space="preserve">capable </w:t>
      </w:r>
      <w:r>
        <w:rPr>
          <w:lang w:val="en-GB"/>
        </w:rPr>
        <w:t xml:space="preserve">of </w:t>
      </w:r>
      <w:r w:rsidRPr="007C24B0">
        <w:rPr>
          <w:lang w:val="en-GB"/>
        </w:rPr>
        <w:t>generat</w:t>
      </w:r>
      <w:r>
        <w:rPr>
          <w:lang w:val="en-GB"/>
        </w:rPr>
        <w:t>ing</w:t>
      </w:r>
      <w:r w:rsidRPr="007C24B0">
        <w:rPr>
          <w:lang w:val="en-GB"/>
        </w:rPr>
        <w:t xml:space="preserve"> </w:t>
      </w:r>
      <w:r w:rsidRPr="009C1382">
        <w:rPr>
          <w:lang w:val="en-GB"/>
        </w:rPr>
        <w:t xml:space="preserve">conclusive </w:t>
      </w:r>
      <w:r w:rsidR="00B23884" w:rsidRPr="00F31CAC">
        <w:rPr>
          <w:lang w:val="en-GB"/>
        </w:rPr>
        <w:t>results.</w:t>
      </w:r>
    </w:p>
    <w:p w14:paraId="6FA0704B" w14:textId="77777777" w:rsidR="00C452B2" w:rsidRPr="007C24B0" w:rsidRDefault="00C452B2" w:rsidP="00F0525E">
      <w:pPr>
        <w:ind w:start="-1.65pt"/>
        <w:rPr>
          <w:lang w:val="en-GB"/>
        </w:rPr>
      </w:pPr>
    </w:p>
    <w:p w14:paraId="7900F384" w14:textId="77777777" w:rsidR="001A6F24" w:rsidRPr="00C452B2" w:rsidRDefault="001A6F24" w:rsidP="001A6F24">
      <w:pPr>
        <w:numPr>
          <w:ilvl w:val="0"/>
          <w:numId w:val="15"/>
        </w:numPr>
        <w:rPr>
          <w:b/>
          <w:bCs/>
          <w:sz w:val="24"/>
          <w:szCs w:val="24"/>
          <w:lang w:val="en-GB"/>
        </w:rPr>
      </w:pPr>
      <w:r w:rsidRPr="00C452B2">
        <w:rPr>
          <w:b/>
          <w:bCs/>
          <w:sz w:val="24"/>
          <w:szCs w:val="24"/>
          <w:lang w:val="en-GB"/>
        </w:rPr>
        <w:t>Evaluation</w:t>
      </w:r>
    </w:p>
    <w:p w14:paraId="348AFBFA" w14:textId="67C0B718" w:rsidR="00C25C10" w:rsidRPr="00F31CAC" w:rsidRDefault="00F31CAC" w:rsidP="00772CC1">
      <w:pPr>
        <w:ind w:start="-5.65pt"/>
        <w:jc w:val="both"/>
        <w:rPr>
          <w:lang w:val="en-GB"/>
        </w:rPr>
      </w:pPr>
      <w:r w:rsidRPr="00F31CAC">
        <w:rPr>
          <w:lang w:val="en-GB"/>
        </w:rPr>
        <w:t xml:space="preserve">Upon obtaining </w:t>
      </w:r>
      <w:r w:rsidR="00C25C10" w:rsidRPr="00F31CAC">
        <w:rPr>
          <w:lang w:val="en-GB"/>
        </w:rPr>
        <w:t xml:space="preserve">results, </w:t>
      </w:r>
      <w:r w:rsidRPr="00772CC1">
        <w:rPr>
          <w:lang w:val="en-US"/>
        </w:rPr>
        <w:t>a comprehensive</w:t>
      </w:r>
      <w:r w:rsidRPr="00F31CAC" w:rsidDel="00F31CAC">
        <w:rPr>
          <w:lang w:val="en-GB"/>
        </w:rPr>
        <w:t xml:space="preserve"> </w:t>
      </w:r>
      <w:r w:rsidR="00C25C10" w:rsidRPr="00F31CAC">
        <w:rPr>
          <w:lang w:val="en-GB"/>
        </w:rPr>
        <w:t>evaluat</w:t>
      </w:r>
      <w:r w:rsidRPr="00F31CAC">
        <w:rPr>
          <w:lang w:val="en-GB"/>
        </w:rPr>
        <w:t>ion</w:t>
      </w:r>
      <w:r w:rsidR="00C25C10" w:rsidRPr="00F31CAC">
        <w:rPr>
          <w:lang w:val="en-GB"/>
        </w:rPr>
        <w:t xml:space="preserve"> and compar</w:t>
      </w:r>
      <w:r w:rsidRPr="00F31CAC">
        <w:rPr>
          <w:lang w:val="en-GB"/>
        </w:rPr>
        <w:t>ison</w:t>
      </w:r>
      <w:r w:rsidR="00C25C10" w:rsidRPr="00F31CAC">
        <w:rPr>
          <w:lang w:val="en-GB"/>
        </w:rPr>
        <w:t xml:space="preserve"> </w:t>
      </w:r>
      <w:r w:rsidRPr="00F31CAC">
        <w:rPr>
          <w:lang w:val="en-GB"/>
        </w:rPr>
        <w:t xml:space="preserve">can be conducted, assessing </w:t>
      </w:r>
      <w:r w:rsidR="00C25C10" w:rsidRPr="00F31CAC">
        <w:rPr>
          <w:lang w:val="en-GB"/>
        </w:rPr>
        <w:t xml:space="preserve">them </w:t>
      </w:r>
      <w:r w:rsidRPr="00F31CAC">
        <w:rPr>
          <w:lang w:val="en-GB"/>
        </w:rPr>
        <w:t xml:space="preserve">against various </w:t>
      </w:r>
      <w:r w:rsidR="00C25C10" w:rsidRPr="00F31CAC">
        <w:rPr>
          <w:lang w:val="en-GB"/>
        </w:rPr>
        <w:t xml:space="preserve">alternatives or </w:t>
      </w:r>
      <w:r w:rsidRPr="00F31CAC">
        <w:rPr>
          <w:lang w:val="en-GB"/>
        </w:rPr>
        <w:t xml:space="preserve">conventional </w:t>
      </w:r>
      <w:r w:rsidR="00C25C10" w:rsidRPr="00F31CAC">
        <w:rPr>
          <w:lang w:val="en-GB"/>
        </w:rPr>
        <w:t>methods.</w:t>
      </w:r>
    </w:p>
    <w:p w14:paraId="52F16462" w14:textId="77777777" w:rsidR="00C452B2" w:rsidRDefault="00C452B2" w:rsidP="00C25C10">
      <w:pPr>
        <w:ind w:start="-1.65pt"/>
        <w:rPr>
          <w:sz w:val="24"/>
          <w:szCs w:val="24"/>
          <w:lang w:val="en-GB"/>
        </w:rPr>
      </w:pPr>
    </w:p>
    <w:p w14:paraId="11A4F725" w14:textId="77777777" w:rsidR="001A6F24" w:rsidRPr="00C452B2" w:rsidRDefault="001A6F24" w:rsidP="001A6F24">
      <w:pPr>
        <w:numPr>
          <w:ilvl w:val="0"/>
          <w:numId w:val="15"/>
        </w:numPr>
        <w:rPr>
          <w:b/>
          <w:bCs/>
          <w:sz w:val="24"/>
          <w:szCs w:val="24"/>
          <w:lang w:val="en-GB"/>
        </w:rPr>
      </w:pPr>
      <w:r w:rsidRPr="00C452B2">
        <w:rPr>
          <w:b/>
          <w:bCs/>
          <w:sz w:val="24"/>
          <w:szCs w:val="24"/>
          <w:lang w:val="en-GB"/>
        </w:rPr>
        <w:t>Dissemination</w:t>
      </w:r>
    </w:p>
    <w:p w14:paraId="00A9FD5E" w14:textId="0A854314" w:rsidR="00C25C10" w:rsidRPr="007C24B0" w:rsidRDefault="00772CC1" w:rsidP="00311B36">
      <w:pPr>
        <w:ind w:start="-1.65pt"/>
        <w:jc w:val="both"/>
        <w:rPr>
          <w:lang w:val="en-GB"/>
        </w:rPr>
      </w:pPr>
      <w:r>
        <w:rPr>
          <w:lang w:val="en-GB"/>
        </w:rPr>
        <w:t>T</w:t>
      </w:r>
      <w:r w:rsidR="00CE06CC" w:rsidRPr="007C24B0">
        <w:rPr>
          <w:lang w:val="en-GB"/>
        </w:rPr>
        <w:t xml:space="preserve">his work is planned to be published </w:t>
      </w:r>
      <w:r w:rsidR="00F31CAC" w:rsidRPr="00F31CAC">
        <w:rPr>
          <w:lang w:val="en-GB"/>
        </w:rPr>
        <w:t>in prominent journals focusing</w:t>
      </w:r>
      <w:r w:rsidR="00F31CAC">
        <w:rPr>
          <w:lang w:val="en-GB"/>
        </w:rPr>
        <w:t xml:space="preserve"> o</w:t>
      </w:r>
      <w:r w:rsidR="00CE06CC" w:rsidRPr="007C24B0">
        <w:rPr>
          <w:lang w:val="en-GB"/>
        </w:rPr>
        <w:t>n artificial intelligence</w:t>
      </w:r>
      <w:r w:rsidR="00311B36" w:rsidRPr="007C24B0">
        <w:rPr>
          <w:lang w:val="en-GB"/>
        </w:rPr>
        <w:t xml:space="preserve"> (</w:t>
      </w:r>
      <w:r w:rsidR="00F31CAC">
        <w:rPr>
          <w:lang w:val="en-GB"/>
        </w:rPr>
        <w:t xml:space="preserve">for </w:t>
      </w:r>
      <w:r w:rsidR="00311B36" w:rsidRPr="007C24B0">
        <w:rPr>
          <w:lang w:val="en-GB"/>
        </w:rPr>
        <w:t>technical contributions)</w:t>
      </w:r>
      <w:r w:rsidR="00CE06CC" w:rsidRPr="007C24B0">
        <w:rPr>
          <w:lang w:val="en-GB"/>
        </w:rPr>
        <w:t xml:space="preserve"> </w:t>
      </w:r>
      <w:r w:rsidR="00311B36" w:rsidRPr="007C24B0">
        <w:rPr>
          <w:lang w:val="en-GB"/>
        </w:rPr>
        <w:t xml:space="preserve">and </w:t>
      </w:r>
      <w:r w:rsidR="00CE06CC" w:rsidRPr="007C24B0">
        <w:rPr>
          <w:lang w:val="en-GB"/>
        </w:rPr>
        <w:t xml:space="preserve">healthcare </w:t>
      </w:r>
      <w:r w:rsidR="000369A2" w:rsidRPr="007C24B0">
        <w:rPr>
          <w:lang w:val="en-GB"/>
        </w:rPr>
        <w:t xml:space="preserve">indexed </w:t>
      </w:r>
      <w:r w:rsidR="00CE06CC" w:rsidRPr="007C24B0">
        <w:rPr>
          <w:lang w:val="en-GB"/>
        </w:rPr>
        <w:t>journals</w:t>
      </w:r>
      <w:r w:rsidR="00311B36" w:rsidRPr="007C24B0">
        <w:rPr>
          <w:lang w:val="en-GB"/>
        </w:rPr>
        <w:t xml:space="preserve"> (</w:t>
      </w:r>
      <w:r w:rsidR="00F31CAC">
        <w:rPr>
          <w:lang w:val="en-GB"/>
        </w:rPr>
        <w:t xml:space="preserve">for </w:t>
      </w:r>
      <w:r w:rsidR="00311B36" w:rsidRPr="007C24B0">
        <w:rPr>
          <w:lang w:val="en-GB"/>
        </w:rPr>
        <w:t>solution contributions)</w:t>
      </w:r>
      <w:r w:rsidR="00CE06CC" w:rsidRPr="007C24B0">
        <w:rPr>
          <w:lang w:val="en-GB"/>
        </w:rPr>
        <w:t xml:space="preserve">, </w:t>
      </w:r>
      <w:r w:rsidR="00F31CAC">
        <w:rPr>
          <w:lang w:val="en-GB"/>
        </w:rPr>
        <w:t xml:space="preserve">based </w:t>
      </w:r>
      <w:r w:rsidR="00CE06CC" w:rsidRPr="007C24B0">
        <w:rPr>
          <w:lang w:val="en-GB"/>
        </w:rPr>
        <w:t xml:space="preserve">on the relevance of the results </w:t>
      </w:r>
      <w:r w:rsidR="00F31CAC">
        <w:rPr>
          <w:lang w:val="en-GB"/>
        </w:rPr>
        <w:t xml:space="preserve">within </w:t>
      </w:r>
      <w:r w:rsidR="00CE06CC" w:rsidRPr="007C24B0">
        <w:rPr>
          <w:lang w:val="en-GB"/>
        </w:rPr>
        <w:t xml:space="preserve">each </w:t>
      </w:r>
      <w:r w:rsidR="00F31CAC" w:rsidRPr="00F31CAC">
        <w:rPr>
          <w:lang w:val="en-GB"/>
        </w:rPr>
        <w:t xml:space="preserve">respective </w:t>
      </w:r>
      <w:r w:rsidR="00CE06CC" w:rsidRPr="007C24B0">
        <w:rPr>
          <w:lang w:val="en-GB"/>
        </w:rPr>
        <w:t>field.</w:t>
      </w:r>
      <w:r w:rsidR="00010863" w:rsidRPr="007C24B0">
        <w:rPr>
          <w:lang w:val="en-GB"/>
        </w:rPr>
        <w:t xml:space="preserve"> A preliminary list of potential </w:t>
      </w:r>
      <w:r w:rsidR="00F31CAC" w:rsidRPr="007C24B0">
        <w:rPr>
          <w:lang w:val="en-GB"/>
        </w:rPr>
        <w:t xml:space="preserve">publication </w:t>
      </w:r>
      <w:r w:rsidR="00010863" w:rsidRPr="007C24B0">
        <w:rPr>
          <w:lang w:val="en-GB"/>
        </w:rPr>
        <w:t xml:space="preserve">ideas </w:t>
      </w:r>
      <w:r w:rsidR="00F31CAC">
        <w:rPr>
          <w:lang w:val="en-GB"/>
        </w:rPr>
        <w:t>is as follows</w:t>
      </w:r>
      <w:r w:rsidR="00010863" w:rsidRPr="007C24B0">
        <w:rPr>
          <w:lang w:val="en-GB"/>
        </w:rPr>
        <w:t>:</w:t>
      </w:r>
    </w:p>
    <w:p w14:paraId="58988EB6" w14:textId="77777777" w:rsidR="00A3544B" w:rsidRPr="007C24B0" w:rsidRDefault="00A3544B" w:rsidP="00A3544B">
      <w:pPr>
        <w:numPr>
          <w:ilvl w:val="0"/>
          <w:numId w:val="19"/>
        </w:numPr>
        <w:jc w:val="both"/>
        <w:rPr>
          <w:lang w:val="en-GB"/>
        </w:rPr>
      </w:pPr>
      <w:r w:rsidRPr="007C24B0">
        <w:rPr>
          <w:lang w:val="en-GB"/>
        </w:rPr>
        <w:t>Bayesian Optimization method for high-dimensional and highly constrained cost-effectiveness models</w:t>
      </w:r>
    </w:p>
    <w:p w14:paraId="172EB9A4" w14:textId="77777777" w:rsidR="00A3544B" w:rsidRPr="007C24B0" w:rsidRDefault="00A3544B" w:rsidP="00A3544B">
      <w:pPr>
        <w:numPr>
          <w:ilvl w:val="0"/>
          <w:numId w:val="19"/>
        </w:numPr>
        <w:jc w:val="both"/>
        <w:rPr>
          <w:lang w:val="en-GB"/>
        </w:rPr>
      </w:pPr>
      <w:r w:rsidRPr="007C24B0">
        <w:rPr>
          <w:lang w:val="en-GB"/>
        </w:rPr>
        <w:t>Application of previous method in a cost-effectiveness analysis situation</w:t>
      </w:r>
    </w:p>
    <w:p w14:paraId="1469B819" w14:textId="77777777" w:rsidR="000369A2" w:rsidRPr="007C24B0" w:rsidRDefault="000369A2" w:rsidP="00010863">
      <w:pPr>
        <w:numPr>
          <w:ilvl w:val="0"/>
          <w:numId w:val="19"/>
        </w:numPr>
        <w:jc w:val="both"/>
        <w:rPr>
          <w:lang w:val="en-GB"/>
        </w:rPr>
      </w:pPr>
      <w:r w:rsidRPr="007C24B0">
        <w:rPr>
          <w:lang w:val="en-GB"/>
        </w:rPr>
        <w:t>Compar</w:t>
      </w:r>
      <w:r w:rsidR="00010863" w:rsidRPr="007C24B0">
        <w:rPr>
          <w:lang w:val="en-GB"/>
        </w:rPr>
        <w:t>ison between different</w:t>
      </w:r>
      <w:r w:rsidRPr="007C24B0">
        <w:rPr>
          <w:lang w:val="en-GB"/>
        </w:rPr>
        <w:t xml:space="preserve"> calibrated </w:t>
      </w:r>
      <w:r w:rsidR="00010863" w:rsidRPr="007C24B0">
        <w:rPr>
          <w:lang w:val="en-GB"/>
        </w:rPr>
        <w:t>values</w:t>
      </w:r>
      <w:r w:rsidRPr="007C24B0">
        <w:rPr>
          <w:lang w:val="en-GB"/>
        </w:rPr>
        <w:t xml:space="preserve"> and </w:t>
      </w:r>
      <w:r w:rsidR="00010863" w:rsidRPr="007C24B0">
        <w:rPr>
          <w:lang w:val="en-GB"/>
        </w:rPr>
        <w:t>its</w:t>
      </w:r>
      <w:r w:rsidRPr="007C24B0">
        <w:rPr>
          <w:lang w:val="en-GB"/>
        </w:rPr>
        <w:t xml:space="preserve"> impact</w:t>
      </w:r>
      <w:r w:rsidR="00010863" w:rsidRPr="007C24B0">
        <w:rPr>
          <w:lang w:val="en-GB"/>
        </w:rPr>
        <w:t xml:space="preserve"> on the cost-effectiveness result</w:t>
      </w:r>
    </w:p>
    <w:p w14:paraId="7C26D3A2" w14:textId="77777777" w:rsidR="001A6F24" w:rsidRDefault="001A6F24" w:rsidP="001A6F24">
      <w:pPr>
        <w:ind w:start="-19.65pt"/>
        <w:rPr>
          <w:sz w:val="24"/>
          <w:szCs w:val="24"/>
          <w:lang w:val="en-GB"/>
        </w:rPr>
      </w:pPr>
    </w:p>
    <w:p w14:paraId="136BC98F" w14:textId="6892427D" w:rsidR="00B60E71" w:rsidRDefault="00F31CAC" w:rsidP="00772CC1">
      <w:pPr>
        <w:ind w:start="-2.90pt"/>
        <w:rPr>
          <w:lang w:val="en-GB"/>
        </w:rPr>
      </w:pPr>
      <w:r w:rsidRPr="00F31CAC">
        <w:rPr>
          <w:lang w:val="en-GB"/>
        </w:rPr>
        <w:t xml:space="preserve">In addition, </w:t>
      </w:r>
      <w:r>
        <w:rPr>
          <w:lang w:val="en-GB"/>
        </w:rPr>
        <w:t>s</w:t>
      </w:r>
      <w:r w:rsidRPr="007C24B0">
        <w:rPr>
          <w:lang w:val="en-GB"/>
        </w:rPr>
        <w:t xml:space="preserve">eminars </w:t>
      </w:r>
      <w:r>
        <w:rPr>
          <w:lang w:val="en-GB"/>
        </w:rPr>
        <w:t xml:space="preserve">such as </w:t>
      </w:r>
      <w:r w:rsidRPr="007C24B0">
        <w:rPr>
          <w:lang w:val="en-GB"/>
        </w:rPr>
        <w:t>the annual IIIA Doctoral Consortiums</w:t>
      </w:r>
      <w:r>
        <w:rPr>
          <w:lang w:val="en-GB"/>
        </w:rPr>
        <w:t>,</w:t>
      </w:r>
      <w:r w:rsidRPr="007C24B0">
        <w:rPr>
          <w:lang w:val="en-GB"/>
        </w:rPr>
        <w:t xml:space="preserve"> and conferences will be used to further disseminate the </w:t>
      </w:r>
      <w:r w:rsidRPr="00F31CAC">
        <w:rPr>
          <w:lang w:val="en-GB"/>
        </w:rPr>
        <w:t xml:space="preserve">findings </w:t>
      </w:r>
      <w:r w:rsidRPr="007C24B0">
        <w:rPr>
          <w:lang w:val="en-GB"/>
        </w:rPr>
        <w:t>of this work.</w:t>
      </w:r>
    </w:p>
    <w:p w14:paraId="05D06254" w14:textId="77777777" w:rsidR="00F31CAC" w:rsidRPr="002B080E" w:rsidRDefault="00F31CAC" w:rsidP="001A6F24">
      <w:pPr>
        <w:ind w:start="-19.65pt"/>
        <w:rPr>
          <w:sz w:val="24"/>
          <w:szCs w:val="24"/>
          <w:lang w:val="en-GB"/>
        </w:rPr>
      </w:pPr>
    </w:p>
    <w:p w14:paraId="29202022" w14:textId="77777777" w:rsidR="002B080E" w:rsidRPr="00C452B2" w:rsidRDefault="002B080E" w:rsidP="00E32346">
      <w:pPr>
        <w:numPr>
          <w:ilvl w:val="1"/>
          <w:numId w:val="18"/>
        </w:numPr>
        <w:rPr>
          <w:b/>
          <w:bCs/>
          <w:sz w:val="24"/>
          <w:szCs w:val="24"/>
          <w:lang w:val="en-GB"/>
        </w:rPr>
      </w:pPr>
      <w:r w:rsidRPr="00C452B2">
        <w:rPr>
          <w:b/>
          <w:bCs/>
          <w:sz w:val="24"/>
          <w:szCs w:val="24"/>
          <w:lang w:val="en-GB"/>
        </w:rPr>
        <w:t>Work plan</w:t>
      </w:r>
    </w:p>
    <w:p w14:paraId="507D8022" w14:textId="7DFDB309" w:rsidR="00960327" w:rsidRPr="00DF73BC" w:rsidRDefault="00B8470F" w:rsidP="00E32346">
      <w:pPr>
        <w:ind w:start="-19.65pt"/>
        <w:jc w:val="both"/>
        <w:rPr>
          <w:lang w:val="en-GB"/>
        </w:rPr>
      </w:pPr>
      <w:r w:rsidRPr="00DF73BC">
        <w:rPr>
          <w:lang w:val="en-GB"/>
        </w:rPr>
        <w:t>Th</w:t>
      </w:r>
      <w:r w:rsidR="005D45C4" w:rsidRPr="00DF73BC">
        <w:rPr>
          <w:lang w:val="en-GB"/>
        </w:rPr>
        <w:t>is</w:t>
      </w:r>
      <w:r w:rsidRPr="00DF73BC">
        <w:rPr>
          <w:lang w:val="en-GB"/>
        </w:rPr>
        <w:t xml:space="preserve"> project will be developed </w:t>
      </w:r>
      <w:r w:rsidR="00EF03BC" w:rsidRPr="00EF03BC">
        <w:rPr>
          <w:lang w:val="en-GB"/>
        </w:rPr>
        <w:t>through a series of iterative</w:t>
      </w:r>
      <w:r w:rsidRPr="00DF73BC">
        <w:rPr>
          <w:lang w:val="en-GB"/>
        </w:rPr>
        <w:t xml:space="preserve"> sprints</w:t>
      </w:r>
      <w:r w:rsidR="00EF03BC">
        <w:rPr>
          <w:lang w:val="en-GB"/>
        </w:rPr>
        <w:t>,</w:t>
      </w:r>
      <w:r w:rsidRPr="00DF73BC">
        <w:rPr>
          <w:lang w:val="en-GB"/>
        </w:rPr>
        <w:t xml:space="preserve"> </w:t>
      </w:r>
      <w:r w:rsidR="00EF03BC" w:rsidRPr="00EF03BC">
        <w:rPr>
          <w:lang w:val="en-GB"/>
        </w:rPr>
        <w:t>each spanning</w:t>
      </w:r>
      <w:r w:rsidR="00EF03BC">
        <w:rPr>
          <w:lang w:val="en-GB"/>
        </w:rPr>
        <w:t xml:space="preserve"> </w:t>
      </w:r>
      <w:r w:rsidR="00874887" w:rsidRPr="00DF73BC">
        <w:rPr>
          <w:lang w:val="en-GB"/>
        </w:rPr>
        <w:t xml:space="preserve">four </w:t>
      </w:r>
      <w:r w:rsidRPr="00DF73BC">
        <w:rPr>
          <w:lang w:val="en-GB"/>
        </w:rPr>
        <w:t>month</w:t>
      </w:r>
      <w:r w:rsidR="00874887" w:rsidRPr="00DF73BC">
        <w:rPr>
          <w:lang w:val="en-GB"/>
        </w:rPr>
        <w:t>s</w:t>
      </w:r>
      <w:r w:rsidRPr="00DF73BC">
        <w:rPr>
          <w:lang w:val="en-GB"/>
        </w:rPr>
        <w:t xml:space="preserve">. Each sprint will begin with a </w:t>
      </w:r>
      <w:r w:rsidR="00EF03BC" w:rsidRPr="00EF03BC">
        <w:rPr>
          <w:lang w:val="en-GB"/>
        </w:rPr>
        <w:t xml:space="preserve">comprehensive </w:t>
      </w:r>
      <w:r w:rsidRPr="00DF73BC">
        <w:rPr>
          <w:lang w:val="en-GB"/>
        </w:rPr>
        <w:t>literature review</w:t>
      </w:r>
      <w:r w:rsidR="00EF03BC">
        <w:rPr>
          <w:lang w:val="en-GB"/>
        </w:rPr>
        <w:t>,</w:t>
      </w:r>
      <w:r w:rsidRPr="00DF73BC">
        <w:rPr>
          <w:lang w:val="en-GB"/>
        </w:rPr>
        <w:t xml:space="preserve"> </w:t>
      </w:r>
      <w:r w:rsidR="000522D0" w:rsidRPr="00DF73BC">
        <w:rPr>
          <w:lang w:val="en-GB"/>
        </w:rPr>
        <w:t>followed by</w:t>
      </w:r>
      <w:r w:rsidRPr="00DF73BC">
        <w:rPr>
          <w:lang w:val="en-GB"/>
        </w:rPr>
        <w:t xml:space="preserve"> an analysis phase to </w:t>
      </w:r>
      <w:r w:rsidR="00EF03BC" w:rsidRPr="00EF03BC">
        <w:rPr>
          <w:lang w:val="en-GB"/>
        </w:rPr>
        <w:t xml:space="preserve">assess the applicability of the identified strategies </w:t>
      </w:r>
      <w:r w:rsidR="00EF03BC">
        <w:rPr>
          <w:lang w:val="en-GB"/>
        </w:rPr>
        <w:t>t</w:t>
      </w:r>
      <w:r w:rsidR="009D5FE4" w:rsidRPr="00DF73BC">
        <w:rPr>
          <w:lang w:val="en-GB"/>
        </w:rPr>
        <w:t>o our models</w:t>
      </w:r>
      <w:r w:rsidR="000522D0" w:rsidRPr="00DF73BC">
        <w:rPr>
          <w:lang w:val="en-GB"/>
        </w:rPr>
        <w:t xml:space="preserve">. </w:t>
      </w:r>
      <w:r w:rsidR="00EF03BC" w:rsidRPr="00EF03BC">
        <w:rPr>
          <w:lang w:val="en-GB"/>
        </w:rPr>
        <w:t>Subsequently</w:t>
      </w:r>
      <w:r w:rsidR="009D5FE4" w:rsidRPr="00DF73BC">
        <w:rPr>
          <w:lang w:val="en-GB"/>
        </w:rPr>
        <w:t xml:space="preserve">, the </w:t>
      </w:r>
      <w:r w:rsidR="00EF03BC" w:rsidRPr="00EF03BC">
        <w:rPr>
          <w:lang w:val="en-GB"/>
        </w:rPr>
        <w:t xml:space="preserve">selected </w:t>
      </w:r>
      <w:r w:rsidR="009D5FE4" w:rsidRPr="00DF73BC">
        <w:rPr>
          <w:lang w:val="en-GB"/>
        </w:rPr>
        <w:t xml:space="preserve">strategy will be implemented </w:t>
      </w:r>
      <w:r w:rsidR="00EF03BC" w:rsidRPr="00EF03BC">
        <w:rPr>
          <w:lang w:val="en-GB"/>
        </w:rPr>
        <w:t xml:space="preserve">during </w:t>
      </w:r>
      <w:r w:rsidR="009D5FE4" w:rsidRPr="00DF73BC">
        <w:rPr>
          <w:lang w:val="en-GB"/>
        </w:rPr>
        <w:t>the design and development phas</w:t>
      </w:r>
      <w:r w:rsidR="00D64851" w:rsidRPr="00DF73BC">
        <w:rPr>
          <w:lang w:val="en-GB"/>
        </w:rPr>
        <w:t>e. L</w:t>
      </w:r>
      <w:r w:rsidR="009D5FE4" w:rsidRPr="00DF73BC">
        <w:rPr>
          <w:lang w:val="en-GB"/>
        </w:rPr>
        <w:t xml:space="preserve">astly, </w:t>
      </w:r>
      <w:r w:rsidR="00EF03BC" w:rsidRPr="00EF03BC">
        <w:rPr>
          <w:lang w:val="en-GB"/>
        </w:rPr>
        <w:t>the outcomes</w:t>
      </w:r>
      <w:r w:rsidR="00EF03BC">
        <w:rPr>
          <w:lang w:val="en-GB"/>
        </w:rPr>
        <w:t xml:space="preserve"> </w:t>
      </w:r>
      <w:r w:rsidR="009D5FE4" w:rsidRPr="00DF73BC">
        <w:rPr>
          <w:lang w:val="en-GB"/>
        </w:rPr>
        <w:t xml:space="preserve">will be </w:t>
      </w:r>
      <w:r w:rsidR="00925F8F" w:rsidRPr="00DF73BC">
        <w:rPr>
          <w:lang w:val="en-GB"/>
        </w:rPr>
        <w:t xml:space="preserve">added </w:t>
      </w:r>
      <w:r w:rsidR="00EF03BC" w:rsidRPr="00EF03BC">
        <w:rPr>
          <w:lang w:val="en-GB"/>
        </w:rPr>
        <w:t>into a comprehensive</w:t>
      </w:r>
      <w:r w:rsidR="00EF03BC">
        <w:rPr>
          <w:lang w:val="en-GB"/>
        </w:rPr>
        <w:t xml:space="preserve"> </w:t>
      </w:r>
      <w:r w:rsidR="00925F8F" w:rsidRPr="00DF73BC">
        <w:rPr>
          <w:lang w:val="en-GB"/>
        </w:rPr>
        <w:t>compilation of results for evaluation.</w:t>
      </w:r>
      <w:r w:rsidR="00960327" w:rsidRPr="00DF73BC">
        <w:rPr>
          <w:lang w:val="en-GB"/>
        </w:rPr>
        <w:t xml:space="preserve"> </w:t>
      </w:r>
      <w:proofErr w:type="gramStart"/>
      <w:r w:rsidR="00EF03BC" w:rsidRPr="00EF03BC">
        <w:rPr>
          <w:lang w:val="en-GB"/>
        </w:rPr>
        <w:t xml:space="preserve">Throughout </w:t>
      </w:r>
      <w:r w:rsidR="00960327" w:rsidRPr="00DF73BC">
        <w:rPr>
          <w:lang w:val="en-GB"/>
        </w:rPr>
        <w:t xml:space="preserve"> these</w:t>
      </w:r>
      <w:proofErr w:type="gramEnd"/>
      <w:r w:rsidR="00960327" w:rsidRPr="00DF73BC">
        <w:rPr>
          <w:lang w:val="en-GB"/>
        </w:rPr>
        <w:t xml:space="preserve"> stages</w:t>
      </w:r>
      <w:r w:rsidR="00EF03BC">
        <w:rPr>
          <w:lang w:val="en-GB"/>
        </w:rPr>
        <w:t>,</w:t>
      </w:r>
      <w:r w:rsidR="00960327" w:rsidRPr="00DF73BC">
        <w:rPr>
          <w:lang w:val="en-GB"/>
        </w:rPr>
        <w:t xml:space="preserve"> </w:t>
      </w:r>
      <w:r w:rsidR="00EF03BC" w:rsidRPr="00EF03BC">
        <w:rPr>
          <w:lang w:val="en-GB"/>
        </w:rPr>
        <w:t xml:space="preserve">meticulous </w:t>
      </w:r>
      <w:r w:rsidR="00960327" w:rsidRPr="00DF73BC">
        <w:rPr>
          <w:lang w:val="en-GB"/>
        </w:rPr>
        <w:t>document</w:t>
      </w:r>
      <w:r w:rsidR="00EF03BC">
        <w:rPr>
          <w:lang w:val="en-GB"/>
        </w:rPr>
        <w:t>ation</w:t>
      </w:r>
      <w:r w:rsidR="00960327" w:rsidRPr="00DF73BC">
        <w:rPr>
          <w:lang w:val="en-GB"/>
        </w:rPr>
        <w:t xml:space="preserve"> </w:t>
      </w:r>
      <w:r w:rsidR="00EF03BC" w:rsidRPr="00EF03BC">
        <w:rPr>
          <w:lang w:val="en-GB"/>
        </w:rPr>
        <w:t xml:space="preserve">will be maintained to facilitate </w:t>
      </w:r>
      <w:r w:rsidR="00960327" w:rsidRPr="00DF73BC">
        <w:rPr>
          <w:lang w:val="en-GB"/>
        </w:rPr>
        <w:t xml:space="preserve">the </w:t>
      </w:r>
      <w:r w:rsidR="00EF03BC" w:rsidRPr="00EF03BC">
        <w:rPr>
          <w:lang w:val="en-GB"/>
        </w:rPr>
        <w:t>writing</w:t>
      </w:r>
      <w:r w:rsidR="00EF03BC">
        <w:rPr>
          <w:lang w:val="en-GB"/>
        </w:rPr>
        <w:t xml:space="preserve"> </w:t>
      </w:r>
      <w:r w:rsidR="00960327" w:rsidRPr="00DF73BC">
        <w:rPr>
          <w:lang w:val="en-GB"/>
        </w:rPr>
        <w:t xml:space="preserve">process of writing </w:t>
      </w:r>
      <w:r w:rsidR="00EF03BC" w:rsidRPr="00EF03BC">
        <w:rPr>
          <w:lang w:val="en-GB"/>
        </w:rPr>
        <w:t>during the final</w:t>
      </w:r>
      <w:r w:rsidR="00EF03BC" w:rsidRPr="00EF03BC" w:rsidDel="00EF03BC">
        <w:rPr>
          <w:lang w:val="en-GB"/>
        </w:rPr>
        <w:t xml:space="preserve"> </w:t>
      </w:r>
      <w:r w:rsidR="00EF03BC" w:rsidRPr="00DF73BC">
        <w:rPr>
          <w:lang w:val="en-GB"/>
        </w:rPr>
        <w:t>dissemination</w:t>
      </w:r>
      <w:r w:rsidR="00EF03BC" w:rsidRPr="00DF73BC" w:rsidDel="00EF03BC">
        <w:rPr>
          <w:lang w:val="en-GB"/>
        </w:rPr>
        <w:t xml:space="preserve"> </w:t>
      </w:r>
      <w:r w:rsidR="00960327" w:rsidRPr="00DF73BC">
        <w:rPr>
          <w:lang w:val="en-GB"/>
        </w:rPr>
        <w:t xml:space="preserve">stage. </w:t>
      </w:r>
    </w:p>
    <w:p w14:paraId="79A972A3" w14:textId="77777777" w:rsidR="00AE3647" w:rsidRPr="00DF73BC" w:rsidRDefault="00AE3647" w:rsidP="00B8470F">
      <w:pPr>
        <w:ind w:start="-19.65pt"/>
        <w:rPr>
          <w:lang w:val="en-GB"/>
        </w:rPr>
      </w:pPr>
    </w:p>
    <w:p w14:paraId="1B873EC4" w14:textId="3F4BC6F1" w:rsidR="00B13A34" w:rsidRPr="00DF73BC" w:rsidRDefault="00AE3647" w:rsidP="00B02060">
      <w:pPr>
        <w:ind w:start="-19.65pt"/>
        <w:rPr>
          <w:lang w:val="en-GB"/>
        </w:rPr>
      </w:pPr>
      <w:r w:rsidRPr="00DF73BC">
        <w:rPr>
          <w:lang w:val="en-GB"/>
        </w:rPr>
        <w:t xml:space="preserve">The </w:t>
      </w:r>
      <w:r w:rsidR="00A01104" w:rsidRPr="00DF73BC">
        <w:rPr>
          <w:lang w:val="en-GB"/>
        </w:rPr>
        <w:t xml:space="preserve">expected duration of the project is four years. </w:t>
      </w:r>
      <w:r w:rsidR="008268CA" w:rsidRPr="00DF73BC">
        <w:rPr>
          <w:lang w:val="en-GB"/>
        </w:rPr>
        <w:t>The</w:t>
      </w:r>
      <w:r w:rsidR="00B13A34" w:rsidRPr="00DF73BC">
        <w:rPr>
          <w:lang w:val="en-GB"/>
        </w:rPr>
        <w:t xml:space="preserve"> </w:t>
      </w:r>
      <w:r w:rsidR="008268CA" w:rsidRPr="00DF73BC">
        <w:rPr>
          <w:lang w:val="en-GB"/>
        </w:rPr>
        <w:t>plan for each year is as follows</w:t>
      </w:r>
      <w:r w:rsidR="005678BF" w:rsidRPr="00DF73BC">
        <w:rPr>
          <w:lang w:val="en-GB"/>
        </w:rPr>
        <w:t>:</w:t>
      </w:r>
    </w:p>
    <w:p w14:paraId="58119249" w14:textId="77777777" w:rsidR="00E53AEA" w:rsidRDefault="00E53AEA" w:rsidP="00B02060">
      <w:pPr>
        <w:ind w:start="-19.65pt"/>
        <w:rPr>
          <w:sz w:val="24"/>
          <w:szCs w:val="24"/>
          <w:lang w:val="en-GB"/>
        </w:rPr>
      </w:pPr>
    </w:p>
    <w:p w14:paraId="3276FF1A" w14:textId="77777777" w:rsidR="00C66DB4" w:rsidRDefault="00C66DB4" w:rsidP="00B02060">
      <w:pPr>
        <w:ind w:start="-19.65pt"/>
        <w:rPr>
          <w:sz w:val="24"/>
          <w:szCs w:val="24"/>
          <w:lang w:val="en-GB"/>
        </w:rPr>
      </w:pPr>
    </w:p>
    <w:p w14:paraId="2712A1E6" w14:textId="77777777" w:rsidR="00C66DB4" w:rsidRDefault="00C66DB4" w:rsidP="00B02060">
      <w:pPr>
        <w:ind w:start="-19.65pt"/>
        <w:rPr>
          <w:sz w:val="24"/>
          <w:szCs w:val="24"/>
          <w:lang w:val="en-GB"/>
        </w:rPr>
      </w:pPr>
    </w:p>
    <w:p w14:paraId="0E5B5F9B" w14:textId="77777777" w:rsidR="00C66DB4" w:rsidRDefault="00C66DB4" w:rsidP="00B02060">
      <w:pPr>
        <w:ind w:start="-19.65pt"/>
        <w:rPr>
          <w:sz w:val="24"/>
          <w:szCs w:val="24"/>
          <w:lang w:val="en-GB"/>
        </w:rPr>
      </w:pPr>
    </w:p>
    <w:p w14:paraId="67597B5C" w14:textId="77777777" w:rsidR="00C66DB4" w:rsidRDefault="00C66DB4" w:rsidP="00B02060">
      <w:pPr>
        <w:ind w:start="-19.65pt"/>
        <w:rPr>
          <w:sz w:val="24"/>
          <w:szCs w:val="24"/>
          <w:lang w:val="en-GB"/>
        </w:rPr>
      </w:pPr>
    </w:p>
    <w:p w14:paraId="64092EDC" w14:textId="77777777" w:rsidR="00C66DB4" w:rsidRDefault="00C66DB4" w:rsidP="00B02060">
      <w:pPr>
        <w:ind w:start="-19.65pt"/>
        <w:rPr>
          <w:sz w:val="24"/>
          <w:szCs w:val="24"/>
          <w:lang w:val="en-GB"/>
        </w:rPr>
      </w:pPr>
    </w:p>
    <w:p w14:paraId="70612312" w14:textId="77777777" w:rsidR="00C66DB4" w:rsidRDefault="00C66DB4" w:rsidP="00B02060">
      <w:pPr>
        <w:ind w:start="-19.65pt"/>
        <w:rPr>
          <w:sz w:val="24"/>
          <w:szCs w:val="24"/>
          <w:lang w:val="en-GB"/>
        </w:rPr>
      </w:pPr>
    </w:p>
    <w:p w14:paraId="54EE6990" w14:textId="77777777" w:rsidR="00C66DB4" w:rsidRDefault="00C66DB4" w:rsidP="00B02060">
      <w:pPr>
        <w:ind w:start="-19.65pt"/>
        <w:rPr>
          <w:sz w:val="24"/>
          <w:szCs w:val="24"/>
          <w:lang w:val="en-GB"/>
        </w:rPr>
      </w:pPr>
    </w:p>
    <w:p w14:paraId="1CB22FF0" w14:textId="77777777" w:rsidR="00C66DB4" w:rsidRDefault="00C66DB4" w:rsidP="00B02060">
      <w:pPr>
        <w:ind w:start="-19.65pt"/>
        <w:rPr>
          <w:sz w:val="24"/>
          <w:szCs w:val="24"/>
          <w:lang w:val="en-GB"/>
        </w:rPr>
      </w:pPr>
    </w:p>
    <w:p w14:paraId="5C05C4C8" w14:textId="77777777" w:rsidR="00C66DB4" w:rsidRDefault="00C66DB4" w:rsidP="00B02060">
      <w:pPr>
        <w:ind w:start="-19.65pt"/>
        <w:rPr>
          <w:sz w:val="24"/>
          <w:szCs w:val="24"/>
          <w:lang w:val="en-GB"/>
        </w:rPr>
      </w:pPr>
    </w:p>
    <w:p w14:paraId="13098854" w14:textId="77777777" w:rsidR="00C66DB4" w:rsidRDefault="00C66DB4" w:rsidP="00B02060">
      <w:pPr>
        <w:ind w:start="-19.65pt"/>
        <w:rPr>
          <w:sz w:val="24"/>
          <w:szCs w:val="24"/>
          <w:lang w:val="en-GB"/>
        </w:rPr>
      </w:pPr>
    </w:p>
    <w:p w14:paraId="2A835345" w14:textId="77777777" w:rsidR="00C66DB4" w:rsidRDefault="00C66DB4" w:rsidP="00B02060">
      <w:pPr>
        <w:ind w:start="-19.65pt"/>
        <w:rPr>
          <w:sz w:val="24"/>
          <w:szCs w:val="24"/>
          <w:lang w:val="en-GB"/>
        </w:rPr>
      </w:pPr>
    </w:p>
    <w:p w14:paraId="261F30F4" w14:textId="77777777" w:rsidR="00C66DB4" w:rsidRDefault="00C66DB4" w:rsidP="00B02060">
      <w:pPr>
        <w:ind w:start="-19.65pt"/>
        <w:rPr>
          <w:sz w:val="24"/>
          <w:szCs w:val="24"/>
          <w:lang w:val="en-GB"/>
        </w:rPr>
      </w:pPr>
    </w:p>
    <w:p w14:paraId="16AA3322" w14:textId="77777777" w:rsidR="00C66DB4" w:rsidRDefault="00C66DB4" w:rsidP="00B02060">
      <w:pPr>
        <w:ind w:start="-19.65pt"/>
        <w:rPr>
          <w:sz w:val="24"/>
          <w:szCs w:val="24"/>
          <w:lang w:val="en-GB"/>
        </w:rPr>
      </w:pPr>
    </w:p>
    <w:p w14:paraId="18B1B6CA" w14:textId="77777777" w:rsidR="00C66DB4" w:rsidRDefault="00C66DB4" w:rsidP="00B02060">
      <w:pPr>
        <w:ind w:start="-19.65pt"/>
        <w:rPr>
          <w:sz w:val="24"/>
          <w:szCs w:val="24"/>
          <w:lang w:val="en-GB"/>
        </w:rPr>
      </w:pPr>
    </w:p>
    <w:p w14:paraId="3C8DFB70" w14:textId="77777777" w:rsidR="00C66DB4" w:rsidRDefault="00C66DB4" w:rsidP="00B02060">
      <w:pPr>
        <w:ind w:start="-19.65pt"/>
        <w:rPr>
          <w:sz w:val="24"/>
          <w:szCs w:val="24"/>
          <w:lang w:val="en-GB"/>
        </w:rPr>
      </w:pPr>
    </w:p>
    <w:p w14:paraId="7D1900F4" w14:textId="77777777" w:rsidR="00C66DB4" w:rsidRDefault="00C66DB4" w:rsidP="00B02060">
      <w:pPr>
        <w:ind w:start="-19.65pt"/>
        <w:rPr>
          <w:sz w:val="24"/>
          <w:szCs w:val="24"/>
          <w:lang w:val="en-GB"/>
        </w:rPr>
      </w:pPr>
    </w:p>
    <w:p w14:paraId="05353FF6" w14:textId="77777777" w:rsidR="00C66DB4" w:rsidRDefault="00C66DB4" w:rsidP="00B02060">
      <w:pPr>
        <w:ind w:start="-19.65pt"/>
        <w:rPr>
          <w:sz w:val="24"/>
          <w:szCs w:val="24"/>
          <w:lang w:val="en-GB"/>
        </w:rPr>
      </w:pPr>
    </w:p>
    <w:p w14:paraId="3E9DDA1E" w14:textId="77777777" w:rsidR="00C66DB4" w:rsidRDefault="00C66DB4" w:rsidP="00B02060">
      <w:pPr>
        <w:ind w:start="-19.65pt"/>
        <w:rPr>
          <w:sz w:val="24"/>
          <w:szCs w:val="24"/>
          <w:lang w:val="en-GB"/>
        </w:rPr>
      </w:pPr>
    </w:p>
    <w:p w14:paraId="5A4C0A27" w14:textId="77777777" w:rsidR="00C66DB4" w:rsidRDefault="00C66DB4" w:rsidP="00B02060">
      <w:pPr>
        <w:ind w:start="-19.65pt"/>
        <w:rPr>
          <w:sz w:val="24"/>
          <w:szCs w:val="24"/>
          <w:lang w:val="en-GB"/>
        </w:rPr>
      </w:pPr>
    </w:p>
    <w:p w14:paraId="7FC3753A" w14:textId="77777777" w:rsidR="00E53AEA" w:rsidRDefault="00E53AEA" w:rsidP="00B02060">
      <w:pPr>
        <w:ind w:start="-19.65pt"/>
        <w:rPr>
          <w:sz w:val="24"/>
          <w:szCs w:val="24"/>
          <w:lang w:val="en-GB"/>
        </w:rPr>
      </w:pPr>
    </w:p>
    <w:p w14:paraId="2E7FB66D" w14:textId="77777777" w:rsidR="00B02060" w:rsidRDefault="00B02060" w:rsidP="00B02060">
      <w:pPr>
        <w:ind w:start="-19.65pt"/>
        <w:rPr>
          <w:sz w:val="24"/>
          <w:szCs w:val="24"/>
          <w:lang w:val="en-GB"/>
        </w:rPr>
      </w:pPr>
    </w:p>
    <w:tbl>
      <w:tblPr>
        <w:tblW w:w="453.6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2079"/>
        <w:gridCol w:w="761"/>
        <w:gridCol w:w="494"/>
        <w:gridCol w:w="494"/>
        <w:gridCol w:w="494"/>
        <w:gridCol w:w="494"/>
        <w:gridCol w:w="494"/>
        <w:gridCol w:w="494"/>
        <w:gridCol w:w="494"/>
        <w:gridCol w:w="494"/>
        <w:gridCol w:w="494"/>
        <w:gridCol w:w="594"/>
        <w:gridCol w:w="594"/>
        <w:gridCol w:w="598"/>
      </w:tblGrid>
      <w:tr w:rsidR="00B02060" w:rsidRPr="00C61384" w14:paraId="0AB587A6" w14:textId="77777777" w:rsidTr="00A00AF4">
        <w:tc>
          <w:tcPr>
            <w:tcW w:w="103.95pt" w:type="dxa"/>
            <w:shd w:val="clear" w:color="auto" w:fill="auto"/>
          </w:tcPr>
          <w:p w14:paraId="7486498A" w14:textId="77777777" w:rsidR="00B02060" w:rsidRPr="00A71C51" w:rsidRDefault="00B02060">
            <w:pPr>
              <w:spacing w:after="6pt" w:line="14.40pt" w:lineRule="auto"/>
              <w:contextualSpacing/>
              <w:rPr>
                <w:rFonts w:cs="Calibri"/>
                <w:b/>
                <w:bCs/>
                <w:lang w:val="es-ES"/>
              </w:rPr>
            </w:pPr>
            <w:proofErr w:type="spellStart"/>
            <w:r w:rsidRPr="00A71C51">
              <w:rPr>
                <w:rFonts w:cs="Calibri"/>
                <w:b/>
                <w:bCs/>
                <w:lang w:val="es-ES"/>
              </w:rPr>
              <w:lastRenderedPageBreak/>
              <w:t>TASK</w:t>
            </w:r>
            <w:proofErr w:type="spellEnd"/>
          </w:p>
        </w:tc>
        <w:tc>
          <w:tcPr>
            <w:tcW w:w="349.65pt" w:type="dxa"/>
            <w:gridSpan w:val="13"/>
            <w:shd w:val="clear" w:color="auto" w:fill="auto"/>
          </w:tcPr>
          <w:p w14:paraId="5EC01A15" w14:textId="77777777" w:rsidR="00B02060" w:rsidRPr="00A71C51" w:rsidRDefault="00B02060">
            <w:pPr>
              <w:spacing w:after="6pt" w:line="14.40pt" w:lineRule="auto"/>
              <w:contextualSpacing/>
              <w:jc w:val="center"/>
              <w:rPr>
                <w:rFonts w:cs="Calibri"/>
                <w:b/>
                <w:bCs/>
                <w:lang w:val="es-ES"/>
              </w:rPr>
            </w:pPr>
            <w:proofErr w:type="spellStart"/>
            <w:r w:rsidRPr="00A71C51">
              <w:rPr>
                <w:rFonts w:cs="Calibri"/>
                <w:b/>
                <w:bCs/>
                <w:lang w:val="es-ES"/>
              </w:rPr>
              <w:t>MONTH</w:t>
            </w:r>
            <w:proofErr w:type="spellEnd"/>
          </w:p>
        </w:tc>
      </w:tr>
      <w:tr w:rsidR="00E32346" w:rsidRPr="00CF34A8" w14:paraId="1262CAC8" w14:textId="77777777" w:rsidTr="00A00AF4">
        <w:trPr>
          <w:trHeight w:hRule="exact" w:val="284"/>
        </w:trPr>
        <w:tc>
          <w:tcPr>
            <w:tcW w:w="103.95pt" w:type="dxa"/>
            <w:vMerge w:val="restart"/>
            <w:shd w:val="clear" w:color="auto" w:fill="auto"/>
          </w:tcPr>
          <w:p w14:paraId="7121B3FC" w14:textId="77777777" w:rsidR="00B02060" w:rsidRPr="00A71C51" w:rsidRDefault="00B02060">
            <w:pPr>
              <w:spacing w:after="6pt" w:line="14.40pt" w:lineRule="auto"/>
              <w:contextualSpacing/>
              <w:rPr>
                <w:rFonts w:cs="Calibri"/>
                <w:lang w:val="en-US"/>
              </w:rPr>
            </w:pPr>
            <w:r>
              <w:rPr>
                <w:rFonts w:cs="Calibri"/>
                <w:lang w:val="en-US"/>
              </w:rPr>
              <w:t>Development of</w:t>
            </w:r>
            <w:r w:rsidRPr="00A71C51">
              <w:rPr>
                <w:rFonts w:cs="Calibri"/>
                <w:lang w:val="en-US"/>
              </w:rPr>
              <w:t xml:space="preserve"> calibration </w:t>
            </w:r>
            <w:r>
              <w:rPr>
                <w:rFonts w:cs="Calibri"/>
                <w:lang w:val="en-US"/>
              </w:rPr>
              <w:t>using</w:t>
            </w:r>
            <w:r w:rsidRPr="00A71C51">
              <w:rPr>
                <w:rFonts w:cs="Calibri"/>
                <w:lang w:val="en-US"/>
              </w:rPr>
              <w:t xml:space="preserve"> Bayesian optimization</w:t>
            </w:r>
          </w:p>
        </w:tc>
        <w:tc>
          <w:tcPr>
            <w:tcW w:w="38.05pt" w:type="dxa"/>
            <w:shd w:val="clear" w:color="auto" w:fill="E7E6E6"/>
          </w:tcPr>
          <w:p w14:paraId="3502ABBB" w14:textId="77777777" w:rsidR="00B02060" w:rsidRPr="00A71C51" w:rsidRDefault="00B02060">
            <w:pPr>
              <w:spacing w:after="6pt" w:line="14.40pt" w:lineRule="auto"/>
              <w:contextualSpacing/>
              <w:jc w:val="center"/>
              <w:rPr>
                <w:rFonts w:cs="Calibri"/>
                <w:lang w:val="en-US"/>
              </w:rPr>
            </w:pPr>
            <w:r w:rsidRPr="00C61384">
              <w:rPr>
                <w:rFonts w:cs="Calibri"/>
                <w:lang w:val="en-US"/>
              </w:rPr>
              <w:t>YEAR</w:t>
            </w:r>
          </w:p>
        </w:tc>
        <w:tc>
          <w:tcPr>
            <w:tcW w:w="24.70pt" w:type="dxa"/>
            <w:shd w:val="clear" w:color="auto" w:fill="E7E6E6"/>
          </w:tcPr>
          <w:p w14:paraId="4282EF0A" w14:textId="77777777" w:rsidR="00B02060" w:rsidRPr="00A71C51" w:rsidRDefault="00B02060">
            <w:pPr>
              <w:spacing w:after="6pt" w:line="14.40pt" w:lineRule="auto"/>
              <w:contextualSpacing/>
              <w:jc w:val="center"/>
              <w:rPr>
                <w:rFonts w:cs="Calibri"/>
                <w:lang w:val="en-US"/>
              </w:rPr>
            </w:pPr>
            <w:proofErr w:type="spellStart"/>
            <w:r w:rsidRPr="00C61384">
              <w:rPr>
                <w:rFonts w:cs="Calibri"/>
                <w:lang w:val="es-ES"/>
              </w:rPr>
              <w:t>M1</w:t>
            </w:r>
            <w:proofErr w:type="spellEnd"/>
          </w:p>
        </w:tc>
        <w:tc>
          <w:tcPr>
            <w:tcW w:w="24.70pt" w:type="dxa"/>
            <w:shd w:val="clear" w:color="auto" w:fill="E7E6E6"/>
          </w:tcPr>
          <w:p w14:paraId="34191EC3" w14:textId="77777777" w:rsidR="00B02060" w:rsidRPr="00C61384" w:rsidRDefault="00B02060">
            <w:pPr>
              <w:spacing w:after="6pt" w:line="14.40pt" w:lineRule="auto"/>
              <w:contextualSpacing/>
              <w:jc w:val="center"/>
              <w:rPr>
                <w:rFonts w:cs="Calibri"/>
                <w:lang w:val="es-ES"/>
              </w:rPr>
            </w:pPr>
            <w:proofErr w:type="spellStart"/>
            <w:r w:rsidRPr="00C61384">
              <w:rPr>
                <w:rFonts w:cs="Calibri"/>
                <w:lang w:val="es-ES"/>
              </w:rPr>
              <w:t>M2</w:t>
            </w:r>
            <w:proofErr w:type="spellEnd"/>
          </w:p>
        </w:tc>
        <w:tc>
          <w:tcPr>
            <w:tcW w:w="24.70pt" w:type="dxa"/>
            <w:shd w:val="clear" w:color="auto" w:fill="E7E6E6"/>
          </w:tcPr>
          <w:p w14:paraId="42BDE74C" w14:textId="77777777" w:rsidR="00B02060" w:rsidRPr="00C61384" w:rsidRDefault="00B02060">
            <w:pPr>
              <w:spacing w:after="6pt" w:line="14.40pt" w:lineRule="auto"/>
              <w:contextualSpacing/>
              <w:jc w:val="center"/>
              <w:rPr>
                <w:rFonts w:cs="Calibri"/>
                <w:lang w:val="es-ES"/>
              </w:rPr>
            </w:pPr>
            <w:proofErr w:type="spellStart"/>
            <w:r w:rsidRPr="00C61384">
              <w:rPr>
                <w:rFonts w:cs="Calibri"/>
                <w:lang w:val="es-ES"/>
              </w:rPr>
              <w:t>M3</w:t>
            </w:r>
            <w:proofErr w:type="spellEnd"/>
          </w:p>
        </w:tc>
        <w:tc>
          <w:tcPr>
            <w:tcW w:w="24.70pt" w:type="dxa"/>
            <w:shd w:val="clear" w:color="auto" w:fill="E7E6E6"/>
          </w:tcPr>
          <w:p w14:paraId="0A5F1AE4" w14:textId="77777777" w:rsidR="00B02060" w:rsidRPr="00C61384" w:rsidRDefault="00B02060">
            <w:pPr>
              <w:spacing w:after="6pt" w:line="14.40pt" w:lineRule="auto"/>
              <w:contextualSpacing/>
              <w:jc w:val="center"/>
              <w:rPr>
                <w:rFonts w:cs="Calibri"/>
                <w:lang w:val="es-ES"/>
              </w:rPr>
            </w:pPr>
            <w:proofErr w:type="spellStart"/>
            <w:r w:rsidRPr="00C61384">
              <w:rPr>
                <w:rFonts w:cs="Calibri"/>
                <w:lang w:val="es-ES"/>
              </w:rPr>
              <w:t>M4</w:t>
            </w:r>
            <w:proofErr w:type="spellEnd"/>
          </w:p>
        </w:tc>
        <w:tc>
          <w:tcPr>
            <w:tcW w:w="24.70pt" w:type="dxa"/>
            <w:shd w:val="clear" w:color="auto" w:fill="E7E6E6"/>
          </w:tcPr>
          <w:p w14:paraId="7D974CDB" w14:textId="77777777" w:rsidR="00B02060" w:rsidRPr="00C61384" w:rsidRDefault="00B02060">
            <w:pPr>
              <w:spacing w:after="6pt" w:line="14.40pt" w:lineRule="auto"/>
              <w:contextualSpacing/>
              <w:jc w:val="center"/>
              <w:rPr>
                <w:rFonts w:cs="Calibri"/>
                <w:lang w:val="es-ES"/>
              </w:rPr>
            </w:pPr>
            <w:proofErr w:type="spellStart"/>
            <w:r w:rsidRPr="00C61384">
              <w:rPr>
                <w:rFonts w:cs="Calibri"/>
                <w:lang w:val="es-ES"/>
              </w:rPr>
              <w:t>M5</w:t>
            </w:r>
            <w:proofErr w:type="spellEnd"/>
          </w:p>
        </w:tc>
        <w:tc>
          <w:tcPr>
            <w:tcW w:w="24.70pt" w:type="dxa"/>
            <w:shd w:val="clear" w:color="auto" w:fill="E7E6E6"/>
          </w:tcPr>
          <w:p w14:paraId="306C57F5" w14:textId="77777777" w:rsidR="00B02060" w:rsidRPr="00C61384" w:rsidRDefault="00B02060">
            <w:pPr>
              <w:spacing w:after="6pt" w:line="14.40pt" w:lineRule="auto"/>
              <w:contextualSpacing/>
              <w:jc w:val="center"/>
              <w:rPr>
                <w:rFonts w:cs="Calibri"/>
                <w:lang w:val="es-ES"/>
              </w:rPr>
            </w:pPr>
            <w:proofErr w:type="spellStart"/>
            <w:r w:rsidRPr="00C61384">
              <w:rPr>
                <w:rFonts w:cs="Calibri"/>
                <w:lang w:val="es-ES"/>
              </w:rPr>
              <w:t>M6</w:t>
            </w:r>
            <w:proofErr w:type="spellEnd"/>
          </w:p>
        </w:tc>
        <w:tc>
          <w:tcPr>
            <w:tcW w:w="24.70pt" w:type="dxa"/>
            <w:shd w:val="clear" w:color="auto" w:fill="E7E6E6"/>
          </w:tcPr>
          <w:p w14:paraId="47772925" w14:textId="77777777" w:rsidR="00B02060" w:rsidRPr="00C61384" w:rsidRDefault="00B02060">
            <w:pPr>
              <w:spacing w:after="6pt" w:line="14.40pt" w:lineRule="auto"/>
              <w:contextualSpacing/>
              <w:jc w:val="center"/>
              <w:rPr>
                <w:rFonts w:cs="Calibri"/>
                <w:lang w:val="es-ES"/>
              </w:rPr>
            </w:pPr>
            <w:proofErr w:type="spellStart"/>
            <w:r w:rsidRPr="00C61384">
              <w:rPr>
                <w:rFonts w:cs="Calibri"/>
                <w:lang w:val="es-ES"/>
              </w:rPr>
              <w:t>M7</w:t>
            </w:r>
            <w:proofErr w:type="spellEnd"/>
          </w:p>
        </w:tc>
        <w:tc>
          <w:tcPr>
            <w:tcW w:w="24.70pt" w:type="dxa"/>
            <w:shd w:val="clear" w:color="auto" w:fill="E7E6E6"/>
          </w:tcPr>
          <w:p w14:paraId="417253CC" w14:textId="77777777" w:rsidR="00B02060" w:rsidRPr="00C61384" w:rsidRDefault="00B02060">
            <w:pPr>
              <w:spacing w:after="6pt" w:line="14.40pt" w:lineRule="auto"/>
              <w:contextualSpacing/>
              <w:jc w:val="center"/>
              <w:rPr>
                <w:rFonts w:cs="Calibri"/>
                <w:lang w:val="es-ES"/>
              </w:rPr>
            </w:pPr>
            <w:proofErr w:type="spellStart"/>
            <w:r w:rsidRPr="00C61384">
              <w:rPr>
                <w:rFonts w:cs="Calibri"/>
                <w:lang w:val="es-ES"/>
              </w:rPr>
              <w:t>M8</w:t>
            </w:r>
            <w:proofErr w:type="spellEnd"/>
          </w:p>
        </w:tc>
        <w:tc>
          <w:tcPr>
            <w:tcW w:w="24.70pt" w:type="dxa"/>
            <w:shd w:val="clear" w:color="auto" w:fill="E7E6E6"/>
          </w:tcPr>
          <w:p w14:paraId="5A058D67" w14:textId="77777777" w:rsidR="00B02060" w:rsidRPr="00C61384" w:rsidRDefault="00B02060">
            <w:pPr>
              <w:spacing w:after="6pt" w:line="14.40pt" w:lineRule="auto"/>
              <w:contextualSpacing/>
              <w:jc w:val="center"/>
              <w:rPr>
                <w:rFonts w:cs="Calibri"/>
                <w:lang w:val="es-ES"/>
              </w:rPr>
            </w:pPr>
            <w:proofErr w:type="spellStart"/>
            <w:r w:rsidRPr="00C61384">
              <w:rPr>
                <w:rFonts w:cs="Calibri"/>
                <w:lang w:val="es-ES"/>
              </w:rPr>
              <w:t>M9</w:t>
            </w:r>
            <w:proofErr w:type="spellEnd"/>
          </w:p>
        </w:tc>
        <w:tc>
          <w:tcPr>
            <w:tcW w:w="29.70pt" w:type="dxa"/>
            <w:shd w:val="clear" w:color="auto" w:fill="E7E6E6"/>
          </w:tcPr>
          <w:p w14:paraId="220E8F85" w14:textId="77777777" w:rsidR="00B02060" w:rsidRPr="00C61384" w:rsidRDefault="00B02060">
            <w:pPr>
              <w:spacing w:after="6pt" w:line="14.40pt" w:lineRule="auto"/>
              <w:contextualSpacing/>
              <w:jc w:val="center"/>
              <w:rPr>
                <w:rFonts w:cs="Calibri"/>
                <w:lang w:val="es-ES"/>
              </w:rPr>
            </w:pPr>
            <w:proofErr w:type="spellStart"/>
            <w:r w:rsidRPr="00C61384">
              <w:rPr>
                <w:rFonts w:cs="Calibri"/>
                <w:lang w:val="es-ES"/>
              </w:rPr>
              <w:t>M10</w:t>
            </w:r>
            <w:proofErr w:type="spellEnd"/>
          </w:p>
        </w:tc>
        <w:tc>
          <w:tcPr>
            <w:tcW w:w="29.70pt" w:type="dxa"/>
            <w:shd w:val="clear" w:color="auto" w:fill="E7E6E6"/>
          </w:tcPr>
          <w:p w14:paraId="23A4B8C3" w14:textId="77777777" w:rsidR="00B02060" w:rsidRPr="00C61384" w:rsidRDefault="00B02060">
            <w:pPr>
              <w:spacing w:after="6pt" w:line="14.40pt" w:lineRule="auto"/>
              <w:contextualSpacing/>
              <w:jc w:val="center"/>
              <w:rPr>
                <w:rFonts w:cs="Calibri"/>
                <w:lang w:val="es-ES"/>
              </w:rPr>
            </w:pPr>
            <w:proofErr w:type="spellStart"/>
            <w:r w:rsidRPr="00C61384">
              <w:rPr>
                <w:rFonts w:cs="Calibri"/>
                <w:lang w:val="es-ES"/>
              </w:rPr>
              <w:t>M11</w:t>
            </w:r>
            <w:proofErr w:type="spellEnd"/>
          </w:p>
        </w:tc>
        <w:tc>
          <w:tcPr>
            <w:tcW w:w="29.90pt" w:type="dxa"/>
            <w:shd w:val="clear" w:color="auto" w:fill="E7E6E6"/>
          </w:tcPr>
          <w:p w14:paraId="0150C358" w14:textId="77777777" w:rsidR="00B02060" w:rsidRPr="00C61384" w:rsidRDefault="00B02060">
            <w:pPr>
              <w:spacing w:after="6pt" w:line="14.40pt" w:lineRule="auto"/>
              <w:contextualSpacing/>
              <w:jc w:val="center"/>
              <w:rPr>
                <w:rFonts w:cs="Calibri"/>
                <w:lang w:val="es-ES"/>
              </w:rPr>
            </w:pPr>
            <w:proofErr w:type="spellStart"/>
            <w:r w:rsidRPr="00C61384">
              <w:rPr>
                <w:rFonts w:cs="Calibri"/>
                <w:lang w:val="es-ES"/>
              </w:rPr>
              <w:t>M12</w:t>
            </w:r>
            <w:proofErr w:type="spellEnd"/>
          </w:p>
        </w:tc>
      </w:tr>
      <w:tr w:rsidR="00E32346" w:rsidRPr="00CF34A8" w14:paraId="7DC0EEAF" w14:textId="77777777" w:rsidTr="00A00AF4">
        <w:trPr>
          <w:trHeight w:hRule="exact" w:val="284"/>
        </w:trPr>
        <w:tc>
          <w:tcPr>
            <w:tcW w:w="103.95pt" w:type="dxa"/>
            <w:vMerge/>
          </w:tcPr>
          <w:p w14:paraId="730A1CE4" w14:textId="77777777" w:rsidR="00B02060" w:rsidRPr="00C61384" w:rsidRDefault="00B02060">
            <w:pPr>
              <w:spacing w:after="6pt" w:line="14.40pt" w:lineRule="auto"/>
              <w:contextualSpacing/>
              <w:rPr>
                <w:rFonts w:cs="Calibri"/>
                <w:lang w:val="es-ES"/>
              </w:rPr>
            </w:pPr>
          </w:p>
        </w:tc>
        <w:tc>
          <w:tcPr>
            <w:tcW w:w="38.05pt" w:type="dxa"/>
          </w:tcPr>
          <w:p w14:paraId="6603520C" w14:textId="77777777" w:rsidR="00B02060" w:rsidRPr="00C61384" w:rsidRDefault="00B02060">
            <w:pPr>
              <w:spacing w:after="6pt" w:line="14.40pt" w:lineRule="auto"/>
              <w:contextualSpacing/>
              <w:jc w:val="center"/>
              <w:rPr>
                <w:rFonts w:cs="Calibri"/>
                <w:lang w:val="es-ES"/>
              </w:rPr>
            </w:pPr>
            <w:proofErr w:type="spellStart"/>
            <w:r w:rsidRPr="00C61384">
              <w:rPr>
                <w:rFonts w:cs="Calibri"/>
                <w:lang w:val="es-ES"/>
              </w:rPr>
              <w:t>1st</w:t>
            </w:r>
            <w:proofErr w:type="spellEnd"/>
            <w:r w:rsidRPr="00C61384">
              <w:rPr>
                <w:rFonts w:cs="Calibri"/>
                <w:lang w:val="es-ES"/>
              </w:rPr>
              <w:t xml:space="preserve"> </w:t>
            </w:r>
            <w:proofErr w:type="spellStart"/>
            <w:r w:rsidRPr="00C61384">
              <w:rPr>
                <w:rFonts w:cs="Calibri"/>
                <w:lang w:val="es-ES"/>
              </w:rPr>
              <w:t>year</w:t>
            </w:r>
            <w:proofErr w:type="spellEnd"/>
          </w:p>
        </w:tc>
        <w:tc>
          <w:tcPr>
            <w:tcW w:w="24.70pt" w:type="dxa"/>
            <w:shd w:val="clear" w:color="auto" w:fill="0070C0"/>
          </w:tcPr>
          <w:p w14:paraId="286F784B" w14:textId="77777777" w:rsidR="00B02060" w:rsidRPr="00C61384" w:rsidRDefault="00B02060">
            <w:pPr>
              <w:spacing w:after="6pt" w:line="14.40pt" w:lineRule="auto"/>
              <w:contextualSpacing/>
              <w:jc w:val="center"/>
              <w:rPr>
                <w:rFonts w:cs="Calibri"/>
                <w:lang w:val="es-ES"/>
              </w:rPr>
            </w:pPr>
          </w:p>
        </w:tc>
        <w:tc>
          <w:tcPr>
            <w:tcW w:w="24.70pt" w:type="dxa"/>
            <w:shd w:val="clear" w:color="auto" w:fill="0070C0"/>
          </w:tcPr>
          <w:p w14:paraId="5766983B" w14:textId="77777777" w:rsidR="00B02060" w:rsidRPr="00C61384" w:rsidRDefault="00B02060">
            <w:pPr>
              <w:spacing w:after="6pt" w:line="14.40pt" w:lineRule="auto"/>
              <w:contextualSpacing/>
              <w:jc w:val="center"/>
              <w:rPr>
                <w:rFonts w:cs="Calibri"/>
                <w:lang w:val="es-ES"/>
              </w:rPr>
            </w:pPr>
          </w:p>
        </w:tc>
        <w:tc>
          <w:tcPr>
            <w:tcW w:w="24.70pt" w:type="dxa"/>
            <w:shd w:val="clear" w:color="auto" w:fill="0070C0"/>
          </w:tcPr>
          <w:p w14:paraId="15EAF81C" w14:textId="77777777" w:rsidR="00B02060" w:rsidRPr="00C61384" w:rsidRDefault="00B02060">
            <w:pPr>
              <w:spacing w:after="6pt" w:line="14.40pt" w:lineRule="auto"/>
              <w:contextualSpacing/>
              <w:jc w:val="center"/>
              <w:rPr>
                <w:rFonts w:cs="Calibri"/>
                <w:lang w:val="es-ES"/>
              </w:rPr>
            </w:pPr>
          </w:p>
        </w:tc>
        <w:tc>
          <w:tcPr>
            <w:tcW w:w="24.70pt" w:type="dxa"/>
            <w:shd w:val="clear" w:color="auto" w:fill="0070C0"/>
          </w:tcPr>
          <w:p w14:paraId="723D1A7E" w14:textId="77777777" w:rsidR="00B02060" w:rsidRPr="00C61384" w:rsidRDefault="00B02060">
            <w:pPr>
              <w:spacing w:after="6pt" w:line="14.40pt" w:lineRule="auto"/>
              <w:contextualSpacing/>
              <w:jc w:val="center"/>
              <w:rPr>
                <w:rFonts w:cs="Calibri"/>
                <w:lang w:val="es-ES"/>
              </w:rPr>
            </w:pPr>
          </w:p>
        </w:tc>
        <w:tc>
          <w:tcPr>
            <w:tcW w:w="24.70pt" w:type="dxa"/>
            <w:shd w:val="clear" w:color="auto" w:fill="0070C0"/>
          </w:tcPr>
          <w:p w14:paraId="2D2E4930" w14:textId="77777777" w:rsidR="00B02060" w:rsidRPr="00C61384" w:rsidRDefault="00B02060">
            <w:pPr>
              <w:spacing w:after="6pt" w:line="14.40pt" w:lineRule="auto"/>
              <w:contextualSpacing/>
              <w:jc w:val="center"/>
              <w:rPr>
                <w:rFonts w:cs="Calibri"/>
                <w:lang w:val="es-ES"/>
              </w:rPr>
            </w:pPr>
          </w:p>
        </w:tc>
        <w:tc>
          <w:tcPr>
            <w:tcW w:w="24.70pt" w:type="dxa"/>
            <w:shd w:val="clear" w:color="auto" w:fill="0070C0"/>
          </w:tcPr>
          <w:p w14:paraId="63BA8230" w14:textId="77777777" w:rsidR="00B02060" w:rsidRPr="00C61384" w:rsidRDefault="00B02060">
            <w:pPr>
              <w:spacing w:after="6pt" w:line="14.40pt" w:lineRule="auto"/>
              <w:contextualSpacing/>
              <w:jc w:val="center"/>
              <w:rPr>
                <w:rFonts w:cs="Calibri"/>
                <w:lang w:val="es-ES"/>
              </w:rPr>
            </w:pPr>
          </w:p>
        </w:tc>
        <w:tc>
          <w:tcPr>
            <w:tcW w:w="24.70pt" w:type="dxa"/>
            <w:shd w:val="clear" w:color="auto" w:fill="0070C0"/>
          </w:tcPr>
          <w:p w14:paraId="05215DC8" w14:textId="77777777" w:rsidR="00B02060" w:rsidRPr="00C61384" w:rsidRDefault="00B02060">
            <w:pPr>
              <w:spacing w:after="6pt" w:line="14.40pt" w:lineRule="auto"/>
              <w:contextualSpacing/>
              <w:jc w:val="center"/>
              <w:rPr>
                <w:rFonts w:cs="Calibri"/>
                <w:lang w:val="es-ES"/>
              </w:rPr>
            </w:pPr>
          </w:p>
        </w:tc>
        <w:tc>
          <w:tcPr>
            <w:tcW w:w="24.70pt" w:type="dxa"/>
            <w:shd w:val="clear" w:color="auto" w:fill="0070C0"/>
          </w:tcPr>
          <w:p w14:paraId="6C177C2C" w14:textId="77777777" w:rsidR="00B02060" w:rsidRPr="00C61384" w:rsidRDefault="00B02060">
            <w:pPr>
              <w:spacing w:after="6pt" w:line="14.40pt" w:lineRule="auto"/>
              <w:contextualSpacing/>
              <w:jc w:val="center"/>
              <w:rPr>
                <w:rFonts w:cs="Calibri"/>
                <w:lang w:val="es-ES"/>
              </w:rPr>
            </w:pPr>
          </w:p>
        </w:tc>
        <w:tc>
          <w:tcPr>
            <w:tcW w:w="24.70pt" w:type="dxa"/>
            <w:shd w:val="clear" w:color="auto" w:fill="0070C0"/>
          </w:tcPr>
          <w:p w14:paraId="5C039EDE" w14:textId="77777777" w:rsidR="00B02060" w:rsidRPr="00C61384" w:rsidRDefault="00B02060">
            <w:pPr>
              <w:spacing w:after="6pt" w:line="14.40pt" w:lineRule="auto"/>
              <w:contextualSpacing/>
              <w:jc w:val="center"/>
              <w:rPr>
                <w:rFonts w:cs="Calibri"/>
                <w:lang w:val="es-ES"/>
              </w:rPr>
            </w:pPr>
          </w:p>
        </w:tc>
        <w:tc>
          <w:tcPr>
            <w:tcW w:w="29.70pt" w:type="dxa"/>
            <w:shd w:val="clear" w:color="auto" w:fill="0070C0"/>
          </w:tcPr>
          <w:p w14:paraId="11F2804B" w14:textId="77777777" w:rsidR="00B02060" w:rsidRPr="00C61384" w:rsidRDefault="00B02060">
            <w:pPr>
              <w:spacing w:after="6pt" w:line="14.40pt" w:lineRule="auto"/>
              <w:contextualSpacing/>
              <w:jc w:val="center"/>
              <w:rPr>
                <w:rFonts w:cs="Calibri"/>
                <w:lang w:val="es-ES"/>
              </w:rPr>
            </w:pPr>
          </w:p>
        </w:tc>
        <w:tc>
          <w:tcPr>
            <w:tcW w:w="29.70pt" w:type="dxa"/>
            <w:shd w:val="clear" w:color="auto" w:fill="0070C0"/>
          </w:tcPr>
          <w:p w14:paraId="1F308854" w14:textId="77777777" w:rsidR="00B02060" w:rsidRPr="00C61384" w:rsidRDefault="00B02060">
            <w:pPr>
              <w:spacing w:after="6pt" w:line="14.40pt" w:lineRule="auto"/>
              <w:contextualSpacing/>
              <w:jc w:val="center"/>
              <w:rPr>
                <w:rFonts w:cs="Calibri"/>
                <w:lang w:val="es-ES"/>
              </w:rPr>
            </w:pPr>
          </w:p>
        </w:tc>
        <w:tc>
          <w:tcPr>
            <w:tcW w:w="29.90pt" w:type="dxa"/>
            <w:shd w:val="clear" w:color="auto" w:fill="0070C0"/>
          </w:tcPr>
          <w:p w14:paraId="23EAB225" w14:textId="77777777" w:rsidR="00B02060" w:rsidRPr="00C61384" w:rsidRDefault="00B02060">
            <w:pPr>
              <w:spacing w:after="6pt" w:line="14.40pt" w:lineRule="auto"/>
              <w:contextualSpacing/>
              <w:jc w:val="center"/>
              <w:rPr>
                <w:rFonts w:cs="Calibri"/>
                <w:lang w:val="es-ES"/>
              </w:rPr>
            </w:pPr>
          </w:p>
        </w:tc>
      </w:tr>
      <w:tr w:rsidR="001564F0" w:rsidRPr="00CF34A8" w14:paraId="670F7CDB" w14:textId="77777777" w:rsidTr="00A00AF4">
        <w:trPr>
          <w:trHeight w:val="284"/>
        </w:trPr>
        <w:tc>
          <w:tcPr>
            <w:tcW w:w="103.95pt" w:type="dxa"/>
            <w:vMerge/>
          </w:tcPr>
          <w:p w14:paraId="6D91A715" w14:textId="77777777" w:rsidR="00B02060" w:rsidRPr="00C61384" w:rsidRDefault="00B02060">
            <w:pPr>
              <w:spacing w:after="6pt" w:line="14.40pt" w:lineRule="auto"/>
              <w:contextualSpacing/>
              <w:rPr>
                <w:rFonts w:cs="Calibri"/>
                <w:lang w:val="es-ES"/>
              </w:rPr>
            </w:pPr>
          </w:p>
        </w:tc>
        <w:tc>
          <w:tcPr>
            <w:tcW w:w="38.05pt" w:type="dxa"/>
          </w:tcPr>
          <w:p w14:paraId="07C3C60C" w14:textId="4B37952A" w:rsidR="00B02060" w:rsidRPr="00C61384" w:rsidRDefault="00B02060">
            <w:pPr>
              <w:spacing w:after="6pt" w:line="14.40pt" w:lineRule="auto"/>
              <w:contextualSpacing/>
              <w:jc w:val="center"/>
              <w:rPr>
                <w:rFonts w:cs="Calibri"/>
                <w:lang w:val="es-ES"/>
              </w:rPr>
            </w:pPr>
            <w:proofErr w:type="spellStart"/>
            <w:r w:rsidRPr="00C61384">
              <w:rPr>
                <w:rFonts w:cs="Calibri"/>
                <w:lang w:val="es-ES"/>
              </w:rPr>
              <w:t>2nd</w:t>
            </w:r>
            <w:proofErr w:type="spellEnd"/>
          </w:p>
        </w:tc>
        <w:tc>
          <w:tcPr>
            <w:tcW w:w="24.70pt" w:type="dxa"/>
            <w:shd w:val="clear" w:color="auto" w:fill="0070C0"/>
          </w:tcPr>
          <w:p w14:paraId="7C915FBF" w14:textId="77777777" w:rsidR="00B02060" w:rsidRPr="00C61384" w:rsidRDefault="00B02060">
            <w:pPr>
              <w:spacing w:after="6pt" w:line="14.40pt" w:lineRule="auto"/>
              <w:contextualSpacing/>
              <w:jc w:val="center"/>
              <w:rPr>
                <w:rFonts w:cs="Calibri"/>
                <w:lang w:val="es-ES"/>
              </w:rPr>
            </w:pPr>
          </w:p>
        </w:tc>
        <w:tc>
          <w:tcPr>
            <w:tcW w:w="24.70pt" w:type="dxa"/>
            <w:shd w:val="clear" w:color="auto" w:fill="0070C0"/>
          </w:tcPr>
          <w:p w14:paraId="701314BA" w14:textId="77777777" w:rsidR="00B02060" w:rsidRPr="00C61384" w:rsidRDefault="00B02060">
            <w:pPr>
              <w:spacing w:after="6pt" w:line="14.40pt" w:lineRule="auto"/>
              <w:contextualSpacing/>
              <w:jc w:val="center"/>
              <w:rPr>
                <w:rFonts w:cs="Calibri"/>
                <w:lang w:val="es-ES"/>
              </w:rPr>
            </w:pPr>
          </w:p>
        </w:tc>
        <w:tc>
          <w:tcPr>
            <w:tcW w:w="24.70pt" w:type="dxa"/>
            <w:shd w:val="clear" w:color="auto" w:fill="0070C0"/>
          </w:tcPr>
          <w:p w14:paraId="270F049B" w14:textId="77777777" w:rsidR="00B02060" w:rsidRPr="00C61384" w:rsidRDefault="00B02060">
            <w:pPr>
              <w:spacing w:after="6pt" w:line="14.40pt" w:lineRule="auto"/>
              <w:contextualSpacing/>
              <w:jc w:val="center"/>
              <w:rPr>
                <w:rFonts w:cs="Calibri"/>
                <w:lang w:val="es-ES"/>
              </w:rPr>
            </w:pPr>
          </w:p>
        </w:tc>
        <w:tc>
          <w:tcPr>
            <w:tcW w:w="24.70pt" w:type="dxa"/>
            <w:shd w:val="clear" w:color="auto" w:fill="0070C0"/>
          </w:tcPr>
          <w:p w14:paraId="06306A7B" w14:textId="77777777" w:rsidR="00B02060" w:rsidRPr="00C61384" w:rsidRDefault="00B02060">
            <w:pPr>
              <w:spacing w:after="6pt" w:line="14.40pt" w:lineRule="auto"/>
              <w:contextualSpacing/>
              <w:jc w:val="center"/>
              <w:rPr>
                <w:rFonts w:cs="Calibri"/>
                <w:lang w:val="es-ES"/>
              </w:rPr>
            </w:pPr>
          </w:p>
        </w:tc>
        <w:tc>
          <w:tcPr>
            <w:tcW w:w="24.70pt" w:type="dxa"/>
            <w:shd w:val="clear" w:color="auto" w:fill="0070C0"/>
          </w:tcPr>
          <w:p w14:paraId="0A719EB1" w14:textId="77777777" w:rsidR="00B02060" w:rsidRPr="00C61384" w:rsidRDefault="00B02060">
            <w:pPr>
              <w:spacing w:after="6pt" w:line="14.40pt" w:lineRule="auto"/>
              <w:contextualSpacing/>
              <w:jc w:val="center"/>
              <w:rPr>
                <w:rFonts w:cs="Calibri"/>
                <w:lang w:val="es-ES"/>
              </w:rPr>
            </w:pPr>
          </w:p>
        </w:tc>
        <w:tc>
          <w:tcPr>
            <w:tcW w:w="24.70pt" w:type="dxa"/>
            <w:shd w:val="clear" w:color="auto" w:fill="0070C0"/>
          </w:tcPr>
          <w:p w14:paraId="43E1B402" w14:textId="77777777" w:rsidR="00B02060" w:rsidRPr="00C61384" w:rsidRDefault="00B02060">
            <w:pPr>
              <w:spacing w:after="6pt" w:line="14.40pt" w:lineRule="auto"/>
              <w:contextualSpacing/>
              <w:jc w:val="center"/>
              <w:rPr>
                <w:rFonts w:cs="Calibri"/>
                <w:lang w:val="es-ES"/>
              </w:rPr>
            </w:pPr>
          </w:p>
        </w:tc>
        <w:tc>
          <w:tcPr>
            <w:tcW w:w="24.70pt" w:type="dxa"/>
            <w:shd w:val="clear" w:color="auto" w:fill="0070C0"/>
          </w:tcPr>
          <w:p w14:paraId="44C3840C" w14:textId="77777777" w:rsidR="00B02060" w:rsidRPr="00C61384" w:rsidRDefault="00B02060">
            <w:pPr>
              <w:spacing w:after="6pt" w:line="14.40pt" w:lineRule="auto"/>
              <w:contextualSpacing/>
              <w:jc w:val="center"/>
              <w:rPr>
                <w:rFonts w:cs="Calibri"/>
                <w:lang w:val="es-ES"/>
              </w:rPr>
            </w:pPr>
          </w:p>
        </w:tc>
        <w:tc>
          <w:tcPr>
            <w:tcW w:w="24.70pt" w:type="dxa"/>
            <w:shd w:val="clear" w:color="auto" w:fill="0070C0"/>
          </w:tcPr>
          <w:p w14:paraId="1BAD999A" w14:textId="77777777" w:rsidR="00B02060" w:rsidRPr="00C61384" w:rsidRDefault="00B02060">
            <w:pPr>
              <w:spacing w:after="6pt" w:line="14.40pt" w:lineRule="auto"/>
              <w:contextualSpacing/>
              <w:jc w:val="center"/>
              <w:rPr>
                <w:rFonts w:cs="Calibri"/>
                <w:lang w:val="es-ES"/>
              </w:rPr>
            </w:pPr>
          </w:p>
        </w:tc>
        <w:tc>
          <w:tcPr>
            <w:tcW w:w="24.70pt" w:type="dxa"/>
            <w:shd w:val="clear" w:color="auto" w:fill="0070C0"/>
          </w:tcPr>
          <w:p w14:paraId="6DEA693B" w14:textId="77777777" w:rsidR="00B02060" w:rsidRPr="00C61384" w:rsidRDefault="00B02060">
            <w:pPr>
              <w:spacing w:after="6pt" w:line="14.40pt" w:lineRule="auto"/>
              <w:contextualSpacing/>
              <w:jc w:val="center"/>
              <w:rPr>
                <w:rFonts w:cs="Calibri"/>
                <w:lang w:val="es-ES"/>
              </w:rPr>
            </w:pPr>
          </w:p>
        </w:tc>
        <w:tc>
          <w:tcPr>
            <w:tcW w:w="29.70pt" w:type="dxa"/>
            <w:shd w:val="clear" w:color="auto" w:fill="0070C0"/>
          </w:tcPr>
          <w:p w14:paraId="54D3F6CA" w14:textId="77777777" w:rsidR="00B02060" w:rsidRPr="00C61384" w:rsidRDefault="00B02060">
            <w:pPr>
              <w:spacing w:after="6pt" w:line="14.40pt" w:lineRule="auto"/>
              <w:contextualSpacing/>
              <w:jc w:val="center"/>
              <w:rPr>
                <w:rFonts w:cs="Calibri"/>
                <w:lang w:val="es-ES"/>
              </w:rPr>
            </w:pPr>
          </w:p>
        </w:tc>
        <w:tc>
          <w:tcPr>
            <w:tcW w:w="29.70pt" w:type="dxa"/>
            <w:shd w:val="clear" w:color="auto" w:fill="0070C0"/>
          </w:tcPr>
          <w:p w14:paraId="62AF950C" w14:textId="77777777" w:rsidR="00B02060" w:rsidRPr="00C61384" w:rsidRDefault="00B02060">
            <w:pPr>
              <w:spacing w:after="6pt" w:line="14.40pt" w:lineRule="auto"/>
              <w:contextualSpacing/>
              <w:jc w:val="center"/>
              <w:rPr>
                <w:rFonts w:cs="Calibri"/>
                <w:lang w:val="es-ES"/>
              </w:rPr>
            </w:pPr>
          </w:p>
        </w:tc>
        <w:tc>
          <w:tcPr>
            <w:tcW w:w="29.90pt" w:type="dxa"/>
            <w:shd w:val="clear" w:color="auto" w:fill="0070C0"/>
          </w:tcPr>
          <w:p w14:paraId="04F5DC42" w14:textId="77777777" w:rsidR="00B02060" w:rsidRPr="00C61384" w:rsidRDefault="00B02060">
            <w:pPr>
              <w:spacing w:after="6pt" w:line="14.40pt" w:lineRule="auto"/>
              <w:contextualSpacing/>
              <w:jc w:val="center"/>
              <w:rPr>
                <w:rFonts w:cs="Calibri"/>
                <w:lang w:val="es-ES"/>
              </w:rPr>
            </w:pPr>
          </w:p>
        </w:tc>
      </w:tr>
      <w:tr w:rsidR="00B02060" w:rsidRPr="00CF34A8" w14:paraId="40EE227D" w14:textId="77777777" w:rsidTr="00A00AF4">
        <w:trPr>
          <w:trHeight w:hRule="exact" w:val="284"/>
        </w:trPr>
        <w:tc>
          <w:tcPr>
            <w:tcW w:w="103.95pt" w:type="dxa"/>
            <w:vMerge/>
            <w:shd w:val="clear" w:color="auto" w:fill="auto"/>
          </w:tcPr>
          <w:p w14:paraId="5835D631" w14:textId="77777777" w:rsidR="00B02060" w:rsidRPr="00C61384" w:rsidRDefault="00B02060">
            <w:pPr>
              <w:spacing w:after="6pt" w:line="14.40pt" w:lineRule="auto"/>
              <w:contextualSpacing/>
              <w:rPr>
                <w:rFonts w:cs="Calibri"/>
                <w:lang w:val="es-ES"/>
              </w:rPr>
            </w:pPr>
          </w:p>
        </w:tc>
        <w:tc>
          <w:tcPr>
            <w:tcW w:w="38.05pt" w:type="dxa"/>
            <w:shd w:val="clear" w:color="auto" w:fill="auto"/>
          </w:tcPr>
          <w:p w14:paraId="24670093" w14:textId="77777777" w:rsidR="00B02060" w:rsidRPr="00C61384" w:rsidRDefault="00B02060">
            <w:pPr>
              <w:spacing w:after="6pt" w:line="14.40pt" w:lineRule="auto"/>
              <w:contextualSpacing/>
              <w:jc w:val="center"/>
              <w:rPr>
                <w:rFonts w:cs="Calibri"/>
                <w:lang w:val="es-ES"/>
              </w:rPr>
            </w:pPr>
            <w:proofErr w:type="spellStart"/>
            <w:r w:rsidRPr="00C61384">
              <w:rPr>
                <w:rFonts w:cs="Calibri"/>
                <w:lang w:val="es-ES"/>
              </w:rPr>
              <w:t>3rd</w:t>
            </w:r>
            <w:proofErr w:type="spellEnd"/>
            <w:r w:rsidRPr="00C61384">
              <w:rPr>
                <w:rFonts w:cs="Calibri"/>
                <w:lang w:val="es-ES"/>
              </w:rPr>
              <w:t xml:space="preserve"> </w:t>
            </w:r>
            <w:proofErr w:type="spellStart"/>
            <w:r w:rsidRPr="00C61384">
              <w:rPr>
                <w:rFonts w:cs="Calibri"/>
                <w:lang w:val="es-ES"/>
              </w:rPr>
              <w:t>year</w:t>
            </w:r>
            <w:proofErr w:type="spellEnd"/>
          </w:p>
        </w:tc>
        <w:tc>
          <w:tcPr>
            <w:tcW w:w="24.70pt" w:type="dxa"/>
            <w:shd w:val="clear" w:color="auto" w:fill="auto"/>
          </w:tcPr>
          <w:p w14:paraId="1E8DDB06" w14:textId="77777777" w:rsidR="00B02060" w:rsidRPr="00C61384" w:rsidRDefault="00B02060">
            <w:pPr>
              <w:spacing w:after="6pt" w:line="14.40pt" w:lineRule="auto"/>
              <w:contextualSpacing/>
              <w:jc w:val="center"/>
              <w:rPr>
                <w:rFonts w:cs="Calibri"/>
                <w:lang w:val="es-ES"/>
              </w:rPr>
            </w:pPr>
          </w:p>
        </w:tc>
        <w:tc>
          <w:tcPr>
            <w:tcW w:w="24.70pt" w:type="dxa"/>
            <w:shd w:val="clear" w:color="auto" w:fill="auto"/>
          </w:tcPr>
          <w:p w14:paraId="431843EE" w14:textId="77777777" w:rsidR="00B02060" w:rsidRPr="00C61384" w:rsidRDefault="00B02060">
            <w:pPr>
              <w:spacing w:after="6pt" w:line="14.40pt" w:lineRule="auto"/>
              <w:contextualSpacing/>
              <w:jc w:val="center"/>
              <w:rPr>
                <w:rFonts w:cs="Calibri"/>
                <w:lang w:val="es-ES"/>
              </w:rPr>
            </w:pPr>
          </w:p>
        </w:tc>
        <w:tc>
          <w:tcPr>
            <w:tcW w:w="24.70pt" w:type="dxa"/>
            <w:shd w:val="clear" w:color="auto" w:fill="auto"/>
          </w:tcPr>
          <w:p w14:paraId="14F2D7A2" w14:textId="77777777" w:rsidR="00B02060" w:rsidRPr="00C61384" w:rsidRDefault="00B02060">
            <w:pPr>
              <w:spacing w:after="6pt" w:line="14.40pt" w:lineRule="auto"/>
              <w:contextualSpacing/>
              <w:jc w:val="center"/>
              <w:rPr>
                <w:rFonts w:cs="Calibri"/>
                <w:lang w:val="es-ES"/>
              </w:rPr>
            </w:pPr>
          </w:p>
        </w:tc>
        <w:tc>
          <w:tcPr>
            <w:tcW w:w="24.70pt" w:type="dxa"/>
            <w:shd w:val="clear" w:color="auto" w:fill="auto"/>
          </w:tcPr>
          <w:p w14:paraId="434710FB" w14:textId="77777777" w:rsidR="00B02060" w:rsidRPr="00C61384" w:rsidRDefault="00B02060">
            <w:pPr>
              <w:spacing w:after="6pt" w:line="14.40pt" w:lineRule="auto"/>
              <w:contextualSpacing/>
              <w:jc w:val="center"/>
              <w:rPr>
                <w:rFonts w:cs="Calibri"/>
                <w:lang w:val="es-ES"/>
              </w:rPr>
            </w:pPr>
          </w:p>
        </w:tc>
        <w:tc>
          <w:tcPr>
            <w:tcW w:w="24.70pt" w:type="dxa"/>
            <w:shd w:val="clear" w:color="auto" w:fill="auto"/>
          </w:tcPr>
          <w:p w14:paraId="186350B1" w14:textId="77777777" w:rsidR="00B02060" w:rsidRPr="00C61384" w:rsidRDefault="00B02060">
            <w:pPr>
              <w:spacing w:after="6pt" w:line="14.40pt" w:lineRule="auto"/>
              <w:contextualSpacing/>
              <w:jc w:val="center"/>
              <w:rPr>
                <w:rFonts w:cs="Calibri"/>
                <w:lang w:val="es-ES"/>
              </w:rPr>
            </w:pPr>
          </w:p>
        </w:tc>
        <w:tc>
          <w:tcPr>
            <w:tcW w:w="24.70pt" w:type="dxa"/>
            <w:shd w:val="clear" w:color="auto" w:fill="auto"/>
          </w:tcPr>
          <w:p w14:paraId="351B522B" w14:textId="77777777" w:rsidR="00B02060" w:rsidRPr="00C61384" w:rsidRDefault="00B02060">
            <w:pPr>
              <w:spacing w:after="6pt" w:line="14.40pt" w:lineRule="auto"/>
              <w:contextualSpacing/>
              <w:jc w:val="center"/>
              <w:rPr>
                <w:rFonts w:cs="Calibri"/>
                <w:lang w:val="es-ES"/>
              </w:rPr>
            </w:pPr>
          </w:p>
        </w:tc>
        <w:tc>
          <w:tcPr>
            <w:tcW w:w="24.70pt" w:type="dxa"/>
            <w:shd w:val="clear" w:color="auto" w:fill="auto"/>
          </w:tcPr>
          <w:p w14:paraId="742C1A7A" w14:textId="77777777" w:rsidR="00B02060" w:rsidRPr="00C61384" w:rsidRDefault="00B02060">
            <w:pPr>
              <w:spacing w:after="6pt" w:line="14.40pt" w:lineRule="auto"/>
              <w:contextualSpacing/>
              <w:jc w:val="center"/>
              <w:rPr>
                <w:rFonts w:cs="Calibri"/>
                <w:lang w:val="es-ES"/>
              </w:rPr>
            </w:pPr>
          </w:p>
        </w:tc>
        <w:tc>
          <w:tcPr>
            <w:tcW w:w="24.70pt" w:type="dxa"/>
            <w:shd w:val="clear" w:color="auto" w:fill="auto"/>
          </w:tcPr>
          <w:p w14:paraId="5B00B8DF" w14:textId="77777777" w:rsidR="00B02060" w:rsidRPr="00C61384" w:rsidRDefault="00B02060">
            <w:pPr>
              <w:spacing w:after="6pt" w:line="14.40pt" w:lineRule="auto"/>
              <w:contextualSpacing/>
              <w:jc w:val="center"/>
              <w:rPr>
                <w:rFonts w:cs="Calibri"/>
                <w:lang w:val="es-ES"/>
              </w:rPr>
            </w:pPr>
          </w:p>
        </w:tc>
        <w:tc>
          <w:tcPr>
            <w:tcW w:w="24.70pt" w:type="dxa"/>
            <w:shd w:val="clear" w:color="auto" w:fill="auto"/>
          </w:tcPr>
          <w:p w14:paraId="45C13B46" w14:textId="77777777" w:rsidR="00B02060" w:rsidRPr="00C61384" w:rsidRDefault="00B02060">
            <w:pPr>
              <w:spacing w:after="6pt" w:line="14.40pt" w:lineRule="auto"/>
              <w:contextualSpacing/>
              <w:jc w:val="center"/>
              <w:rPr>
                <w:rFonts w:cs="Calibri"/>
                <w:lang w:val="es-ES"/>
              </w:rPr>
            </w:pPr>
          </w:p>
        </w:tc>
        <w:tc>
          <w:tcPr>
            <w:tcW w:w="29.70pt" w:type="dxa"/>
            <w:shd w:val="clear" w:color="auto" w:fill="auto"/>
          </w:tcPr>
          <w:p w14:paraId="210BB45D" w14:textId="77777777" w:rsidR="00B02060" w:rsidRPr="00C61384" w:rsidRDefault="00B02060">
            <w:pPr>
              <w:spacing w:after="6pt" w:line="14.40pt" w:lineRule="auto"/>
              <w:contextualSpacing/>
              <w:jc w:val="center"/>
              <w:rPr>
                <w:rFonts w:cs="Calibri"/>
                <w:lang w:val="es-ES"/>
              </w:rPr>
            </w:pPr>
          </w:p>
        </w:tc>
        <w:tc>
          <w:tcPr>
            <w:tcW w:w="29.70pt" w:type="dxa"/>
            <w:shd w:val="clear" w:color="auto" w:fill="auto"/>
          </w:tcPr>
          <w:p w14:paraId="591315A5" w14:textId="77777777" w:rsidR="00B02060" w:rsidRPr="00C61384" w:rsidRDefault="00B02060">
            <w:pPr>
              <w:spacing w:after="6pt" w:line="14.40pt" w:lineRule="auto"/>
              <w:contextualSpacing/>
              <w:jc w:val="center"/>
              <w:rPr>
                <w:rFonts w:cs="Calibri"/>
                <w:lang w:val="es-ES"/>
              </w:rPr>
            </w:pPr>
          </w:p>
        </w:tc>
        <w:tc>
          <w:tcPr>
            <w:tcW w:w="29.90pt" w:type="dxa"/>
            <w:shd w:val="clear" w:color="auto" w:fill="auto"/>
          </w:tcPr>
          <w:p w14:paraId="4C324E2E" w14:textId="77777777" w:rsidR="00B02060" w:rsidRPr="00C61384" w:rsidRDefault="00B02060">
            <w:pPr>
              <w:spacing w:after="6pt" w:line="14.40pt" w:lineRule="auto"/>
              <w:contextualSpacing/>
              <w:jc w:val="center"/>
              <w:rPr>
                <w:rFonts w:cs="Calibri"/>
                <w:lang w:val="es-ES"/>
              </w:rPr>
            </w:pPr>
          </w:p>
        </w:tc>
      </w:tr>
      <w:tr w:rsidR="00B02060" w:rsidRPr="00CF34A8" w14:paraId="10ABEE0F" w14:textId="77777777" w:rsidTr="00A00AF4">
        <w:trPr>
          <w:trHeight w:hRule="exact" w:val="284"/>
        </w:trPr>
        <w:tc>
          <w:tcPr>
            <w:tcW w:w="103.95pt" w:type="dxa"/>
            <w:vMerge/>
            <w:shd w:val="clear" w:color="auto" w:fill="auto"/>
          </w:tcPr>
          <w:p w14:paraId="0AADDED8" w14:textId="77777777" w:rsidR="00B02060" w:rsidRPr="00C61384" w:rsidRDefault="00B02060">
            <w:pPr>
              <w:spacing w:after="6pt" w:line="14.40pt" w:lineRule="auto"/>
              <w:contextualSpacing/>
              <w:rPr>
                <w:rFonts w:cs="Calibri"/>
                <w:lang w:val="es-ES"/>
              </w:rPr>
            </w:pPr>
          </w:p>
        </w:tc>
        <w:tc>
          <w:tcPr>
            <w:tcW w:w="38.05pt" w:type="dxa"/>
            <w:shd w:val="clear" w:color="auto" w:fill="auto"/>
          </w:tcPr>
          <w:p w14:paraId="4B4AB83E" w14:textId="77777777" w:rsidR="00B02060" w:rsidRPr="00C61384" w:rsidRDefault="00B02060">
            <w:pPr>
              <w:spacing w:after="6pt" w:line="14.40pt" w:lineRule="auto"/>
              <w:contextualSpacing/>
              <w:jc w:val="center"/>
              <w:rPr>
                <w:rFonts w:cs="Calibri"/>
                <w:lang w:val="es-ES"/>
              </w:rPr>
            </w:pPr>
            <w:proofErr w:type="spellStart"/>
            <w:r w:rsidRPr="00C61384">
              <w:rPr>
                <w:rFonts w:cs="Calibri"/>
                <w:lang w:val="es-ES"/>
              </w:rPr>
              <w:t>4th</w:t>
            </w:r>
            <w:proofErr w:type="spellEnd"/>
            <w:r w:rsidRPr="00C61384">
              <w:rPr>
                <w:rFonts w:cs="Calibri"/>
                <w:lang w:val="es-ES"/>
              </w:rPr>
              <w:t xml:space="preserve"> </w:t>
            </w:r>
            <w:proofErr w:type="spellStart"/>
            <w:r w:rsidRPr="00C61384">
              <w:rPr>
                <w:rFonts w:cs="Calibri"/>
                <w:lang w:val="es-ES"/>
              </w:rPr>
              <w:t>year</w:t>
            </w:r>
            <w:proofErr w:type="spellEnd"/>
          </w:p>
        </w:tc>
        <w:tc>
          <w:tcPr>
            <w:tcW w:w="24.70pt" w:type="dxa"/>
            <w:shd w:val="clear" w:color="auto" w:fill="auto"/>
          </w:tcPr>
          <w:p w14:paraId="0C8B1012" w14:textId="77777777" w:rsidR="00B02060" w:rsidRPr="00C61384" w:rsidRDefault="00B02060">
            <w:pPr>
              <w:spacing w:after="6pt" w:line="14.40pt" w:lineRule="auto"/>
              <w:contextualSpacing/>
              <w:jc w:val="center"/>
              <w:rPr>
                <w:rFonts w:cs="Calibri"/>
                <w:lang w:val="es-ES"/>
              </w:rPr>
            </w:pPr>
          </w:p>
        </w:tc>
        <w:tc>
          <w:tcPr>
            <w:tcW w:w="24.70pt" w:type="dxa"/>
            <w:shd w:val="clear" w:color="auto" w:fill="auto"/>
          </w:tcPr>
          <w:p w14:paraId="4DF44B72" w14:textId="77777777" w:rsidR="00B02060" w:rsidRPr="00C61384" w:rsidRDefault="00B02060">
            <w:pPr>
              <w:spacing w:after="6pt" w:line="14.40pt" w:lineRule="auto"/>
              <w:contextualSpacing/>
              <w:jc w:val="center"/>
              <w:rPr>
                <w:rFonts w:cs="Calibri"/>
                <w:lang w:val="es-ES"/>
              </w:rPr>
            </w:pPr>
          </w:p>
        </w:tc>
        <w:tc>
          <w:tcPr>
            <w:tcW w:w="24.70pt" w:type="dxa"/>
            <w:shd w:val="clear" w:color="auto" w:fill="auto"/>
          </w:tcPr>
          <w:p w14:paraId="2FFF2424" w14:textId="77777777" w:rsidR="00B02060" w:rsidRPr="00C61384" w:rsidRDefault="00B02060">
            <w:pPr>
              <w:spacing w:after="6pt" w:line="14.40pt" w:lineRule="auto"/>
              <w:contextualSpacing/>
              <w:jc w:val="center"/>
              <w:rPr>
                <w:rFonts w:cs="Calibri"/>
                <w:lang w:val="es-ES"/>
              </w:rPr>
            </w:pPr>
          </w:p>
        </w:tc>
        <w:tc>
          <w:tcPr>
            <w:tcW w:w="24.70pt" w:type="dxa"/>
            <w:shd w:val="clear" w:color="auto" w:fill="auto"/>
          </w:tcPr>
          <w:p w14:paraId="6A1A36BE" w14:textId="77777777" w:rsidR="00B02060" w:rsidRPr="00C61384" w:rsidRDefault="00B02060">
            <w:pPr>
              <w:spacing w:after="6pt" w:line="14.40pt" w:lineRule="auto"/>
              <w:contextualSpacing/>
              <w:jc w:val="center"/>
              <w:rPr>
                <w:rFonts w:cs="Calibri"/>
                <w:lang w:val="es-ES"/>
              </w:rPr>
            </w:pPr>
          </w:p>
        </w:tc>
        <w:tc>
          <w:tcPr>
            <w:tcW w:w="24.70pt" w:type="dxa"/>
            <w:shd w:val="clear" w:color="auto" w:fill="auto"/>
          </w:tcPr>
          <w:p w14:paraId="0AB303AC" w14:textId="77777777" w:rsidR="00B02060" w:rsidRPr="00C61384" w:rsidRDefault="00B02060">
            <w:pPr>
              <w:spacing w:after="6pt" w:line="14.40pt" w:lineRule="auto"/>
              <w:contextualSpacing/>
              <w:jc w:val="center"/>
              <w:rPr>
                <w:rFonts w:cs="Calibri"/>
                <w:lang w:val="es-ES"/>
              </w:rPr>
            </w:pPr>
          </w:p>
        </w:tc>
        <w:tc>
          <w:tcPr>
            <w:tcW w:w="24.70pt" w:type="dxa"/>
            <w:shd w:val="clear" w:color="auto" w:fill="auto"/>
          </w:tcPr>
          <w:p w14:paraId="10A09F80" w14:textId="77777777" w:rsidR="00B02060" w:rsidRPr="00C61384" w:rsidRDefault="00B02060">
            <w:pPr>
              <w:spacing w:after="6pt" w:line="14.40pt" w:lineRule="auto"/>
              <w:contextualSpacing/>
              <w:jc w:val="center"/>
              <w:rPr>
                <w:rFonts w:cs="Calibri"/>
                <w:lang w:val="es-ES"/>
              </w:rPr>
            </w:pPr>
          </w:p>
        </w:tc>
        <w:tc>
          <w:tcPr>
            <w:tcW w:w="24.70pt" w:type="dxa"/>
            <w:shd w:val="clear" w:color="auto" w:fill="auto"/>
          </w:tcPr>
          <w:p w14:paraId="7D13A5F2" w14:textId="77777777" w:rsidR="00B02060" w:rsidRPr="00C61384" w:rsidRDefault="00B02060">
            <w:pPr>
              <w:spacing w:after="6pt" w:line="14.40pt" w:lineRule="auto"/>
              <w:contextualSpacing/>
              <w:jc w:val="center"/>
              <w:rPr>
                <w:rFonts w:cs="Calibri"/>
                <w:lang w:val="es-ES"/>
              </w:rPr>
            </w:pPr>
          </w:p>
        </w:tc>
        <w:tc>
          <w:tcPr>
            <w:tcW w:w="24.70pt" w:type="dxa"/>
            <w:shd w:val="clear" w:color="auto" w:fill="auto"/>
          </w:tcPr>
          <w:p w14:paraId="75D23ACF" w14:textId="77777777" w:rsidR="00B02060" w:rsidRPr="00C61384" w:rsidRDefault="00B02060">
            <w:pPr>
              <w:spacing w:after="6pt" w:line="14.40pt" w:lineRule="auto"/>
              <w:contextualSpacing/>
              <w:jc w:val="center"/>
              <w:rPr>
                <w:rFonts w:cs="Calibri"/>
                <w:lang w:val="es-ES"/>
              </w:rPr>
            </w:pPr>
          </w:p>
        </w:tc>
        <w:tc>
          <w:tcPr>
            <w:tcW w:w="24.70pt" w:type="dxa"/>
            <w:shd w:val="clear" w:color="auto" w:fill="auto"/>
          </w:tcPr>
          <w:p w14:paraId="1D2707D2" w14:textId="77777777" w:rsidR="00B02060" w:rsidRPr="00C61384" w:rsidRDefault="00B02060">
            <w:pPr>
              <w:spacing w:after="6pt" w:line="14.40pt" w:lineRule="auto"/>
              <w:contextualSpacing/>
              <w:jc w:val="center"/>
              <w:rPr>
                <w:rFonts w:cs="Calibri"/>
                <w:lang w:val="es-ES"/>
              </w:rPr>
            </w:pPr>
          </w:p>
        </w:tc>
        <w:tc>
          <w:tcPr>
            <w:tcW w:w="29.70pt" w:type="dxa"/>
            <w:shd w:val="clear" w:color="auto" w:fill="auto"/>
          </w:tcPr>
          <w:p w14:paraId="7D63B710" w14:textId="77777777" w:rsidR="00B02060" w:rsidRPr="00C61384" w:rsidRDefault="00B02060">
            <w:pPr>
              <w:spacing w:after="6pt" w:line="14.40pt" w:lineRule="auto"/>
              <w:contextualSpacing/>
              <w:jc w:val="center"/>
              <w:rPr>
                <w:rFonts w:cs="Calibri"/>
                <w:lang w:val="es-ES"/>
              </w:rPr>
            </w:pPr>
          </w:p>
        </w:tc>
        <w:tc>
          <w:tcPr>
            <w:tcW w:w="29.70pt" w:type="dxa"/>
            <w:shd w:val="clear" w:color="auto" w:fill="auto"/>
          </w:tcPr>
          <w:p w14:paraId="7572CE5B" w14:textId="77777777" w:rsidR="00B02060" w:rsidRPr="00C61384" w:rsidRDefault="00B02060">
            <w:pPr>
              <w:spacing w:after="6pt" w:line="14.40pt" w:lineRule="auto"/>
              <w:contextualSpacing/>
              <w:jc w:val="center"/>
              <w:rPr>
                <w:rFonts w:cs="Calibri"/>
                <w:lang w:val="es-ES"/>
              </w:rPr>
            </w:pPr>
          </w:p>
        </w:tc>
        <w:tc>
          <w:tcPr>
            <w:tcW w:w="29.90pt" w:type="dxa"/>
            <w:shd w:val="clear" w:color="auto" w:fill="auto"/>
          </w:tcPr>
          <w:p w14:paraId="5063687A" w14:textId="77777777" w:rsidR="00B02060" w:rsidRPr="00C61384" w:rsidRDefault="00B02060">
            <w:pPr>
              <w:spacing w:after="6pt" w:line="14.40pt" w:lineRule="auto"/>
              <w:contextualSpacing/>
              <w:jc w:val="center"/>
              <w:rPr>
                <w:rFonts w:cs="Calibri"/>
                <w:lang w:val="es-ES"/>
              </w:rPr>
            </w:pPr>
          </w:p>
        </w:tc>
      </w:tr>
      <w:tr w:rsidR="00BB065D" w:rsidRPr="00BB065D" w14:paraId="149E4180" w14:textId="77777777" w:rsidTr="00A00AF4">
        <w:trPr>
          <w:trHeight w:hRule="exact" w:val="284"/>
        </w:trPr>
        <w:tc>
          <w:tcPr>
            <w:tcW w:w="103.95pt" w:type="dxa"/>
            <w:vMerge w:val="restart"/>
            <w:shd w:val="clear" w:color="auto" w:fill="auto"/>
          </w:tcPr>
          <w:p w14:paraId="5C8F2E10" w14:textId="46A1E481" w:rsidR="00BB065D" w:rsidRDefault="00BB065D" w:rsidP="00BB065D">
            <w:pPr>
              <w:spacing w:after="6pt" w:line="14.40pt" w:lineRule="auto"/>
              <w:contextualSpacing/>
              <w:rPr>
                <w:rFonts w:cs="Calibri"/>
                <w:lang w:val="en-US"/>
              </w:rPr>
            </w:pPr>
            <w:r>
              <w:rPr>
                <w:rFonts w:cs="Calibri"/>
                <w:lang w:val="en-US"/>
              </w:rPr>
              <w:t>Implementation of Orthogonal Additive Kernels</w:t>
            </w:r>
          </w:p>
        </w:tc>
        <w:tc>
          <w:tcPr>
            <w:tcW w:w="38.05pt" w:type="dxa"/>
            <w:shd w:val="clear" w:color="auto" w:fill="E7E6E6"/>
          </w:tcPr>
          <w:p w14:paraId="7BE70BAD" w14:textId="0034D4BD" w:rsidR="00BB065D" w:rsidRPr="00C61384" w:rsidRDefault="00BB065D" w:rsidP="00BB065D">
            <w:pPr>
              <w:spacing w:after="6pt" w:line="14.40pt" w:lineRule="auto"/>
              <w:contextualSpacing/>
              <w:jc w:val="center"/>
              <w:rPr>
                <w:rFonts w:cs="Calibri"/>
                <w:lang w:val="en-US"/>
              </w:rPr>
            </w:pPr>
            <w:r w:rsidRPr="00C61384">
              <w:rPr>
                <w:rFonts w:cs="Calibri"/>
                <w:lang w:val="en-US"/>
              </w:rPr>
              <w:t>YEAR</w:t>
            </w:r>
          </w:p>
        </w:tc>
        <w:tc>
          <w:tcPr>
            <w:tcW w:w="24.70pt" w:type="dxa"/>
            <w:shd w:val="clear" w:color="auto" w:fill="E7E6E6"/>
          </w:tcPr>
          <w:p w14:paraId="69B7F351" w14:textId="05D20D23" w:rsidR="00BB065D" w:rsidRPr="00BB065D" w:rsidRDefault="00BB065D" w:rsidP="00BB065D">
            <w:pPr>
              <w:spacing w:after="6pt" w:line="14.40pt" w:lineRule="auto"/>
              <w:contextualSpacing/>
              <w:jc w:val="center"/>
              <w:rPr>
                <w:rFonts w:cs="Calibri"/>
                <w:lang w:val="en-US"/>
              </w:rPr>
            </w:pPr>
            <w:proofErr w:type="spellStart"/>
            <w:r w:rsidRPr="00C61384">
              <w:rPr>
                <w:rFonts w:cs="Calibri"/>
                <w:lang w:val="es-ES"/>
              </w:rPr>
              <w:t>M1</w:t>
            </w:r>
            <w:proofErr w:type="spellEnd"/>
          </w:p>
        </w:tc>
        <w:tc>
          <w:tcPr>
            <w:tcW w:w="24.70pt" w:type="dxa"/>
            <w:shd w:val="clear" w:color="auto" w:fill="E7E6E6"/>
          </w:tcPr>
          <w:p w14:paraId="50FE53D9" w14:textId="664EAD37" w:rsidR="00BB065D" w:rsidRPr="00BB065D" w:rsidRDefault="00BB065D" w:rsidP="00BB065D">
            <w:pPr>
              <w:spacing w:after="6pt" w:line="14.40pt" w:lineRule="auto"/>
              <w:contextualSpacing/>
              <w:jc w:val="center"/>
              <w:rPr>
                <w:rFonts w:cs="Calibri"/>
                <w:lang w:val="en-US"/>
              </w:rPr>
            </w:pPr>
            <w:proofErr w:type="spellStart"/>
            <w:r w:rsidRPr="00C61384">
              <w:rPr>
                <w:rFonts w:cs="Calibri"/>
                <w:lang w:val="es-ES"/>
              </w:rPr>
              <w:t>M2</w:t>
            </w:r>
            <w:proofErr w:type="spellEnd"/>
          </w:p>
        </w:tc>
        <w:tc>
          <w:tcPr>
            <w:tcW w:w="24.70pt" w:type="dxa"/>
            <w:shd w:val="clear" w:color="auto" w:fill="E7E6E6"/>
          </w:tcPr>
          <w:p w14:paraId="47E39B7A" w14:textId="7357F35A" w:rsidR="00BB065D" w:rsidRPr="00BB065D" w:rsidRDefault="00BB065D" w:rsidP="00BB065D">
            <w:pPr>
              <w:spacing w:after="6pt" w:line="14.40pt" w:lineRule="auto"/>
              <w:contextualSpacing/>
              <w:jc w:val="center"/>
              <w:rPr>
                <w:rFonts w:cs="Calibri"/>
                <w:lang w:val="en-US"/>
              </w:rPr>
            </w:pPr>
            <w:proofErr w:type="spellStart"/>
            <w:r w:rsidRPr="00C61384">
              <w:rPr>
                <w:rFonts w:cs="Calibri"/>
                <w:lang w:val="es-ES"/>
              </w:rPr>
              <w:t>M3</w:t>
            </w:r>
            <w:proofErr w:type="spellEnd"/>
          </w:p>
        </w:tc>
        <w:tc>
          <w:tcPr>
            <w:tcW w:w="24.70pt" w:type="dxa"/>
            <w:shd w:val="clear" w:color="auto" w:fill="E7E6E6"/>
          </w:tcPr>
          <w:p w14:paraId="01D06387" w14:textId="101FABA0" w:rsidR="00BB065D" w:rsidRPr="00BB065D" w:rsidRDefault="00BB065D" w:rsidP="00BB065D">
            <w:pPr>
              <w:spacing w:after="6pt" w:line="14.40pt" w:lineRule="auto"/>
              <w:contextualSpacing/>
              <w:jc w:val="center"/>
              <w:rPr>
                <w:rFonts w:cs="Calibri"/>
                <w:lang w:val="en-US"/>
              </w:rPr>
            </w:pPr>
            <w:proofErr w:type="spellStart"/>
            <w:r w:rsidRPr="00C61384">
              <w:rPr>
                <w:rFonts w:cs="Calibri"/>
                <w:lang w:val="es-ES"/>
              </w:rPr>
              <w:t>M4</w:t>
            </w:r>
            <w:proofErr w:type="spellEnd"/>
          </w:p>
        </w:tc>
        <w:tc>
          <w:tcPr>
            <w:tcW w:w="24.70pt" w:type="dxa"/>
            <w:shd w:val="clear" w:color="auto" w:fill="E7E6E6"/>
          </w:tcPr>
          <w:p w14:paraId="3286DB1B" w14:textId="2A07CA34" w:rsidR="00BB065D" w:rsidRPr="00BB065D" w:rsidRDefault="00BB065D" w:rsidP="00BB065D">
            <w:pPr>
              <w:spacing w:after="6pt" w:line="14.40pt" w:lineRule="auto"/>
              <w:contextualSpacing/>
              <w:jc w:val="center"/>
              <w:rPr>
                <w:rFonts w:cs="Calibri"/>
                <w:lang w:val="en-US"/>
              </w:rPr>
            </w:pPr>
            <w:proofErr w:type="spellStart"/>
            <w:r w:rsidRPr="00C61384">
              <w:rPr>
                <w:rFonts w:cs="Calibri"/>
                <w:lang w:val="es-ES"/>
              </w:rPr>
              <w:t>M5</w:t>
            </w:r>
            <w:proofErr w:type="spellEnd"/>
          </w:p>
        </w:tc>
        <w:tc>
          <w:tcPr>
            <w:tcW w:w="24.70pt" w:type="dxa"/>
            <w:shd w:val="clear" w:color="auto" w:fill="E7E6E6"/>
          </w:tcPr>
          <w:p w14:paraId="7A9062F7" w14:textId="07E505C2" w:rsidR="00BB065D" w:rsidRPr="00BB065D" w:rsidRDefault="00BB065D" w:rsidP="00BB065D">
            <w:pPr>
              <w:spacing w:after="6pt" w:line="14.40pt" w:lineRule="auto"/>
              <w:contextualSpacing/>
              <w:jc w:val="center"/>
              <w:rPr>
                <w:rFonts w:cs="Calibri"/>
                <w:lang w:val="en-US"/>
              </w:rPr>
            </w:pPr>
            <w:proofErr w:type="spellStart"/>
            <w:r w:rsidRPr="00C61384">
              <w:rPr>
                <w:rFonts w:cs="Calibri"/>
                <w:lang w:val="es-ES"/>
              </w:rPr>
              <w:t>M6</w:t>
            </w:r>
            <w:proofErr w:type="spellEnd"/>
          </w:p>
        </w:tc>
        <w:tc>
          <w:tcPr>
            <w:tcW w:w="24.70pt" w:type="dxa"/>
            <w:shd w:val="clear" w:color="auto" w:fill="E7E6E6"/>
          </w:tcPr>
          <w:p w14:paraId="10318B81" w14:textId="781AA749" w:rsidR="00BB065D" w:rsidRPr="00BB065D" w:rsidRDefault="00BB065D" w:rsidP="00BB065D">
            <w:pPr>
              <w:spacing w:after="6pt" w:line="14.40pt" w:lineRule="auto"/>
              <w:contextualSpacing/>
              <w:jc w:val="center"/>
              <w:rPr>
                <w:rFonts w:cs="Calibri"/>
                <w:lang w:val="en-US"/>
              </w:rPr>
            </w:pPr>
            <w:proofErr w:type="spellStart"/>
            <w:r w:rsidRPr="00C61384">
              <w:rPr>
                <w:rFonts w:cs="Calibri"/>
                <w:lang w:val="es-ES"/>
              </w:rPr>
              <w:t>M7</w:t>
            </w:r>
            <w:proofErr w:type="spellEnd"/>
          </w:p>
        </w:tc>
        <w:tc>
          <w:tcPr>
            <w:tcW w:w="24.70pt" w:type="dxa"/>
            <w:shd w:val="clear" w:color="auto" w:fill="E7E6E6"/>
          </w:tcPr>
          <w:p w14:paraId="57C18B62" w14:textId="3190841F" w:rsidR="00BB065D" w:rsidRPr="00BB065D" w:rsidRDefault="00BB065D" w:rsidP="00BB065D">
            <w:pPr>
              <w:spacing w:after="6pt" w:line="14.40pt" w:lineRule="auto"/>
              <w:contextualSpacing/>
              <w:jc w:val="center"/>
              <w:rPr>
                <w:rFonts w:cs="Calibri"/>
                <w:lang w:val="en-US"/>
              </w:rPr>
            </w:pPr>
            <w:proofErr w:type="spellStart"/>
            <w:r w:rsidRPr="00C61384">
              <w:rPr>
                <w:rFonts w:cs="Calibri"/>
                <w:lang w:val="es-ES"/>
              </w:rPr>
              <w:t>M8</w:t>
            </w:r>
            <w:proofErr w:type="spellEnd"/>
          </w:p>
        </w:tc>
        <w:tc>
          <w:tcPr>
            <w:tcW w:w="24.70pt" w:type="dxa"/>
            <w:shd w:val="clear" w:color="auto" w:fill="E7E6E6"/>
          </w:tcPr>
          <w:p w14:paraId="370D1F4B" w14:textId="1029629F" w:rsidR="00BB065D" w:rsidRPr="00BB065D" w:rsidRDefault="00BB065D" w:rsidP="00BB065D">
            <w:pPr>
              <w:spacing w:after="6pt" w:line="14.40pt" w:lineRule="auto"/>
              <w:contextualSpacing/>
              <w:jc w:val="center"/>
              <w:rPr>
                <w:rFonts w:cs="Calibri"/>
                <w:lang w:val="en-US"/>
              </w:rPr>
            </w:pPr>
            <w:proofErr w:type="spellStart"/>
            <w:r w:rsidRPr="00C61384">
              <w:rPr>
                <w:rFonts w:cs="Calibri"/>
                <w:lang w:val="es-ES"/>
              </w:rPr>
              <w:t>M9</w:t>
            </w:r>
            <w:proofErr w:type="spellEnd"/>
          </w:p>
        </w:tc>
        <w:tc>
          <w:tcPr>
            <w:tcW w:w="29.70pt" w:type="dxa"/>
            <w:shd w:val="clear" w:color="auto" w:fill="E7E6E6"/>
          </w:tcPr>
          <w:p w14:paraId="0D766148" w14:textId="1EB91A92" w:rsidR="00BB065D" w:rsidRPr="00BB065D" w:rsidRDefault="00BB065D" w:rsidP="00BB065D">
            <w:pPr>
              <w:spacing w:after="6pt" w:line="14.40pt" w:lineRule="auto"/>
              <w:contextualSpacing/>
              <w:jc w:val="center"/>
              <w:rPr>
                <w:rFonts w:cs="Calibri"/>
                <w:lang w:val="en-US"/>
              </w:rPr>
            </w:pPr>
            <w:proofErr w:type="spellStart"/>
            <w:r w:rsidRPr="00C61384">
              <w:rPr>
                <w:rFonts w:cs="Calibri"/>
                <w:lang w:val="es-ES"/>
              </w:rPr>
              <w:t>M10</w:t>
            </w:r>
            <w:proofErr w:type="spellEnd"/>
          </w:p>
        </w:tc>
        <w:tc>
          <w:tcPr>
            <w:tcW w:w="29.70pt" w:type="dxa"/>
            <w:shd w:val="clear" w:color="auto" w:fill="E7E6E6"/>
          </w:tcPr>
          <w:p w14:paraId="117EC340" w14:textId="3E3D1E58" w:rsidR="00BB065D" w:rsidRPr="00BB065D" w:rsidRDefault="00BB065D" w:rsidP="00BB065D">
            <w:pPr>
              <w:spacing w:after="6pt" w:line="14.40pt" w:lineRule="auto"/>
              <w:contextualSpacing/>
              <w:jc w:val="center"/>
              <w:rPr>
                <w:rFonts w:cs="Calibri"/>
                <w:lang w:val="en-US"/>
              </w:rPr>
            </w:pPr>
            <w:proofErr w:type="spellStart"/>
            <w:r w:rsidRPr="00C61384">
              <w:rPr>
                <w:rFonts w:cs="Calibri"/>
                <w:lang w:val="es-ES"/>
              </w:rPr>
              <w:t>M11</w:t>
            </w:r>
            <w:proofErr w:type="spellEnd"/>
          </w:p>
        </w:tc>
        <w:tc>
          <w:tcPr>
            <w:tcW w:w="29.90pt" w:type="dxa"/>
            <w:shd w:val="clear" w:color="auto" w:fill="E7E6E6"/>
          </w:tcPr>
          <w:p w14:paraId="47153BA7" w14:textId="49C1DE80" w:rsidR="00BB065D" w:rsidRPr="00BB065D" w:rsidRDefault="00BB065D" w:rsidP="00BB065D">
            <w:pPr>
              <w:spacing w:after="6pt" w:line="14.40pt" w:lineRule="auto"/>
              <w:contextualSpacing/>
              <w:jc w:val="center"/>
              <w:rPr>
                <w:rFonts w:cs="Calibri"/>
                <w:lang w:val="en-US"/>
              </w:rPr>
            </w:pPr>
            <w:proofErr w:type="spellStart"/>
            <w:r w:rsidRPr="00C61384">
              <w:rPr>
                <w:rFonts w:cs="Calibri"/>
                <w:lang w:val="es-ES"/>
              </w:rPr>
              <w:t>M12</w:t>
            </w:r>
            <w:proofErr w:type="spellEnd"/>
          </w:p>
        </w:tc>
      </w:tr>
      <w:tr w:rsidR="00BB065D" w:rsidRPr="00BB065D" w14:paraId="6C679AE7" w14:textId="77777777" w:rsidTr="00A00AF4">
        <w:trPr>
          <w:trHeight w:hRule="exact" w:val="284"/>
        </w:trPr>
        <w:tc>
          <w:tcPr>
            <w:tcW w:w="103.95pt" w:type="dxa"/>
            <w:vMerge/>
            <w:shd w:val="clear" w:color="auto" w:fill="auto"/>
          </w:tcPr>
          <w:p w14:paraId="16437816" w14:textId="77777777" w:rsidR="00BB065D" w:rsidRDefault="00BB065D" w:rsidP="00BB065D">
            <w:pPr>
              <w:spacing w:after="6pt" w:line="14.40pt" w:lineRule="auto"/>
              <w:contextualSpacing/>
              <w:rPr>
                <w:rFonts w:cs="Calibri"/>
                <w:lang w:val="en-US"/>
              </w:rPr>
            </w:pPr>
          </w:p>
        </w:tc>
        <w:tc>
          <w:tcPr>
            <w:tcW w:w="38.05pt" w:type="dxa"/>
            <w:shd w:val="clear" w:color="auto" w:fill="FFFFFF"/>
          </w:tcPr>
          <w:p w14:paraId="35629A64" w14:textId="2B60212E" w:rsidR="00BB065D" w:rsidRPr="00C61384" w:rsidRDefault="00BB065D" w:rsidP="00BB065D">
            <w:pPr>
              <w:spacing w:after="6pt" w:line="14.40pt" w:lineRule="auto"/>
              <w:contextualSpacing/>
              <w:jc w:val="center"/>
              <w:rPr>
                <w:rFonts w:cs="Calibri"/>
                <w:lang w:val="en-US"/>
              </w:rPr>
            </w:pPr>
            <w:proofErr w:type="spellStart"/>
            <w:r w:rsidRPr="00C61384">
              <w:rPr>
                <w:rFonts w:cs="Calibri"/>
                <w:lang w:val="es-ES"/>
              </w:rPr>
              <w:t>1st</w:t>
            </w:r>
            <w:proofErr w:type="spellEnd"/>
            <w:r w:rsidRPr="00C61384">
              <w:rPr>
                <w:rFonts w:cs="Calibri"/>
                <w:lang w:val="es-ES"/>
              </w:rPr>
              <w:t xml:space="preserve"> </w:t>
            </w:r>
            <w:proofErr w:type="spellStart"/>
            <w:r w:rsidRPr="00C61384">
              <w:rPr>
                <w:rFonts w:cs="Calibri"/>
                <w:lang w:val="es-ES"/>
              </w:rPr>
              <w:t>year</w:t>
            </w:r>
            <w:proofErr w:type="spellEnd"/>
          </w:p>
        </w:tc>
        <w:tc>
          <w:tcPr>
            <w:tcW w:w="24.70pt" w:type="dxa"/>
          </w:tcPr>
          <w:p w14:paraId="22C9C339" w14:textId="77777777" w:rsidR="00BB065D" w:rsidRPr="00BB065D" w:rsidRDefault="00BB065D" w:rsidP="00BB065D">
            <w:pPr>
              <w:spacing w:after="6pt" w:line="14.40pt" w:lineRule="auto"/>
              <w:contextualSpacing/>
              <w:jc w:val="center"/>
              <w:rPr>
                <w:rFonts w:cs="Calibri"/>
                <w:lang w:val="en-US"/>
              </w:rPr>
            </w:pPr>
          </w:p>
        </w:tc>
        <w:tc>
          <w:tcPr>
            <w:tcW w:w="24.70pt" w:type="dxa"/>
          </w:tcPr>
          <w:p w14:paraId="315333D4" w14:textId="77777777" w:rsidR="00BB065D" w:rsidRPr="00BB065D" w:rsidRDefault="00BB065D" w:rsidP="00BB065D">
            <w:pPr>
              <w:spacing w:after="6pt" w:line="14.40pt" w:lineRule="auto"/>
              <w:contextualSpacing/>
              <w:jc w:val="center"/>
              <w:rPr>
                <w:rFonts w:cs="Calibri"/>
                <w:lang w:val="en-US"/>
              </w:rPr>
            </w:pPr>
          </w:p>
        </w:tc>
        <w:tc>
          <w:tcPr>
            <w:tcW w:w="24.70pt" w:type="dxa"/>
          </w:tcPr>
          <w:p w14:paraId="5FF828DA" w14:textId="77777777" w:rsidR="00BB065D" w:rsidRPr="00BB065D" w:rsidRDefault="00BB065D" w:rsidP="00BB065D">
            <w:pPr>
              <w:spacing w:after="6pt" w:line="14.40pt" w:lineRule="auto"/>
              <w:contextualSpacing/>
              <w:jc w:val="center"/>
              <w:rPr>
                <w:rFonts w:cs="Calibri"/>
                <w:lang w:val="en-US"/>
              </w:rPr>
            </w:pPr>
          </w:p>
        </w:tc>
        <w:tc>
          <w:tcPr>
            <w:tcW w:w="24.70pt" w:type="dxa"/>
          </w:tcPr>
          <w:p w14:paraId="4E440F0F"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0070C0"/>
          </w:tcPr>
          <w:p w14:paraId="24028074"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0070C0"/>
          </w:tcPr>
          <w:p w14:paraId="0F0698FE"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0070C0"/>
          </w:tcPr>
          <w:p w14:paraId="0B27FA41"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0070C0"/>
          </w:tcPr>
          <w:p w14:paraId="17B84903"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0070C0"/>
          </w:tcPr>
          <w:p w14:paraId="13D5B0D0" w14:textId="77777777" w:rsidR="00BB065D" w:rsidRPr="00BB065D" w:rsidRDefault="00BB065D" w:rsidP="00BB065D">
            <w:pPr>
              <w:spacing w:after="6pt" w:line="14.40pt" w:lineRule="auto"/>
              <w:contextualSpacing/>
              <w:jc w:val="center"/>
              <w:rPr>
                <w:rFonts w:cs="Calibri"/>
                <w:lang w:val="en-US"/>
              </w:rPr>
            </w:pPr>
          </w:p>
        </w:tc>
        <w:tc>
          <w:tcPr>
            <w:tcW w:w="29.70pt" w:type="dxa"/>
            <w:shd w:val="clear" w:color="auto" w:fill="0070C0"/>
          </w:tcPr>
          <w:p w14:paraId="07ECE24C" w14:textId="77777777" w:rsidR="00BB065D" w:rsidRPr="00BB065D" w:rsidRDefault="00BB065D" w:rsidP="00BB065D">
            <w:pPr>
              <w:spacing w:after="6pt" w:line="14.40pt" w:lineRule="auto"/>
              <w:contextualSpacing/>
              <w:jc w:val="center"/>
              <w:rPr>
                <w:rFonts w:cs="Calibri"/>
                <w:lang w:val="en-US"/>
              </w:rPr>
            </w:pPr>
          </w:p>
        </w:tc>
        <w:tc>
          <w:tcPr>
            <w:tcW w:w="29.70pt" w:type="dxa"/>
            <w:shd w:val="clear" w:color="auto" w:fill="0070C0"/>
          </w:tcPr>
          <w:p w14:paraId="25B24312" w14:textId="77777777" w:rsidR="00BB065D" w:rsidRPr="00BB065D" w:rsidRDefault="00BB065D" w:rsidP="00BB065D">
            <w:pPr>
              <w:spacing w:after="6pt" w:line="14.40pt" w:lineRule="auto"/>
              <w:contextualSpacing/>
              <w:jc w:val="center"/>
              <w:rPr>
                <w:rFonts w:cs="Calibri"/>
                <w:lang w:val="en-US"/>
              </w:rPr>
            </w:pPr>
          </w:p>
        </w:tc>
        <w:tc>
          <w:tcPr>
            <w:tcW w:w="29.90pt" w:type="dxa"/>
            <w:shd w:val="clear" w:color="auto" w:fill="0070C0"/>
          </w:tcPr>
          <w:p w14:paraId="42C3CBA0" w14:textId="77777777" w:rsidR="00BB065D" w:rsidRPr="00BB065D" w:rsidRDefault="00BB065D" w:rsidP="00BB065D">
            <w:pPr>
              <w:spacing w:after="6pt" w:line="14.40pt" w:lineRule="auto"/>
              <w:contextualSpacing/>
              <w:jc w:val="center"/>
              <w:rPr>
                <w:rFonts w:cs="Calibri"/>
                <w:lang w:val="en-US"/>
              </w:rPr>
            </w:pPr>
          </w:p>
        </w:tc>
      </w:tr>
      <w:tr w:rsidR="00BB065D" w:rsidRPr="00BB065D" w14:paraId="27859094" w14:textId="77777777" w:rsidTr="00A00AF4">
        <w:trPr>
          <w:trHeight w:hRule="exact" w:val="284"/>
        </w:trPr>
        <w:tc>
          <w:tcPr>
            <w:tcW w:w="103.95pt" w:type="dxa"/>
            <w:vMerge/>
            <w:shd w:val="clear" w:color="auto" w:fill="auto"/>
          </w:tcPr>
          <w:p w14:paraId="5DAE91B1" w14:textId="77777777" w:rsidR="00BB065D" w:rsidRDefault="00BB065D" w:rsidP="00BB065D">
            <w:pPr>
              <w:spacing w:after="6pt" w:line="14.40pt" w:lineRule="auto"/>
              <w:contextualSpacing/>
              <w:rPr>
                <w:rFonts w:cs="Calibri"/>
                <w:lang w:val="en-US"/>
              </w:rPr>
            </w:pPr>
          </w:p>
        </w:tc>
        <w:tc>
          <w:tcPr>
            <w:tcW w:w="38.05pt" w:type="dxa"/>
            <w:shd w:val="clear" w:color="auto" w:fill="FFFFFF"/>
          </w:tcPr>
          <w:p w14:paraId="0D182439" w14:textId="21E5BC74" w:rsidR="00BB065D" w:rsidRPr="00C61384" w:rsidRDefault="00BB065D" w:rsidP="00BB065D">
            <w:pPr>
              <w:spacing w:after="6pt" w:line="14.40pt" w:lineRule="auto"/>
              <w:contextualSpacing/>
              <w:jc w:val="center"/>
              <w:rPr>
                <w:rFonts w:cs="Calibri"/>
                <w:lang w:val="en-US"/>
              </w:rPr>
            </w:pPr>
            <w:proofErr w:type="spellStart"/>
            <w:r w:rsidRPr="00C61384">
              <w:rPr>
                <w:rFonts w:cs="Calibri"/>
                <w:lang w:val="es-ES"/>
              </w:rPr>
              <w:t>2nd</w:t>
            </w:r>
            <w:proofErr w:type="spellEnd"/>
            <w:r w:rsidRPr="00C61384">
              <w:rPr>
                <w:rFonts w:cs="Calibri"/>
                <w:lang w:val="es-ES"/>
              </w:rPr>
              <w:t xml:space="preserve"> </w:t>
            </w:r>
            <w:proofErr w:type="spellStart"/>
            <w:r w:rsidRPr="00C61384">
              <w:rPr>
                <w:rFonts w:cs="Calibri"/>
                <w:lang w:val="es-ES"/>
              </w:rPr>
              <w:t>year</w:t>
            </w:r>
            <w:proofErr w:type="spellEnd"/>
          </w:p>
        </w:tc>
        <w:tc>
          <w:tcPr>
            <w:tcW w:w="24.70pt" w:type="dxa"/>
            <w:shd w:val="clear" w:color="auto" w:fill="FFFFFF"/>
          </w:tcPr>
          <w:p w14:paraId="723247EA"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FFFFFF"/>
          </w:tcPr>
          <w:p w14:paraId="0DFDD878"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FFFFFF"/>
          </w:tcPr>
          <w:p w14:paraId="5E661BD4"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FFFFFF"/>
          </w:tcPr>
          <w:p w14:paraId="0E46829D"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FFFFFF"/>
          </w:tcPr>
          <w:p w14:paraId="420D7868"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FFFFFF"/>
          </w:tcPr>
          <w:p w14:paraId="19D1108A"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FFFFFF"/>
          </w:tcPr>
          <w:p w14:paraId="0474410C"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FFFFFF"/>
          </w:tcPr>
          <w:p w14:paraId="7AF024B3"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FFFFFF"/>
          </w:tcPr>
          <w:p w14:paraId="69BCE1D5" w14:textId="77777777" w:rsidR="00BB065D" w:rsidRPr="00BB065D" w:rsidRDefault="00BB065D" w:rsidP="00BB065D">
            <w:pPr>
              <w:spacing w:after="6pt" w:line="14.40pt" w:lineRule="auto"/>
              <w:contextualSpacing/>
              <w:jc w:val="center"/>
              <w:rPr>
                <w:rFonts w:cs="Calibri"/>
                <w:lang w:val="en-US"/>
              </w:rPr>
            </w:pPr>
          </w:p>
        </w:tc>
        <w:tc>
          <w:tcPr>
            <w:tcW w:w="29.70pt" w:type="dxa"/>
            <w:shd w:val="clear" w:color="auto" w:fill="FFFFFF"/>
          </w:tcPr>
          <w:p w14:paraId="0E309D7F" w14:textId="77777777" w:rsidR="00BB065D" w:rsidRPr="00BB065D" w:rsidRDefault="00BB065D" w:rsidP="00BB065D">
            <w:pPr>
              <w:spacing w:after="6pt" w:line="14.40pt" w:lineRule="auto"/>
              <w:contextualSpacing/>
              <w:jc w:val="center"/>
              <w:rPr>
                <w:rFonts w:cs="Calibri"/>
                <w:lang w:val="en-US"/>
              </w:rPr>
            </w:pPr>
          </w:p>
        </w:tc>
        <w:tc>
          <w:tcPr>
            <w:tcW w:w="29.70pt" w:type="dxa"/>
            <w:shd w:val="clear" w:color="auto" w:fill="auto"/>
          </w:tcPr>
          <w:p w14:paraId="7A16C0F0" w14:textId="77777777" w:rsidR="00BB065D" w:rsidRPr="00BB065D" w:rsidRDefault="00BB065D" w:rsidP="00BB065D">
            <w:pPr>
              <w:spacing w:after="6pt" w:line="14.40pt" w:lineRule="auto"/>
              <w:contextualSpacing/>
              <w:jc w:val="center"/>
              <w:rPr>
                <w:rFonts w:cs="Calibri"/>
                <w:lang w:val="en-US"/>
              </w:rPr>
            </w:pPr>
          </w:p>
        </w:tc>
        <w:tc>
          <w:tcPr>
            <w:tcW w:w="29.90pt" w:type="dxa"/>
            <w:shd w:val="clear" w:color="auto" w:fill="auto"/>
          </w:tcPr>
          <w:p w14:paraId="55F4B30B" w14:textId="77777777" w:rsidR="00BB065D" w:rsidRPr="00BB065D" w:rsidRDefault="00BB065D" w:rsidP="00BB065D">
            <w:pPr>
              <w:spacing w:after="6pt" w:line="14.40pt" w:lineRule="auto"/>
              <w:contextualSpacing/>
              <w:jc w:val="center"/>
              <w:rPr>
                <w:rFonts w:cs="Calibri"/>
                <w:lang w:val="en-US"/>
              </w:rPr>
            </w:pPr>
          </w:p>
        </w:tc>
      </w:tr>
      <w:tr w:rsidR="001564F0" w:rsidRPr="00BB065D" w14:paraId="0647F35A" w14:textId="77777777" w:rsidTr="00A00AF4">
        <w:trPr>
          <w:trHeight w:hRule="exact" w:val="284"/>
        </w:trPr>
        <w:tc>
          <w:tcPr>
            <w:tcW w:w="103.95pt" w:type="dxa"/>
            <w:vMerge/>
            <w:shd w:val="clear" w:color="auto" w:fill="auto"/>
          </w:tcPr>
          <w:p w14:paraId="4A08409A" w14:textId="77777777" w:rsidR="00BB065D" w:rsidRDefault="00BB065D" w:rsidP="00BB065D">
            <w:pPr>
              <w:spacing w:after="6pt" w:line="14.40pt" w:lineRule="auto"/>
              <w:contextualSpacing/>
              <w:rPr>
                <w:rFonts w:cs="Calibri"/>
                <w:lang w:val="en-US"/>
              </w:rPr>
            </w:pPr>
          </w:p>
        </w:tc>
        <w:tc>
          <w:tcPr>
            <w:tcW w:w="38.05pt" w:type="dxa"/>
            <w:shd w:val="clear" w:color="auto" w:fill="FFFFFF"/>
          </w:tcPr>
          <w:p w14:paraId="39A32EAF" w14:textId="057B6059" w:rsidR="00BB065D" w:rsidRPr="00C61384" w:rsidRDefault="00BB065D" w:rsidP="00BB065D">
            <w:pPr>
              <w:spacing w:after="6pt" w:line="14.40pt" w:lineRule="auto"/>
              <w:contextualSpacing/>
              <w:jc w:val="center"/>
              <w:rPr>
                <w:rFonts w:cs="Calibri"/>
                <w:lang w:val="en-US"/>
              </w:rPr>
            </w:pPr>
            <w:proofErr w:type="spellStart"/>
            <w:r w:rsidRPr="00C61384">
              <w:rPr>
                <w:rFonts w:cs="Calibri"/>
                <w:lang w:val="es-ES"/>
              </w:rPr>
              <w:t>3rd</w:t>
            </w:r>
            <w:proofErr w:type="spellEnd"/>
            <w:r w:rsidRPr="00C61384">
              <w:rPr>
                <w:rFonts w:cs="Calibri"/>
                <w:lang w:val="es-ES"/>
              </w:rPr>
              <w:t xml:space="preserve"> </w:t>
            </w:r>
            <w:proofErr w:type="spellStart"/>
            <w:r w:rsidRPr="00C61384">
              <w:rPr>
                <w:rFonts w:cs="Calibri"/>
                <w:lang w:val="es-ES"/>
              </w:rPr>
              <w:t>year</w:t>
            </w:r>
            <w:proofErr w:type="spellEnd"/>
          </w:p>
        </w:tc>
        <w:tc>
          <w:tcPr>
            <w:tcW w:w="24.70pt" w:type="dxa"/>
            <w:shd w:val="clear" w:color="auto" w:fill="FFFFFF"/>
          </w:tcPr>
          <w:p w14:paraId="4442C824"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FFFFFF"/>
          </w:tcPr>
          <w:p w14:paraId="5104DB61"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FFFFFF"/>
          </w:tcPr>
          <w:p w14:paraId="4260EAF6"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FFFFFF"/>
          </w:tcPr>
          <w:p w14:paraId="1B22A73A"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FFFFFF"/>
          </w:tcPr>
          <w:p w14:paraId="1B7616F7"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FFFFFF"/>
          </w:tcPr>
          <w:p w14:paraId="1C5BD2BB"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FFFFFF"/>
          </w:tcPr>
          <w:p w14:paraId="09B010FA"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FFFFFF"/>
          </w:tcPr>
          <w:p w14:paraId="4287ED69"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FFFFFF"/>
          </w:tcPr>
          <w:p w14:paraId="73AB9D86" w14:textId="77777777" w:rsidR="00BB065D" w:rsidRPr="00BB065D" w:rsidRDefault="00BB065D" w:rsidP="00BB065D">
            <w:pPr>
              <w:spacing w:after="6pt" w:line="14.40pt" w:lineRule="auto"/>
              <w:contextualSpacing/>
              <w:jc w:val="center"/>
              <w:rPr>
                <w:rFonts w:cs="Calibri"/>
                <w:lang w:val="en-US"/>
              </w:rPr>
            </w:pPr>
          </w:p>
        </w:tc>
        <w:tc>
          <w:tcPr>
            <w:tcW w:w="29.70pt" w:type="dxa"/>
            <w:shd w:val="clear" w:color="auto" w:fill="FFFFFF"/>
          </w:tcPr>
          <w:p w14:paraId="19C7095B" w14:textId="77777777" w:rsidR="00BB065D" w:rsidRPr="00BB065D" w:rsidRDefault="00BB065D" w:rsidP="00BB065D">
            <w:pPr>
              <w:spacing w:after="6pt" w:line="14.40pt" w:lineRule="auto"/>
              <w:contextualSpacing/>
              <w:jc w:val="center"/>
              <w:rPr>
                <w:rFonts w:cs="Calibri"/>
                <w:lang w:val="en-US"/>
              </w:rPr>
            </w:pPr>
          </w:p>
        </w:tc>
        <w:tc>
          <w:tcPr>
            <w:tcW w:w="29.70pt" w:type="dxa"/>
            <w:shd w:val="clear" w:color="auto" w:fill="FFFFFF"/>
          </w:tcPr>
          <w:p w14:paraId="03BE9C4A" w14:textId="77777777" w:rsidR="00BB065D" w:rsidRPr="00BB065D" w:rsidRDefault="00BB065D" w:rsidP="00BB065D">
            <w:pPr>
              <w:spacing w:after="6pt" w:line="14.40pt" w:lineRule="auto"/>
              <w:contextualSpacing/>
              <w:jc w:val="center"/>
              <w:rPr>
                <w:rFonts w:cs="Calibri"/>
                <w:lang w:val="en-US"/>
              </w:rPr>
            </w:pPr>
          </w:p>
        </w:tc>
        <w:tc>
          <w:tcPr>
            <w:tcW w:w="29.90pt" w:type="dxa"/>
            <w:shd w:val="clear" w:color="auto" w:fill="FFFFFF"/>
          </w:tcPr>
          <w:p w14:paraId="427E6726" w14:textId="77777777" w:rsidR="00BB065D" w:rsidRPr="00BB065D" w:rsidRDefault="00BB065D" w:rsidP="00BB065D">
            <w:pPr>
              <w:spacing w:after="6pt" w:line="14.40pt" w:lineRule="auto"/>
              <w:contextualSpacing/>
              <w:jc w:val="center"/>
              <w:rPr>
                <w:rFonts w:cs="Calibri"/>
                <w:lang w:val="en-US"/>
              </w:rPr>
            </w:pPr>
          </w:p>
        </w:tc>
      </w:tr>
      <w:tr w:rsidR="001564F0" w:rsidRPr="00BB065D" w14:paraId="19CFC665" w14:textId="77777777" w:rsidTr="00A00AF4">
        <w:trPr>
          <w:trHeight w:hRule="exact" w:val="284"/>
        </w:trPr>
        <w:tc>
          <w:tcPr>
            <w:tcW w:w="103.95pt" w:type="dxa"/>
            <w:vMerge/>
            <w:shd w:val="clear" w:color="auto" w:fill="auto"/>
          </w:tcPr>
          <w:p w14:paraId="114F6F4F" w14:textId="77777777" w:rsidR="00BB065D" w:rsidRDefault="00BB065D" w:rsidP="00BB065D">
            <w:pPr>
              <w:spacing w:after="6pt" w:line="14.40pt" w:lineRule="auto"/>
              <w:contextualSpacing/>
              <w:rPr>
                <w:rFonts w:cs="Calibri"/>
                <w:lang w:val="en-US"/>
              </w:rPr>
            </w:pPr>
          </w:p>
        </w:tc>
        <w:tc>
          <w:tcPr>
            <w:tcW w:w="38.05pt" w:type="dxa"/>
            <w:shd w:val="clear" w:color="auto" w:fill="FFFFFF"/>
          </w:tcPr>
          <w:p w14:paraId="2F6DD23D" w14:textId="692BDE44" w:rsidR="00BB065D" w:rsidRPr="00C61384" w:rsidRDefault="00BB065D" w:rsidP="00BB065D">
            <w:pPr>
              <w:spacing w:after="6pt" w:line="14.40pt" w:lineRule="auto"/>
              <w:contextualSpacing/>
              <w:jc w:val="center"/>
              <w:rPr>
                <w:rFonts w:cs="Calibri"/>
                <w:lang w:val="en-US"/>
              </w:rPr>
            </w:pPr>
            <w:proofErr w:type="spellStart"/>
            <w:r w:rsidRPr="00C61384">
              <w:rPr>
                <w:rFonts w:cs="Calibri"/>
                <w:lang w:val="es-ES"/>
              </w:rPr>
              <w:t>4th</w:t>
            </w:r>
            <w:proofErr w:type="spellEnd"/>
            <w:r w:rsidRPr="00C61384">
              <w:rPr>
                <w:rFonts w:cs="Calibri"/>
                <w:lang w:val="es-ES"/>
              </w:rPr>
              <w:t xml:space="preserve"> </w:t>
            </w:r>
            <w:proofErr w:type="spellStart"/>
            <w:r w:rsidRPr="00C61384">
              <w:rPr>
                <w:rFonts w:cs="Calibri"/>
                <w:lang w:val="es-ES"/>
              </w:rPr>
              <w:t>year</w:t>
            </w:r>
            <w:proofErr w:type="spellEnd"/>
          </w:p>
        </w:tc>
        <w:tc>
          <w:tcPr>
            <w:tcW w:w="24.70pt" w:type="dxa"/>
            <w:shd w:val="clear" w:color="auto" w:fill="FFFFFF"/>
          </w:tcPr>
          <w:p w14:paraId="23272BE7"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FFFFFF"/>
          </w:tcPr>
          <w:p w14:paraId="30CC0A2C"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FFFFFF"/>
          </w:tcPr>
          <w:p w14:paraId="1EAEF7E1"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FFFFFF"/>
          </w:tcPr>
          <w:p w14:paraId="39682790"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FFFFFF"/>
          </w:tcPr>
          <w:p w14:paraId="6BC29B52"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FFFFFF"/>
          </w:tcPr>
          <w:p w14:paraId="23CD9B17"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FFFFFF"/>
          </w:tcPr>
          <w:p w14:paraId="21C39667"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FFFFFF"/>
          </w:tcPr>
          <w:p w14:paraId="676DA71C" w14:textId="77777777" w:rsidR="00BB065D" w:rsidRPr="00BB065D" w:rsidRDefault="00BB065D" w:rsidP="00BB065D">
            <w:pPr>
              <w:spacing w:after="6pt" w:line="14.40pt" w:lineRule="auto"/>
              <w:contextualSpacing/>
              <w:jc w:val="center"/>
              <w:rPr>
                <w:rFonts w:cs="Calibri"/>
                <w:lang w:val="en-US"/>
              </w:rPr>
            </w:pPr>
          </w:p>
        </w:tc>
        <w:tc>
          <w:tcPr>
            <w:tcW w:w="24.70pt" w:type="dxa"/>
            <w:shd w:val="clear" w:color="auto" w:fill="FFFFFF"/>
          </w:tcPr>
          <w:p w14:paraId="74B0D820" w14:textId="77777777" w:rsidR="00BB065D" w:rsidRPr="00BB065D" w:rsidRDefault="00BB065D" w:rsidP="00BB065D">
            <w:pPr>
              <w:spacing w:after="6pt" w:line="14.40pt" w:lineRule="auto"/>
              <w:contextualSpacing/>
              <w:jc w:val="center"/>
              <w:rPr>
                <w:rFonts w:cs="Calibri"/>
                <w:lang w:val="en-US"/>
              </w:rPr>
            </w:pPr>
          </w:p>
        </w:tc>
        <w:tc>
          <w:tcPr>
            <w:tcW w:w="29.70pt" w:type="dxa"/>
            <w:shd w:val="clear" w:color="auto" w:fill="FFFFFF"/>
          </w:tcPr>
          <w:p w14:paraId="3F60469A" w14:textId="77777777" w:rsidR="00BB065D" w:rsidRPr="00BB065D" w:rsidRDefault="00BB065D" w:rsidP="00BB065D">
            <w:pPr>
              <w:spacing w:after="6pt" w:line="14.40pt" w:lineRule="auto"/>
              <w:contextualSpacing/>
              <w:jc w:val="center"/>
              <w:rPr>
                <w:rFonts w:cs="Calibri"/>
                <w:lang w:val="en-US"/>
              </w:rPr>
            </w:pPr>
          </w:p>
        </w:tc>
        <w:tc>
          <w:tcPr>
            <w:tcW w:w="29.70pt" w:type="dxa"/>
            <w:shd w:val="clear" w:color="auto" w:fill="FFFFFF"/>
          </w:tcPr>
          <w:p w14:paraId="6B8148E6" w14:textId="77777777" w:rsidR="00BB065D" w:rsidRPr="00BB065D" w:rsidRDefault="00BB065D" w:rsidP="00BB065D">
            <w:pPr>
              <w:spacing w:after="6pt" w:line="14.40pt" w:lineRule="auto"/>
              <w:contextualSpacing/>
              <w:jc w:val="center"/>
              <w:rPr>
                <w:rFonts w:cs="Calibri"/>
                <w:lang w:val="en-US"/>
              </w:rPr>
            </w:pPr>
          </w:p>
        </w:tc>
        <w:tc>
          <w:tcPr>
            <w:tcW w:w="29.90pt" w:type="dxa"/>
            <w:shd w:val="clear" w:color="auto" w:fill="FFFFFF"/>
          </w:tcPr>
          <w:p w14:paraId="59D6A048" w14:textId="77777777" w:rsidR="00BB065D" w:rsidRPr="00BB065D" w:rsidRDefault="00BB065D" w:rsidP="00BB065D">
            <w:pPr>
              <w:spacing w:after="6pt" w:line="14.40pt" w:lineRule="auto"/>
              <w:contextualSpacing/>
              <w:jc w:val="center"/>
              <w:rPr>
                <w:rFonts w:cs="Calibri"/>
                <w:lang w:val="en-US"/>
              </w:rPr>
            </w:pPr>
          </w:p>
        </w:tc>
      </w:tr>
      <w:tr w:rsidR="00BB065D" w:rsidRPr="00CF34A8" w14:paraId="14802486" w14:textId="77777777" w:rsidTr="00A00AF4">
        <w:trPr>
          <w:trHeight w:hRule="exact" w:val="284"/>
        </w:trPr>
        <w:tc>
          <w:tcPr>
            <w:tcW w:w="103.95pt" w:type="dxa"/>
            <w:vMerge w:val="restart"/>
            <w:shd w:val="clear" w:color="auto" w:fill="auto"/>
          </w:tcPr>
          <w:p w14:paraId="2ED871D8" w14:textId="77777777" w:rsidR="00BB065D" w:rsidRPr="00A71C51" w:rsidRDefault="00BB065D" w:rsidP="00BB065D">
            <w:pPr>
              <w:spacing w:after="6pt" w:line="14.40pt" w:lineRule="auto"/>
              <w:contextualSpacing/>
              <w:rPr>
                <w:rFonts w:cs="Calibri"/>
                <w:lang w:val="en-US"/>
              </w:rPr>
            </w:pPr>
            <w:r>
              <w:rPr>
                <w:rFonts w:cs="Calibri"/>
                <w:lang w:val="en-US"/>
              </w:rPr>
              <w:t>Implementation of constraints in Bayesian Optimization</w:t>
            </w:r>
          </w:p>
        </w:tc>
        <w:tc>
          <w:tcPr>
            <w:tcW w:w="38.05pt" w:type="dxa"/>
            <w:shd w:val="clear" w:color="auto" w:fill="E7E6E6"/>
          </w:tcPr>
          <w:p w14:paraId="40942E61" w14:textId="77777777" w:rsidR="00BB065D" w:rsidRPr="00C61384" w:rsidRDefault="00BB065D" w:rsidP="00BB065D">
            <w:pPr>
              <w:spacing w:after="6pt" w:line="14.40pt" w:lineRule="auto"/>
              <w:contextualSpacing/>
              <w:jc w:val="center"/>
              <w:rPr>
                <w:rFonts w:cs="Calibri"/>
                <w:lang w:val="en-US"/>
              </w:rPr>
            </w:pPr>
            <w:r w:rsidRPr="00C61384">
              <w:rPr>
                <w:rFonts w:cs="Calibri"/>
                <w:lang w:val="en-US"/>
              </w:rPr>
              <w:t>YEAR</w:t>
            </w:r>
          </w:p>
        </w:tc>
        <w:tc>
          <w:tcPr>
            <w:tcW w:w="24.70pt" w:type="dxa"/>
            <w:shd w:val="clear" w:color="auto" w:fill="E7E6E6"/>
          </w:tcPr>
          <w:p w14:paraId="0FC420F3" w14:textId="77777777" w:rsidR="00BB065D" w:rsidRPr="00C61384" w:rsidRDefault="00BB065D" w:rsidP="00BB065D">
            <w:pPr>
              <w:spacing w:after="6pt" w:line="14.40pt" w:lineRule="auto"/>
              <w:contextualSpacing/>
              <w:jc w:val="center"/>
              <w:rPr>
                <w:rFonts w:cs="Calibri"/>
                <w:lang w:val="es-ES"/>
              </w:rPr>
            </w:pPr>
            <w:proofErr w:type="spellStart"/>
            <w:r w:rsidRPr="00C61384">
              <w:rPr>
                <w:rFonts w:cs="Calibri"/>
                <w:lang w:val="es-ES"/>
              </w:rPr>
              <w:t>M1</w:t>
            </w:r>
            <w:proofErr w:type="spellEnd"/>
          </w:p>
        </w:tc>
        <w:tc>
          <w:tcPr>
            <w:tcW w:w="24.70pt" w:type="dxa"/>
            <w:shd w:val="clear" w:color="auto" w:fill="E7E6E6"/>
          </w:tcPr>
          <w:p w14:paraId="7230B85B" w14:textId="77777777" w:rsidR="00BB065D" w:rsidRPr="00C61384" w:rsidRDefault="00BB065D" w:rsidP="00BB065D">
            <w:pPr>
              <w:spacing w:after="6pt" w:line="14.40pt" w:lineRule="auto"/>
              <w:contextualSpacing/>
              <w:jc w:val="center"/>
              <w:rPr>
                <w:rFonts w:cs="Calibri"/>
                <w:lang w:val="es-ES"/>
              </w:rPr>
            </w:pPr>
            <w:proofErr w:type="spellStart"/>
            <w:r w:rsidRPr="00C61384">
              <w:rPr>
                <w:rFonts w:cs="Calibri"/>
                <w:lang w:val="es-ES"/>
              </w:rPr>
              <w:t>M2</w:t>
            </w:r>
            <w:proofErr w:type="spellEnd"/>
          </w:p>
        </w:tc>
        <w:tc>
          <w:tcPr>
            <w:tcW w:w="24.70pt" w:type="dxa"/>
            <w:shd w:val="clear" w:color="auto" w:fill="E7E6E6"/>
          </w:tcPr>
          <w:p w14:paraId="521D7019" w14:textId="77777777" w:rsidR="00BB065D" w:rsidRPr="00C61384" w:rsidRDefault="00BB065D" w:rsidP="00BB065D">
            <w:pPr>
              <w:spacing w:after="6pt" w:line="14.40pt" w:lineRule="auto"/>
              <w:contextualSpacing/>
              <w:jc w:val="center"/>
              <w:rPr>
                <w:rFonts w:cs="Calibri"/>
                <w:lang w:val="es-ES"/>
              </w:rPr>
            </w:pPr>
            <w:proofErr w:type="spellStart"/>
            <w:r w:rsidRPr="00C61384">
              <w:rPr>
                <w:rFonts w:cs="Calibri"/>
                <w:lang w:val="es-ES"/>
              </w:rPr>
              <w:t>M3</w:t>
            </w:r>
            <w:proofErr w:type="spellEnd"/>
          </w:p>
        </w:tc>
        <w:tc>
          <w:tcPr>
            <w:tcW w:w="24.70pt" w:type="dxa"/>
            <w:shd w:val="clear" w:color="auto" w:fill="E7E6E6"/>
          </w:tcPr>
          <w:p w14:paraId="4E623E6E" w14:textId="77777777" w:rsidR="00BB065D" w:rsidRPr="00C61384" w:rsidRDefault="00BB065D" w:rsidP="00BB065D">
            <w:pPr>
              <w:spacing w:after="6pt" w:line="14.40pt" w:lineRule="auto"/>
              <w:contextualSpacing/>
              <w:jc w:val="center"/>
              <w:rPr>
                <w:rFonts w:cs="Calibri"/>
                <w:lang w:val="es-ES"/>
              </w:rPr>
            </w:pPr>
            <w:proofErr w:type="spellStart"/>
            <w:r w:rsidRPr="00C61384">
              <w:rPr>
                <w:rFonts w:cs="Calibri"/>
                <w:lang w:val="es-ES"/>
              </w:rPr>
              <w:t>M4</w:t>
            </w:r>
            <w:proofErr w:type="spellEnd"/>
          </w:p>
        </w:tc>
        <w:tc>
          <w:tcPr>
            <w:tcW w:w="24.70pt" w:type="dxa"/>
            <w:shd w:val="clear" w:color="auto" w:fill="E7E6E6"/>
          </w:tcPr>
          <w:p w14:paraId="2A01E983" w14:textId="77777777" w:rsidR="00BB065D" w:rsidRPr="00C61384" w:rsidRDefault="00BB065D" w:rsidP="00BB065D">
            <w:pPr>
              <w:spacing w:after="6pt" w:line="14.40pt" w:lineRule="auto"/>
              <w:contextualSpacing/>
              <w:jc w:val="center"/>
              <w:rPr>
                <w:rFonts w:cs="Calibri"/>
                <w:lang w:val="es-ES"/>
              </w:rPr>
            </w:pPr>
            <w:proofErr w:type="spellStart"/>
            <w:r w:rsidRPr="00C61384">
              <w:rPr>
                <w:rFonts w:cs="Calibri"/>
                <w:lang w:val="es-ES"/>
              </w:rPr>
              <w:t>M5</w:t>
            </w:r>
            <w:proofErr w:type="spellEnd"/>
          </w:p>
        </w:tc>
        <w:tc>
          <w:tcPr>
            <w:tcW w:w="24.70pt" w:type="dxa"/>
            <w:shd w:val="clear" w:color="auto" w:fill="E7E6E6"/>
          </w:tcPr>
          <w:p w14:paraId="2668217B" w14:textId="77777777" w:rsidR="00BB065D" w:rsidRPr="00C61384" w:rsidRDefault="00BB065D" w:rsidP="00BB065D">
            <w:pPr>
              <w:spacing w:after="6pt" w:line="14.40pt" w:lineRule="auto"/>
              <w:contextualSpacing/>
              <w:jc w:val="center"/>
              <w:rPr>
                <w:rFonts w:cs="Calibri"/>
                <w:lang w:val="es-ES"/>
              </w:rPr>
            </w:pPr>
            <w:proofErr w:type="spellStart"/>
            <w:r w:rsidRPr="00C61384">
              <w:rPr>
                <w:rFonts w:cs="Calibri"/>
                <w:lang w:val="es-ES"/>
              </w:rPr>
              <w:t>M6</w:t>
            </w:r>
            <w:proofErr w:type="spellEnd"/>
          </w:p>
        </w:tc>
        <w:tc>
          <w:tcPr>
            <w:tcW w:w="24.70pt" w:type="dxa"/>
            <w:shd w:val="clear" w:color="auto" w:fill="E7E6E6"/>
          </w:tcPr>
          <w:p w14:paraId="03D92BD4" w14:textId="77777777" w:rsidR="00BB065D" w:rsidRPr="00C61384" w:rsidRDefault="00BB065D" w:rsidP="00BB065D">
            <w:pPr>
              <w:spacing w:after="6pt" w:line="14.40pt" w:lineRule="auto"/>
              <w:contextualSpacing/>
              <w:jc w:val="center"/>
              <w:rPr>
                <w:rFonts w:cs="Calibri"/>
                <w:lang w:val="es-ES"/>
              </w:rPr>
            </w:pPr>
            <w:proofErr w:type="spellStart"/>
            <w:r w:rsidRPr="00C61384">
              <w:rPr>
                <w:rFonts w:cs="Calibri"/>
                <w:lang w:val="es-ES"/>
              </w:rPr>
              <w:t>M7</w:t>
            </w:r>
            <w:proofErr w:type="spellEnd"/>
          </w:p>
        </w:tc>
        <w:tc>
          <w:tcPr>
            <w:tcW w:w="24.70pt" w:type="dxa"/>
            <w:shd w:val="clear" w:color="auto" w:fill="E7E6E6"/>
          </w:tcPr>
          <w:p w14:paraId="3D7303B6" w14:textId="77777777" w:rsidR="00BB065D" w:rsidRPr="00C61384" w:rsidRDefault="00BB065D" w:rsidP="00BB065D">
            <w:pPr>
              <w:spacing w:after="6pt" w:line="14.40pt" w:lineRule="auto"/>
              <w:contextualSpacing/>
              <w:jc w:val="center"/>
              <w:rPr>
                <w:rFonts w:cs="Calibri"/>
                <w:lang w:val="es-ES"/>
              </w:rPr>
            </w:pPr>
            <w:proofErr w:type="spellStart"/>
            <w:r w:rsidRPr="00C61384">
              <w:rPr>
                <w:rFonts w:cs="Calibri"/>
                <w:lang w:val="es-ES"/>
              </w:rPr>
              <w:t>M8</w:t>
            </w:r>
            <w:proofErr w:type="spellEnd"/>
          </w:p>
        </w:tc>
        <w:tc>
          <w:tcPr>
            <w:tcW w:w="24.70pt" w:type="dxa"/>
            <w:shd w:val="clear" w:color="auto" w:fill="E7E6E6"/>
          </w:tcPr>
          <w:p w14:paraId="00623097" w14:textId="77777777" w:rsidR="00BB065D" w:rsidRPr="00C61384" w:rsidRDefault="00BB065D" w:rsidP="00BB065D">
            <w:pPr>
              <w:spacing w:after="6pt" w:line="14.40pt" w:lineRule="auto"/>
              <w:contextualSpacing/>
              <w:jc w:val="center"/>
              <w:rPr>
                <w:rFonts w:cs="Calibri"/>
                <w:lang w:val="es-ES"/>
              </w:rPr>
            </w:pPr>
            <w:proofErr w:type="spellStart"/>
            <w:r w:rsidRPr="00C61384">
              <w:rPr>
                <w:rFonts w:cs="Calibri"/>
                <w:lang w:val="es-ES"/>
              </w:rPr>
              <w:t>M9</w:t>
            </w:r>
            <w:proofErr w:type="spellEnd"/>
          </w:p>
        </w:tc>
        <w:tc>
          <w:tcPr>
            <w:tcW w:w="29.70pt" w:type="dxa"/>
            <w:shd w:val="clear" w:color="auto" w:fill="E7E6E6"/>
          </w:tcPr>
          <w:p w14:paraId="51EED1AB" w14:textId="77777777" w:rsidR="00BB065D" w:rsidRPr="00C61384" w:rsidRDefault="00BB065D" w:rsidP="00BB065D">
            <w:pPr>
              <w:spacing w:after="6pt" w:line="14.40pt" w:lineRule="auto"/>
              <w:contextualSpacing/>
              <w:jc w:val="center"/>
              <w:rPr>
                <w:rFonts w:cs="Calibri"/>
                <w:lang w:val="es-ES"/>
              </w:rPr>
            </w:pPr>
            <w:proofErr w:type="spellStart"/>
            <w:r w:rsidRPr="00C61384">
              <w:rPr>
                <w:rFonts w:cs="Calibri"/>
                <w:lang w:val="es-ES"/>
              </w:rPr>
              <w:t>M10</w:t>
            </w:r>
            <w:proofErr w:type="spellEnd"/>
          </w:p>
        </w:tc>
        <w:tc>
          <w:tcPr>
            <w:tcW w:w="29.70pt" w:type="dxa"/>
            <w:shd w:val="clear" w:color="auto" w:fill="E7E6E6"/>
          </w:tcPr>
          <w:p w14:paraId="51EE6B88" w14:textId="77777777" w:rsidR="00BB065D" w:rsidRPr="00C61384" w:rsidRDefault="00BB065D" w:rsidP="00BB065D">
            <w:pPr>
              <w:spacing w:after="6pt" w:line="14.40pt" w:lineRule="auto"/>
              <w:contextualSpacing/>
              <w:jc w:val="center"/>
              <w:rPr>
                <w:rFonts w:cs="Calibri"/>
                <w:lang w:val="es-ES"/>
              </w:rPr>
            </w:pPr>
            <w:proofErr w:type="spellStart"/>
            <w:r w:rsidRPr="00C61384">
              <w:rPr>
                <w:rFonts w:cs="Calibri"/>
                <w:lang w:val="es-ES"/>
              </w:rPr>
              <w:t>M11</w:t>
            </w:r>
            <w:proofErr w:type="spellEnd"/>
          </w:p>
        </w:tc>
        <w:tc>
          <w:tcPr>
            <w:tcW w:w="29.90pt" w:type="dxa"/>
            <w:shd w:val="clear" w:color="auto" w:fill="E7E6E6"/>
          </w:tcPr>
          <w:p w14:paraId="42A02389" w14:textId="77777777" w:rsidR="00BB065D" w:rsidRPr="00C61384" w:rsidRDefault="00BB065D" w:rsidP="00BB065D">
            <w:pPr>
              <w:spacing w:after="6pt" w:line="14.40pt" w:lineRule="auto"/>
              <w:contextualSpacing/>
              <w:jc w:val="center"/>
              <w:rPr>
                <w:rFonts w:cs="Calibri"/>
                <w:lang w:val="es-ES"/>
              </w:rPr>
            </w:pPr>
            <w:proofErr w:type="spellStart"/>
            <w:r w:rsidRPr="00C61384">
              <w:rPr>
                <w:rFonts w:cs="Calibri"/>
                <w:lang w:val="es-ES"/>
              </w:rPr>
              <w:t>M12</w:t>
            </w:r>
            <w:proofErr w:type="spellEnd"/>
          </w:p>
        </w:tc>
      </w:tr>
      <w:tr w:rsidR="001564F0" w:rsidRPr="00CF34A8" w14:paraId="0BE265C4" w14:textId="77777777" w:rsidTr="00A00AF4">
        <w:trPr>
          <w:trHeight w:hRule="exact" w:val="284"/>
        </w:trPr>
        <w:tc>
          <w:tcPr>
            <w:tcW w:w="103.95pt" w:type="dxa"/>
            <w:vMerge/>
          </w:tcPr>
          <w:p w14:paraId="1305F5C9" w14:textId="77777777" w:rsidR="00BB065D" w:rsidRPr="00C61384" w:rsidRDefault="00BB065D" w:rsidP="00BB065D">
            <w:pPr>
              <w:spacing w:after="6pt" w:line="14.40pt" w:lineRule="auto"/>
              <w:contextualSpacing/>
              <w:rPr>
                <w:rFonts w:cs="Calibri"/>
                <w:lang w:val="es-ES"/>
              </w:rPr>
            </w:pPr>
          </w:p>
        </w:tc>
        <w:tc>
          <w:tcPr>
            <w:tcW w:w="38.05pt" w:type="dxa"/>
          </w:tcPr>
          <w:p w14:paraId="66B2CFF9" w14:textId="77777777" w:rsidR="00BB065D" w:rsidRPr="00C61384" w:rsidRDefault="00BB065D" w:rsidP="00BB065D">
            <w:pPr>
              <w:spacing w:after="6pt" w:line="14.40pt" w:lineRule="auto"/>
              <w:contextualSpacing/>
              <w:jc w:val="center"/>
              <w:rPr>
                <w:rFonts w:cs="Calibri"/>
                <w:lang w:val="es-ES"/>
              </w:rPr>
            </w:pPr>
            <w:proofErr w:type="spellStart"/>
            <w:r w:rsidRPr="00C61384">
              <w:rPr>
                <w:rFonts w:cs="Calibri"/>
                <w:lang w:val="es-ES"/>
              </w:rPr>
              <w:t>1st</w:t>
            </w:r>
            <w:proofErr w:type="spellEnd"/>
            <w:r w:rsidRPr="00C61384">
              <w:rPr>
                <w:rFonts w:cs="Calibri"/>
                <w:lang w:val="es-ES"/>
              </w:rPr>
              <w:t xml:space="preserve"> </w:t>
            </w:r>
            <w:proofErr w:type="spellStart"/>
            <w:r w:rsidRPr="00C61384">
              <w:rPr>
                <w:rFonts w:cs="Calibri"/>
                <w:lang w:val="es-ES"/>
              </w:rPr>
              <w:t>year</w:t>
            </w:r>
            <w:proofErr w:type="spellEnd"/>
          </w:p>
        </w:tc>
        <w:tc>
          <w:tcPr>
            <w:tcW w:w="24.70pt" w:type="dxa"/>
          </w:tcPr>
          <w:p w14:paraId="74E166E2" w14:textId="77777777" w:rsidR="00BB065D" w:rsidRPr="00C61384" w:rsidRDefault="00BB065D" w:rsidP="00BB065D">
            <w:pPr>
              <w:spacing w:after="6pt" w:line="14.40pt" w:lineRule="auto"/>
              <w:contextualSpacing/>
              <w:jc w:val="center"/>
              <w:rPr>
                <w:rFonts w:cs="Calibri"/>
                <w:lang w:val="es-ES"/>
              </w:rPr>
            </w:pPr>
          </w:p>
        </w:tc>
        <w:tc>
          <w:tcPr>
            <w:tcW w:w="24.70pt" w:type="dxa"/>
          </w:tcPr>
          <w:p w14:paraId="0634EDBB" w14:textId="77777777" w:rsidR="00BB065D" w:rsidRPr="00C61384" w:rsidRDefault="00BB065D" w:rsidP="00BB065D">
            <w:pPr>
              <w:spacing w:after="6pt" w:line="14.40pt" w:lineRule="auto"/>
              <w:contextualSpacing/>
              <w:jc w:val="center"/>
              <w:rPr>
                <w:rFonts w:cs="Calibri"/>
                <w:lang w:val="es-ES"/>
              </w:rPr>
            </w:pPr>
          </w:p>
        </w:tc>
        <w:tc>
          <w:tcPr>
            <w:tcW w:w="24.70pt" w:type="dxa"/>
          </w:tcPr>
          <w:p w14:paraId="3790DBB4" w14:textId="77777777" w:rsidR="00BB065D" w:rsidRPr="00C61384" w:rsidRDefault="00BB065D" w:rsidP="00BB065D">
            <w:pPr>
              <w:spacing w:after="6pt" w:line="14.40pt" w:lineRule="auto"/>
              <w:contextualSpacing/>
              <w:jc w:val="center"/>
              <w:rPr>
                <w:rFonts w:cs="Calibri"/>
                <w:lang w:val="es-ES"/>
              </w:rPr>
            </w:pPr>
          </w:p>
        </w:tc>
        <w:tc>
          <w:tcPr>
            <w:tcW w:w="24.70pt" w:type="dxa"/>
          </w:tcPr>
          <w:p w14:paraId="4B4947C8"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FFFFFF"/>
          </w:tcPr>
          <w:p w14:paraId="555390C2"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FFFFFF"/>
          </w:tcPr>
          <w:p w14:paraId="01E538CC"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FFFFFF"/>
          </w:tcPr>
          <w:p w14:paraId="51C0A72D"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FFFFFF"/>
          </w:tcPr>
          <w:p w14:paraId="66DA449C"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FFFFFF"/>
          </w:tcPr>
          <w:p w14:paraId="5E870EA7" w14:textId="77777777" w:rsidR="00BB065D" w:rsidRPr="00C61384" w:rsidRDefault="00BB065D" w:rsidP="00BB065D">
            <w:pPr>
              <w:spacing w:after="6pt" w:line="14.40pt" w:lineRule="auto"/>
              <w:contextualSpacing/>
              <w:jc w:val="center"/>
              <w:rPr>
                <w:rFonts w:cs="Calibri"/>
                <w:lang w:val="es-ES"/>
              </w:rPr>
            </w:pPr>
          </w:p>
        </w:tc>
        <w:tc>
          <w:tcPr>
            <w:tcW w:w="29.70pt" w:type="dxa"/>
            <w:shd w:val="clear" w:color="auto" w:fill="FFFFFF"/>
          </w:tcPr>
          <w:p w14:paraId="7E4A11C7" w14:textId="77777777" w:rsidR="00BB065D" w:rsidRPr="00C61384" w:rsidRDefault="00BB065D" w:rsidP="00BB065D">
            <w:pPr>
              <w:spacing w:after="6pt" w:line="14.40pt" w:lineRule="auto"/>
              <w:contextualSpacing/>
              <w:jc w:val="center"/>
              <w:rPr>
                <w:rFonts w:cs="Calibri"/>
                <w:lang w:val="es-ES"/>
              </w:rPr>
            </w:pPr>
          </w:p>
        </w:tc>
        <w:tc>
          <w:tcPr>
            <w:tcW w:w="29.70pt" w:type="dxa"/>
            <w:shd w:val="clear" w:color="auto" w:fill="FFFFFF"/>
          </w:tcPr>
          <w:p w14:paraId="7A98FBD2" w14:textId="77777777" w:rsidR="00BB065D" w:rsidRPr="00C61384" w:rsidRDefault="00BB065D" w:rsidP="00BB065D">
            <w:pPr>
              <w:spacing w:after="6pt" w:line="14.40pt" w:lineRule="auto"/>
              <w:contextualSpacing/>
              <w:jc w:val="center"/>
              <w:rPr>
                <w:rFonts w:cs="Calibri"/>
                <w:lang w:val="es-ES"/>
              </w:rPr>
            </w:pPr>
          </w:p>
        </w:tc>
        <w:tc>
          <w:tcPr>
            <w:tcW w:w="29.90pt" w:type="dxa"/>
            <w:shd w:val="clear" w:color="auto" w:fill="FFFFFF"/>
          </w:tcPr>
          <w:p w14:paraId="5A01A34B" w14:textId="77777777" w:rsidR="00BB065D" w:rsidRPr="00C61384" w:rsidRDefault="00BB065D" w:rsidP="00BB065D">
            <w:pPr>
              <w:spacing w:after="6pt" w:line="14.40pt" w:lineRule="auto"/>
              <w:contextualSpacing/>
              <w:jc w:val="center"/>
              <w:rPr>
                <w:rFonts w:cs="Calibri"/>
                <w:lang w:val="es-ES"/>
              </w:rPr>
            </w:pPr>
          </w:p>
        </w:tc>
      </w:tr>
      <w:tr w:rsidR="001564F0" w:rsidRPr="00CF34A8" w14:paraId="6BD13BBF" w14:textId="77777777" w:rsidTr="00A00AF4">
        <w:trPr>
          <w:trHeight w:hRule="exact" w:val="284"/>
        </w:trPr>
        <w:tc>
          <w:tcPr>
            <w:tcW w:w="103.95pt" w:type="dxa"/>
            <w:vMerge/>
            <w:shd w:val="clear" w:color="auto" w:fill="auto"/>
          </w:tcPr>
          <w:p w14:paraId="0766CACD" w14:textId="77777777" w:rsidR="00BB065D" w:rsidRPr="00C61384" w:rsidRDefault="00BB065D" w:rsidP="00BB065D">
            <w:pPr>
              <w:spacing w:after="6pt" w:line="14.40pt" w:lineRule="auto"/>
              <w:contextualSpacing/>
              <w:rPr>
                <w:rFonts w:cs="Calibri"/>
                <w:lang w:val="es-ES"/>
              </w:rPr>
            </w:pPr>
          </w:p>
        </w:tc>
        <w:tc>
          <w:tcPr>
            <w:tcW w:w="38.05pt" w:type="dxa"/>
            <w:shd w:val="clear" w:color="auto" w:fill="auto"/>
          </w:tcPr>
          <w:p w14:paraId="0D7ECF9A" w14:textId="77777777" w:rsidR="00BB065D" w:rsidRPr="00C61384" w:rsidRDefault="00BB065D" w:rsidP="00BB065D">
            <w:pPr>
              <w:spacing w:after="6pt" w:line="14.40pt" w:lineRule="auto"/>
              <w:contextualSpacing/>
              <w:jc w:val="center"/>
              <w:rPr>
                <w:rFonts w:cs="Calibri"/>
                <w:lang w:val="es-ES"/>
              </w:rPr>
            </w:pPr>
            <w:proofErr w:type="spellStart"/>
            <w:r w:rsidRPr="00C61384">
              <w:rPr>
                <w:rFonts w:cs="Calibri"/>
                <w:lang w:val="es-ES"/>
              </w:rPr>
              <w:t>2nd</w:t>
            </w:r>
            <w:proofErr w:type="spellEnd"/>
            <w:r w:rsidRPr="00C61384">
              <w:rPr>
                <w:rFonts w:cs="Calibri"/>
                <w:lang w:val="es-ES"/>
              </w:rPr>
              <w:t xml:space="preserve"> </w:t>
            </w:r>
            <w:proofErr w:type="spellStart"/>
            <w:r w:rsidRPr="00C61384">
              <w:rPr>
                <w:rFonts w:cs="Calibri"/>
                <w:lang w:val="es-ES"/>
              </w:rPr>
              <w:t>year</w:t>
            </w:r>
            <w:proofErr w:type="spellEnd"/>
          </w:p>
        </w:tc>
        <w:tc>
          <w:tcPr>
            <w:tcW w:w="24.70pt" w:type="dxa"/>
            <w:shd w:val="clear" w:color="auto" w:fill="0070C0"/>
          </w:tcPr>
          <w:p w14:paraId="54EEF21A"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6DCAC142"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1664FDCF"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3B69B95A"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61F892A7"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181EEC28"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75568C0D"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0070C0"/>
          </w:tcPr>
          <w:p w14:paraId="1447C08B"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FFFFFF"/>
          </w:tcPr>
          <w:p w14:paraId="1FB244AD" w14:textId="77777777" w:rsidR="00BB065D" w:rsidRPr="00C61384" w:rsidRDefault="00BB065D" w:rsidP="00BB065D">
            <w:pPr>
              <w:spacing w:after="6pt" w:line="14.40pt" w:lineRule="auto"/>
              <w:contextualSpacing/>
              <w:jc w:val="center"/>
              <w:rPr>
                <w:rFonts w:cs="Calibri"/>
                <w:lang w:val="es-ES"/>
              </w:rPr>
            </w:pPr>
          </w:p>
        </w:tc>
        <w:tc>
          <w:tcPr>
            <w:tcW w:w="29.70pt" w:type="dxa"/>
            <w:shd w:val="clear" w:color="auto" w:fill="FFFFFF"/>
          </w:tcPr>
          <w:p w14:paraId="150172D2" w14:textId="77777777" w:rsidR="00BB065D" w:rsidRPr="00C61384" w:rsidRDefault="00BB065D" w:rsidP="00BB065D">
            <w:pPr>
              <w:spacing w:after="6pt" w:line="14.40pt" w:lineRule="auto"/>
              <w:contextualSpacing/>
              <w:jc w:val="center"/>
              <w:rPr>
                <w:rFonts w:cs="Calibri"/>
                <w:lang w:val="es-ES"/>
              </w:rPr>
            </w:pPr>
          </w:p>
        </w:tc>
        <w:tc>
          <w:tcPr>
            <w:tcW w:w="29.70pt" w:type="dxa"/>
            <w:shd w:val="clear" w:color="auto" w:fill="auto"/>
          </w:tcPr>
          <w:p w14:paraId="739EB130" w14:textId="77777777" w:rsidR="00BB065D" w:rsidRPr="00C61384" w:rsidRDefault="00BB065D" w:rsidP="00BB065D">
            <w:pPr>
              <w:spacing w:after="6pt" w:line="14.40pt" w:lineRule="auto"/>
              <w:contextualSpacing/>
              <w:jc w:val="center"/>
              <w:rPr>
                <w:rFonts w:cs="Calibri"/>
                <w:lang w:val="es-ES"/>
              </w:rPr>
            </w:pPr>
          </w:p>
        </w:tc>
        <w:tc>
          <w:tcPr>
            <w:tcW w:w="29.90pt" w:type="dxa"/>
            <w:shd w:val="clear" w:color="auto" w:fill="auto"/>
          </w:tcPr>
          <w:p w14:paraId="2A00628B" w14:textId="77777777" w:rsidR="00BB065D" w:rsidRPr="00C61384" w:rsidRDefault="00BB065D" w:rsidP="00BB065D">
            <w:pPr>
              <w:spacing w:after="6pt" w:line="14.40pt" w:lineRule="auto"/>
              <w:contextualSpacing/>
              <w:jc w:val="center"/>
              <w:rPr>
                <w:rFonts w:cs="Calibri"/>
                <w:lang w:val="es-ES"/>
              </w:rPr>
            </w:pPr>
          </w:p>
        </w:tc>
      </w:tr>
      <w:tr w:rsidR="00BB065D" w:rsidRPr="00CF34A8" w14:paraId="080369DF" w14:textId="77777777" w:rsidTr="00A00AF4">
        <w:trPr>
          <w:trHeight w:hRule="exact" w:val="284"/>
        </w:trPr>
        <w:tc>
          <w:tcPr>
            <w:tcW w:w="103.95pt" w:type="dxa"/>
            <w:vMerge/>
            <w:shd w:val="clear" w:color="auto" w:fill="auto"/>
          </w:tcPr>
          <w:p w14:paraId="54EDF2A4" w14:textId="77777777" w:rsidR="00BB065D" w:rsidRPr="00C61384" w:rsidRDefault="00BB065D" w:rsidP="00BB065D">
            <w:pPr>
              <w:spacing w:after="6pt" w:line="14.40pt" w:lineRule="auto"/>
              <w:contextualSpacing/>
              <w:rPr>
                <w:rFonts w:cs="Calibri"/>
                <w:lang w:val="es-ES"/>
              </w:rPr>
            </w:pPr>
          </w:p>
        </w:tc>
        <w:tc>
          <w:tcPr>
            <w:tcW w:w="38.05pt" w:type="dxa"/>
            <w:shd w:val="clear" w:color="auto" w:fill="auto"/>
          </w:tcPr>
          <w:p w14:paraId="478258EA" w14:textId="77777777" w:rsidR="00BB065D" w:rsidRPr="00C61384" w:rsidRDefault="00BB065D" w:rsidP="00BB065D">
            <w:pPr>
              <w:spacing w:after="6pt" w:line="14.40pt" w:lineRule="auto"/>
              <w:contextualSpacing/>
              <w:jc w:val="center"/>
              <w:rPr>
                <w:rFonts w:cs="Calibri"/>
                <w:lang w:val="es-ES"/>
              </w:rPr>
            </w:pPr>
            <w:proofErr w:type="spellStart"/>
            <w:r w:rsidRPr="00C61384">
              <w:rPr>
                <w:rFonts w:cs="Calibri"/>
                <w:lang w:val="es-ES"/>
              </w:rPr>
              <w:t>3rd</w:t>
            </w:r>
            <w:proofErr w:type="spellEnd"/>
            <w:r w:rsidRPr="00C61384">
              <w:rPr>
                <w:rFonts w:cs="Calibri"/>
                <w:lang w:val="es-ES"/>
              </w:rPr>
              <w:t xml:space="preserve"> </w:t>
            </w:r>
            <w:proofErr w:type="spellStart"/>
            <w:r w:rsidRPr="00C61384">
              <w:rPr>
                <w:rFonts w:cs="Calibri"/>
                <w:lang w:val="es-ES"/>
              </w:rPr>
              <w:t>year</w:t>
            </w:r>
            <w:proofErr w:type="spellEnd"/>
          </w:p>
        </w:tc>
        <w:tc>
          <w:tcPr>
            <w:tcW w:w="24.70pt" w:type="dxa"/>
            <w:shd w:val="clear" w:color="auto" w:fill="auto"/>
          </w:tcPr>
          <w:p w14:paraId="6E99F2F4"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230A74B3"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632BCCD2"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225D6D4E"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75371B14"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5E16D4FC"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2CF5B82A"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69A6FD52"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4651195E" w14:textId="77777777" w:rsidR="00BB065D" w:rsidRPr="00C61384" w:rsidRDefault="00BB065D" w:rsidP="00BB065D">
            <w:pPr>
              <w:spacing w:after="6pt" w:line="14.40pt" w:lineRule="auto"/>
              <w:contextualSpacing/>
              <w:jc w:val="center"/>
              <w:rPr>
                <w:rFonts w:cs="Calibri"/>
                <w:lang w:val="es-ES"/>
              </w:rPr>
            </w:pPr>
          </w:p>
        </w:tc>
        <w:tc>
          <w:tcPr>
            <w:tcW w:w="29.70pt" w:type="dxa"/>
            <w:shd w:val="clear" w:color="auto" w:fill="auto"/>
          </w:tcPr>
          <w:p w14:paraId="3046F82D" w14:textId="77777777" w:rsidR="00BB065D" w:rsidRPr="00C61384" w:rsidRDefault="00BB065D" w:rsidP="00BB065D">
            <w:pPr>
              <w:spacing w:after="6pt" w:line="14.40pt" w:lineRule="auto"/>
              <w:contextualSpacing/>
              <w:jc w:val="center"/>
              <w:rPr>
                <w:rFonts w:cs="Calibri"/>
                <w:lang w:val="es-ES"/>
              </w:rPr>
            </w:pPr>
          </w:p>
        </w:tc>
        <w:tc>
          <w:tcPr>
            <w:tcW w:w="29.70pt" w:type="dxa"/>
            <w:shd w:val="clear" w:color="auto" w:fill="auto"/>
          </w:tcPr>
          <w:p w14:paraId="2DABA5B3" w14:textId="77777777" w:rsidR="00BB065D" w:rsidRPr="00C61384" w:rsidRDefault="00BB065D" w:rsidP="00BB065D">
            <w:pPr>
              <w:spacing w:after="6pt" w:line="14.40pt" w:lineRule="auto"/>
              <w:contextualSpacing/>
              <w:jc w:val="center"/>
              <w:rPr>
                <w:rFonts w:cs="Calibri"/>
                <w:lang w:val="es-ES"/>
              </w:rPr>
            </w:pPr>
          </w:p>
        </w:tc>
        <w:tc>
          <w:tcPr>
            <w:tcW w:w="29.90pt" w:type="dxa"/>
            <w:shd w:val="clear" w:color="auto" w:fill="auto"/>
          </w:tcPr>
          <w:p w14:paraId="2D008537" w14:textId="77777777" w:rsidR="00BB065D" w:rsidRPr="00C61384" w:rsidRDefault="00BB065D" w:rsidP="00BB065D">
            <w:pPr>
              <w:spacing w:after="6pt" w:line="14.40pt" w:lineRule="auto"/>
              <w:contextualSpacing/>
              <w:jc w:val="center"/>
              <w:rPr>
                <w:rFonts w:cs="Calibri"/>
                <w:lang w:val="es-ES"/>
              </w:rPr>
            </w:pPr>
          </w:p>
        </w:tc>
      </w:tr>
      <w:tr w:rsidR="00BB065D" w:rsidRPr="00CF34A8" w14:paraId="5E01AC72" w14:textId="77777777" w:rsidTr="00A00AF4">
        <w:trPr>
          <w:trHeight w:hRule="exact" w:val="284"/>
        </w:trPr>
        <w:tc>
          <w:tcPr>
            <w:tcW w:w="103.95pt" w:type="dxa"/>
            <w:vMerge/>
            <w:shd w:val="clear" w:color="auto" w:fill="auto"/>
          </w:tcPr>
          <w:p w14:paraId="06015027" w14:textId="77777777" w:rsidR="00BB065D" w:rsidRPr="00C61384" w:rsidRDefault="00BB065D" w:rsidP="00BB065D">
            <w:pPr>
              <w:spacing w:after="6pt" w:line="14.40pt" w:lineRule="auto"/>
              <w:contextualSpacing/>
              <w:rPr>
                <w:rFonts w:cs="Calibri"/>
                <w:lang w:val="es-ES"/>
              </w:rPr>
            </w:pPr>
          </w:p>
        </w:tc>
        <w:tc>
          <w:tcPr>
            <w:tcW w:w="38.05pt" w:type="dxa"/>
            <w:shd w:val="clear" w:color="auto" w:fill="auto"/>
          </w:tcPr>
          <w:p w14:paraId="7B6CAE39" w14:textId="77777777" w:rsidR="00BB065D" w:rsidRPr="00C61384" w:rsidRDefault="00BB065D" w:rsidP="00BB065D">
            <w:pPr>
              <w:spacing w:after="6pt" w:line="14.40pt" w:lineRule="auto"/>
              <w:contextualSpacing/>
              <w:jc w:val="center"/>
              <w:rPr>
                <w:rFonts w:cs="Calibri"/>
                <w:lang w:val="es-ES"/>
              </w:rPr>
            </w:pPr>
            <w:proofErr w:type="spellStart"/>
            <w:r w:rsidRPr="00C61384">
              <w:rPr>
                <w:rFonts w:cs="Calibri"/>
                <w:lang w:val="es-ES"/>
              </w:rPr>
              <w:t>4th</w:t>
            </w:r>
            <w:proofErr w:type="spellEnd"/>
            <w:r w:rsidRPr="00C61384">
              <w:rPr>
                <w:rFonts w:cs="Calibri"/>
                <w:lang w:val="es-ES"/>
              </w:rPr>
              <w:t xml:space="preserve"> </w:t>
            </w:r>
            <w:proofErr w:type="spellStart"/>
            <w:r w:rsidRPr="00C61384">
              <w:rPr>
                <w:rFonts w:cs="Calibri"/>
                <w:lang w:val="es-ES"/>
              </w:rPr>
              <w:t>year</w:t>
            </w:r>
            <w:proofErr w:type="spellEnd"/>
          </w:p>
        </w:tc>
        <w:tc>
          <w:tcPr>
            <w:tcW w:w="24.70pt" w:type="dxa"/>
            <w:shd w:val="clear" w:color="auto" w:fill="auto"/>
          </w:tcPr>
          <w:p w14:paraId="1364BA8B"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1A552776"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4FD79FD9"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1E1C3AB3"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3C04A9F6"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19F92068"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055CE7B0"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5830FD5D" w14:textId="77777777" w:rsidR="00BB065D" w:rsidRPr="00C61384" w:rsidRDefault="00BB065D" w:rsidP="00BB065D">
            <w:pPr>
              <w:spacing w:after="6pt" w:line="14.40pt" w:lineRule="auto"/>
              <w:contextualSpacing/>
              <w:jc w:val="center"/>
              <w:rPr>
                <w:rFonts w:cs="Calibri"/>
                <w:lang w:val="es-ES"/>
              </w:rPr>
            </w:pPr>
          </w:p>
        </w:tc>
        <w:tc>
          <w:tcPr>
            <w:tcW w:w="24.70pt" w:type="dxa"/>
            <w:shd w:val="clear" w:color="auto" w:fill="auto"/>
          </w:tcPr>
          <w:p w14:paraId="6A74BBFD" w14:textId="77777777" w:rsidR="00BB065D" w:rsidRPr="00C61384" w:rsidRDefault="00BB065D" w:rsidP="00BB065D">
            <w:pPr>
              <w:spacing w:after="6pt" w:line="14.40pt" w:lineRule="auto"/>
              <w:contextualSpacing/>
              <w:jc w:val="center"/>
              <w:rPr>
                <w:rFonts w:cs="Calibri"/>
                <w:lang w:val="es-ES"/>
              </w:rPr>
            </w:pPr>
          </w:p>
        </w:tc>
        <w:tc>
          <w:tcPr>
            <w:tcW w:w="29.70pt" w:type="dxa"/>
            <w:shd w:val="clear" w:color="auto" w:fill="auto"/>
          </w:tcPr>
          <w:p w14:paraId="1B5CC5A2" w14:textId="77777777" w:rsidR="00BB065D" w:rsidRPr="00C61384" w:rsidRDefault="00BB065D" w:rsidP="00BB065D">
            <w:pPr>
              <w:spacing w:after="6pt" w:line="14.40pt" w:lineRule="auto"/>
              <w:contextualSpacing/>
              <w:jc w:val="center"/>
              <w:rPr>
                <w:rFonts w:cs="Calibri"/>
                <w:lang w:val="es-ES"/>
              </w:rPr>
            </w:pPr>
          </w:p>
        </w:tc>
        <w:tc>
          <w:tcPr>
            <w:tcW w:w="29.70pt" w:type="dxa"/>
            <w:shd w:val="clear" w:color="auto" w:fill="auto"/>
          </w:tcPr>
          <w:p w14:paraId="5116A0D5" w14:textId="77777777" w:rsidR="00BB065D" w:rsidRPr="00C61384" w:rsidRDefault="00BB065D" w:rsidP="00BB065D">
            <w:pPr>
              <w:spacing w:after="6pt" w:line="14.40pt" w:lineRule="auto"/>
              <w:contextualSpacing/>
              <w:jc w:val="center"/>
              <w:rPr>
                <w:rFonts w:cs="Calibri"/>
                <w:lang w:val="es-ES"/>
              </w:rPr>
            </w:pPr>
          </w:p>
        </w:tc>
        <w:tc>
          <w:tcPr>
            <w:tcW w:w="29.90pt" w:type="dxa"/>
            <w:shd w:val="clear" w:color="auto" w:fill="auto"/>
          </w:tcPr>
          <w:p w14:paraId="6C24E212" w14:textId="77777777" w:rsidR="00BB065D" w:rsidRPr="00C61384" w:rsidRDefault="00BB065D" w:rsidP="00BB065D">
            <w:pPr>
              <w:spacing w:after="6pt" w:line="14.40pt" w:lineRule="auto"/>
              <w:contextualSpacing/>
              <w:jc w:val="center"/>
              <w:rPr>
                <w:rFonts w:cs="Calibri"/>
                <w:lang w:val="es-ES"/>
              </w:rPr>
            </w:pPr>
          </w:p>
        </w:tc>
      </w:tr>
      <w:tr w:rsidR="00BB065D" w:rsidRPr="005678BF" w14:paraId="06C4336C" w14:textId="77777777" w:rsidTr="00A00AF4">
        <w:trPr>
          <w:trHeight w:hRule="exact" w:val="284"/>
        </w:trPr>
        <w:tc>
          <w:tcPr>
            <w:tcW w:w="103.95pt" w:type="dxa"/>
            <w:vMerge w:val="restart"/>
            <w:shd w:val="clear" w:color="auto" w:fill="auto"/>
          </w:tcPr>
          <w:p w14:paraId="01417E70" w14:textId="77777777" w:rsidR="00BB065D" w:rsidRPr="00A71C51" w:rsidRDefault="00BB065D" w:rsidP="00BB065D">
            <w:pPr>
              <w:spacing w:after="6pt" w:line="14.40pt" w:lineRule="auto"/>
              <w:contextualSpacing/>
              <w:rPr>
                <w:rFonts w:cs="Calibri"/>
                <w:lang w:val="en-US"/>
              </w:rPr>
            </w:pPr>
            <w:r>
              <w:rPr>
                <w:rStyle w:val="rynqvb"/>
                <w:lang w:val="en"/>
              </w:rPr>
              <w:t xml:space="preserve">Test and validation of </w:t>
            </w:r>
            <w:r w:rsidRPr="00C61384">
              <w:rPr>
                <w:rStyle w:val="rynqvb"/>
                <w:lang w:val="en"/>
              </w:rPr>
              <w:t xml:space="preserve">calibration on </w:t>
            </w:r>
            <w:r>
              <w:rPr>
                <w:rStyle w:val="rynqvb"/>
                <w:lang w:val="en"/>
              </w:rPr>
              <w:t>simplified lung model</w:t>
            </w:r>
          </w:p>
          <w:p w14:paraId="489C4D2D" w14:textId="77777777" w:rsidR="00BB065D" w:rsidRPr="00A71C51" w:rsidRDefault="00BB065D" w:rsidP="00BB065D">
            <w:pPr>
              <w:spacing w:after="6pt" w:line="14.40pt" w:lineRule="auto"/>
              <w:contextualSpacing/>
              <w:rPr>
                <w:rFonts w:cs="Calibri"/>
                <w:lang w:val="en-US"/>
              </w:rPr>
            </w:pPr>
          </w:p>
        </w:tc>
        <w:tc>
          <w:tcPr>
            <w:tcW w:w="38.05pt" w:type="dxa"/>
            <w:shd w:val="clear" w:color="auto" w:fill="E7E6E6"/>
          </w:tcPr>
          <w:p w14:paraId="2F49A3EC" w14:textId="77777777" w:rsidR="00BB065D" w:rsidRPr="00A71C51" w:rsidRDefault="00BB065D" w:rsidP="00BB065D">
            <w:pPr>
              <w:spacing w:after="6pt" w:line="14.40pt" w:lineRule="auto"/>
              <w:contextualSpacing/>
              <w:jc w:val="center"/>
              <w:rPr>
                <w:rFonts w:cs="Calibri"/>
                <w:lang w:val="en-US"/>
              </w:rPr>
            </w:pPr>
            <w:r w:rsidRPr="00C61384">
              <w:rPr>
                <w:rFonts w:cs="Calibri"/>
                <w:lang w:val="en-US"/>
              </w:rPr>
              <w:t>YEAR</w:t>
            </w:r>
          </w:p>
        </w:tc>
        <w:tc>
          <w:tcPr>
            <w:tcW w:w="24.70pt" w:type="dxa"/>
            <w:shd w:val="clear" w:color="auto" w:fill="E7E6E6"/>
          </w:tcPr>
          <w:p w14:paraId="37225B3E" w14:textId="77777777" w:rsidR="00BB065D" w:rsidRPr="00E32346" w:rsidRDefault="00BB065D" w:rsidP="00BB065D">
            <w:pPr>
              <w:spacing w:after="6pt" w:line="14.40pt" w:lineRule="auto"/>
              <w:contextualSpacing/>
              <w:jc w:val="center"/>
              <w:rPr>
                <w:rFonts w:cs="Calibri"/>
                <w:lang w:val="en-US"/>
              </w:rPr>
            </w:pPr>
            <w:proofErr w:type="spellStart"/>
            <w:r w:rsidRPr="00C61384">
              <w:rPr>
                <w:rFonts w:cs="Calibri"/>
                <w:lang w:val="es-ES"/>
              </w:rPr>
              <w:t>M1</w:t>
            </w:r>
            <w:proofErr w:type="spellEnd"/>
          </w:p>
        </w:tc>
        <w:tc>
          <w:tcPr>
            <w:tcW w:w="24.70pt" w:type="dxa"/>
            <w:shd w:val="clear" w:color="auto" w:fill="E7E6E6"/>
          </w:tcPr>
          <w:p w14:paraId="3C133071" w14:textId="77777777" w:rsidR="00BB065D" w:rsidRPr="00E32346" w:rsidRDefault="00BB065D" w:rsidP="00BB065D">
            <w:pPr>
              <w:spacing w:after="6pt" w:line="14.40pt" w:lineRule="auto"/>
              <w:contextualSpacing/>
              <w:jc w:val="center"/>
              <w:rPr>
                <w:rFonts w:cs="Calibri"/>
                <w:lang w:val="en-US"/>
              </w:rPr>
            </w:pPr>
            <w:proofErr w:type="spellStart"/>
            <w:r w:rsidRPr="00C61384">
              <w:rPr>
                <w:rFonts w:cs="Calibri"/>
                <w:lang w:val="es-ES"/>
              </w:rPr>
              <w:t>M2</w:t>
            </w:r>
            <w:proofErr w:type="spellEnd"/>
          </w:p>
        </w:tc>
        <w:tc>
          <w:tcPr>
            <w:tcW w:w="24.70pt" w:type="dxa"/>
            <w:shd w:val="clear" w:color="auto" w:fill="E7E6E6"/>
          </w:tcPr>
          <w:p w14:paraId="47362D80" w14:textId="77777777" w:rsidR="00BB065D" w:rsidRPr="00E32346" w:rsidRDefault="00BB065D" w:rsidP="00BB065D">
            <w:pPr>
              <w:spacing w:after="6pt" w:line="14.40pt" w:lineRule="auto"/>
              <w:contextualSpacing/>
              <w:jc w:val="center"/>
              <w:rPr>
                <w:rFonts w:cs="Calibri"/>
                <w:lang w:val="en-US"/>
              </w:rPr>
            </w:pPr>
            <w:proofErr w:type="spellStart"/>
            <w:r w:rsidRPr="00C61384">
              <w:rPr>
                <w:rFonts w:cs="Calibri"/>
                <w:lang w:val="es-ES"/>
              </w:rPr>
              <w:t>M3</w:t>
            </w:r>
            <w:proofErr w:type="spellEnd"/>
          </w:p>
        </w:tc>
        <w:tc>
          <w:tcPr>
            <w:tcW w:w="24.70pt" w:type="dxa"/>
            <w:shd w:val="clear" w:color="auto" w:fill="E7E6E6"/>
          </w:tcPr>
          <w:p w14:paraId="047C6829" w14:textId="77777777" w:rsidR="00BB065D" w:rsidRPr="00E32346" w:rsidRDefault="00BB065D" w:rsidP="00BB065D">
            <w:pPr>
              <w:spacing w:after="6pt" w:line="14.40pt" w:lineRule="auto"/>
              <w:contextualSpacing/>
              <w:jc w:val="center"/>
              <w:rPr>
                <w:rFonts w:cs="Calibri"/>
                <w:lang w:val="en-US"/>
              </w:rPr>
            </w:pPr>
            <w:proofErr w:type="spellStart"/>
            <w:r w:rsidRPr="00C61384">
              <w:rPr>
                <w:rFonts w:cs="Calibri"/>
                <w:lang w:val="es-ES"/>
              </w:rPr>
              <w:t>M4</w:t>
            </w:r>
            <w:proofErr w:type="spellEnd"/>
          </w:p>
        </w:tc>
        <w:tc>
          <w:tcPr>
            <w:tcW w:w="24.70pt" w:type="dxa"/>
            <w:shd w:val="clear" w:color="auto" w:fill="E7E6E6"/>
          </w:tcPr>
          <w:p w14:paraId="33B4AC82" w14:textId="77777777" w:rsidR="00BB065D" w:rsidRPr="00E32346" w:rsidRDefault="00BB065D" w:rsidP="00BB065D">
            <w:pPr>
              <w:spacing w:after="6pt" w:line="14.40pt" w:lineRule="auto"/>
              <w:contextualSpacing/>
              <w:jc w:val="center"/>
              <w:rPr>
                <w:rFonts w:cs="Calibri"/>
                <w:lang w:val="en-US"/>
              </w:rPr>
            </w:pPr>
            <w:proofErr w:type="spellStart"/>
            <w:r w:rsidRPr="00C61384">
              <w:rPr>
                <w:rFonts w:cs="Calibri"/>
                <w:lang w:val="es-ES"/>
              </w:rPr>
              <w:t>M5</w:t>
            </w:r>
            <w:proofErr w:type="spellEnd"/>
          </w:p>
        </w:tc>
        <w:tc>
          <w:tcPr>
            <w:tcW w:w="24.70pt" w:type="dxa"/>
            <w:shd w:val="clear" w:color="auto" w:fill="E7E6E6"/>
          </w:tcPr>
          <w:p w14:paraId="354AD93C" w14:textId="77777777" w:rsidR="00BB065D" w:rsidRPr="00E32346" w:rsidRDefault="00BB065D" w:rsidP="00BB065D">
            <w:pPr>
              <w:spacing w:after="6pt" w:line="14.40pt" w:lineRule="auto"/>
              <w:contextualSpacing/>
              <w:jc w:val="center"/>
              <w:rPr>
                <w:rFonts w:cs="Calibri"/>
                <w:lang w:val="en-US"/>
              </w:rPr>
            </w:pPr>
            <w:proofErr w:type="spellStart"/>
            <w:r w:rsidRPr="00C61384">
              <w:rPr>
                <w:rFonts w:cs="Calibri"/>
                <w:lang w:val="es-ES"/>
              </w:rPr>
              <w:t>M6</w:t>
            </w:r>
            <w:proofErr w:type="spellEnd"/>
          </w:p>
        </w:tc>
        <w:tc>
          <w:tcPr>
            <w:tcW w:w="24.70pt" w:type="dxa"/>
            <w:shd w:val="clear" w:color="auto" w:fill="E7E6E6"/>
          </w:tcPr>
          <w:p w14:paraId="137C9CC1" w14:textId="77777777" w:rsidR="00BB065D" w:rsidRPr="00E32346" w:rsidRDefault="00BB065D" w:rsidP="00BB065D">
            <w:pPr>
              <w:spacing w:after="6pt" w:line="14.40pt" w:lineRule="auto"/>
              <w:contextualSpacing/>
              <w:jc w:val="center"/>
              <w:rPr>
                <w:rFonts w:cs="Calibri"/>
                <w:lang w:val="en-US"/>
              </w:rPr>
            </w:pPr>
            <w:proofErr w:type="spellStart"/>
            <w:r w:rsidRPr="00C61384">
              <w:rPr>
                <w:rFonts w:cs="Calibri"/>
                <w:lang w:val="es-ES"/>
              </w:rPr>
              <w:t>M7</w:t>
            </w:r>
            <w:proofErr w:type="spellEnd"/>
          </w:p>
        </w:tc>
        <w:tc>
          <w:tcPr>
            <w:tcW w:w="24.70pt" w:type="dxa"/>
            <w:shd w:val="clear" w:color="auto" w:fill="E7E6E6"/>
          </w:tcPr>
          <w:p w14:paraId="2E96564E" w14:textId="77777777" w:rsidR="00BB065D" w:rsidRPr="00E32346" w:rsidRDefault="00BB065D" w:rsidP="00BB065D">
            <w:pPr>
              <w:spacing w:after="6pt" w:line="14.40pt" w:lineRule="auto"/>
              <w:contextualSpacing/>
              <w:jc w:val="center"/>
              <w:rPr>
                <w:rFonts w:cs="Calibri"/>
                <w:lang w:val="en-US"/>
              </w:rPr>
            </w:pPr>
            <w:proofErr w:type="spellStart"/>
            <w:r w:rsidRPr="00C61384">
              <w:rPr>
                <w:rFonts w:cs="Calibri"/>
                <w:lang w:val="es-ES"/>
              </w:rPr>
              <w:t>M8</w:t>
            </w:r>
            <w:proofErr w:type="spellEnd"/>
          </w:p>
        </w:tc>
        <w:tc>
          <w:tcPr>
            <w:tcW w:w="24.70pt" w:type="dxa"/>
            <w:shd w:val="clear" w:color="auto" w:fill="E7E6E6"/>
          </w:tcPr>
          <w:p w14:paraId="5879BF08" w14:textId="77777777" w:rsidR="00BB065D" w:rsidRPr="00E32346" w:rsidRDefault="00BB065D" w:rsidP="00BB065D">
            <w:pPr>
              <w:spacing w:after="6pt" w:line="14.40pt" w:lineRule="auto"/>
              <w:contextualSpacing/>
              <w:jc w:val="center"/>
              <w:rPr>
                <w:rFonts w:cs="Calibri"/>
                <w:lang w:val="en-US"/>
              </w:rPr>
            </w:pPr>
            <w:proofErr w:type="spellStart"/>
            <w:r w:rsidRPr="00C61384">
              <w:rPr>
                <w:rFonts w:cs="Calibri"/>
                <w:lang w:val="es-ES"/>
              </w:rPr>
              <w:t>M9</w:t>
            </w:r>
            <w:proofErr w:type="spellEnd"/>
          </w:p>
        </w:tc>
        <w:tc>
          <w:tcPr>
            <w:tcW w:w="29.70pt" w:type="dxa"/>
            <w:shd w:val="clear" w:color="auto" w:fill="E7E6E6"/>
          </w:tcPr>
          <w:p w14:paraId="51A287CC" w14:textId="77777777" w:rsidR="00BB065D" w:rsidRPr="00E32346" w:rsidRDefault="00BB065D" w:rsidP="00BB065D">
            <w:pPr>
              <w:spacing w:after="6pt" w:line="14.40pt" w:lineRule="auto"/>
              <w:contextualSpacing/>
              <w:jc w:val="center"/>
              <w:rPr>
                <w:rFonts w:cs="Calibri"/>
                <w:lang w:val="en-US"/>
              </w:rPr>
            </w:pPr>
            <w:proofErr w:type="spellStart"/>
            <w:r w:rsidRPr="00C61384">
              <w:rPr>
                <w:rFonts w:cs="Calibri"/>
                <w:lang w:val="es-ES"/>
              </w:rPr>
              <w:t>M10</w:t>
            </w:r>
            <w:proofErr w:type="spellEnd"/>
          </w:p>
        </w:tc>
        <w:tc>
          <w:tcPr>
            <w:tcW w:w="29.70pt" w:type="dxa"/>
            <w:shd w:val="clear" w:color="auto" w:fill="E7E6E6"/>
          </w:tcPr>
          <w:p w14:paraId="63407A8B" w14:textId="77777777" w:rsidR="00BB065D" w:rsidRPr="00E32346" w:rsidRDefault="00BB065D" w:rsidP="00BB065D">
            <w:pPr>
              <w:spacing w:after="6pt" w:line="14.40pt" w:lineRule="auto"/>
              <w:contextualSpacing/>
              <w:jc w:val="center"/>
              <w:rPr>
                <w:rFonts w:cs="Calibri"/>
                <w:lang w:val="en-US"/>
              </w:rPr>
            </w:pPr>
            <w:proofErr w:type="spellStart"/>
            <w:r w:rsidRPr="00C61384">
              <w:rPr>
                <w:rFonts w:cs="Calibri"/>
                <w:lang w:val="es-ES"/>
              </w:rPr>
              <w:t>M11</w:t>
            </w:r>
            <w:proofErr w:type="spellEnd"/>
          </w:p>
        </w:tc>
        <w:tc>
          <w:tcPr>
            <w:tcW w:w="29.90pt" w:type="dxa"/>
            <w:shd w:val="clear" w:color="auto" w:fill="E7E6E6"/>
          </w:tcPr>
          <w:p w14:paraId="3BAA13BE" w14:textId="77777777" w:rsidR="00BB065D" w:rsidRPr="00E32346" w:rsidRDefault="00BB065D" w:rsidP="00BB065D">
            <w:pPr>
              <w:spacing w:after="6pt" w:line="14.40pt" w:lineRule="auto"/>
              <w:contextualSpacing/>
              <w:jc w:val="center"/>
              <w:rPr>
                <w:rFonts w:cs="Calibri"/>
                <w:lang w:val="en-US"/>
              </w:rPr>
            </w:pPr>
            <w:proofErr w:type="spellStart"/>
            <w:r w:rsidRPr="00C61384">
              <w:rPr>
                <w:rFonts w:cs="Calibri"/>
                <w:lang w:val="es-ES"/>
              </w:rPr>
              <w:t>M12</w:t>
            </w:r>
            <w:proofErr w:type="spellEnd"/>
          </w:p>
        </w:tc>
      </w:tr>
      <w:tr w:rsidR="00BB065D" w:rsidRPr="005678BF" w14:paraId="19F9F748" w14:textId="77777777" w:rsidTr="00A00AF4">
        <w:trPr>
          <w:trHeight w:hRule="exact" w:val="284"/>
        </w:trPr>
        <w:tc>
          <w:tcPr>
            <w:tcW w:w="103.95pt" w:type="dxa"/>
            <w:vMerge/>
          </w:tcPr>
          <w:p w14:paraId="2FF57015" w14:textId="77777777" w:rsidR="00BB065D" w:rsidRPr="00E32346" w:rsidRDefault="00BB065D" w:rsidP="00BB065D">
            <w:pPr>
              <w:spacing w:after="6pt" w:line="14.40pt" w:lineRule="auto"/>
              <w:contextualSpacing/>
              <w:rPr>
                <w:rFonts w:cs="Calibri"/>
                <w:lang w:val="en-US"/>
              </w:rPr>
            </w:pPr>
          </w:p>
        </w:tc>
        <w:tc>
          <w:tcPr>
            <w:tcW w:w="38.05pt" w:type="dxa"/>
          </w:tcPr>
          <w:p w14:paraId="75D991CB" w14:textId="77777777" w:rsidR="00BB065D" w:rsidRPr="00E32346" w:rsidRDefault="00BB065D" w:rsidP="00BB065D">
            <w:pPr>
              <w:spacing w:after="6pt" w:line="14.40pt" w:lineRule="auto"/>
              <w:contextualSpacing/>
              <w:jc w:val="center"/>
              <w:rPr>
                <w:rFonts w:cs="Calibri"/>
                <w:lang w:val="en-US"/>
              </w:rPr>
            </w:pPr>
            <w:proofErr w:type="spellStart"/>
            <w:r w:rsidRPr="00C61384">
              <w:rPr>
                <w:rFonts w:cs="Calibri"/>
                <w:lang w:val="es-ES"/>
              </w:rPr>
              <w:t>1st</w:t>
            </w:r>
            <w:proofErr w:type="spellEnd"/>
            <w:r w:rsidRPr="00C61384">
              <w:rPr>
                <w:rFonts w:cs="Calibri"/>
                <w:lang w:val="es-ES"/>
              </w:rPr>
              <w:t xml:space="preserve"> </w:t>
            </w:r>
            <w:proofErr w:type="spellStart"/>
            <w:r w:rsidRPr="00C61384">
              <w:rPr>
                <w:rFonts w:cs="Calibri"/>
                <w:lang w:val="es-ES"/>
              </w:rPr>
              <w:t>year</w:t>
            </w:r>
            <w:proofErr w:type="spellEnd"/>
          </w:p>
        </w:tc>
        <w:tc>
          <w:tcPr>
            <w:tcW w:w="24.70pt" w:type="dxa"/>
          </w:tcPr>
          <w:p w14:paraId="36BB137B" w14:textId="77777777" w:rsidR="00BB065D" w:rsidRPr="00E32346" w:rsidRDefault="00BB065D" w:rsidP="00BB065D">
            <w:pPr>
              <w:spacing w:after="6pt" w:line="14.40pt" w:lineRule="auto"/>
              <w:contextualSpacing/>
              <w:jc w:val="center"/>
              <w:rPr>
                <w:rFonts w:cs="Calibri"/>
                <w:lang w:val="en-US"/>
              </w:rPr>
            </w:pPr>
          </w:p>
        </w:tc>
        <w:tc>
          <w:tcPr>
            <w:tcW w:w="24.70pt" w:type="dxa"/>
          </w:tcPr>
          <w:p w14:paraId="41E71D8A" w14:textId="77777777" w:rsidR="00BB065D" w:rsidRPr="00E32346" w:rsidRDefault="00BB065D" w:rsidP="00BB065D">
            <w:pPr>
              <w:spacing w:after="6pt" w:line="14.40pt" w:lineRule="auto"/>
              <w:contextualSpacing/>
              <w:jc w:val="center"/>
              <w:rPr>
                <w:rFonts w:cs="Calibri"/>
                <w:lang w:val="en-US"/>
              </w:rPr>
            </w:pPr>
          </w:p>
        </w:tc>
        <w:tc>
          <w:tcPr>
            <w:tcW w:w="24.70pt" w:type="dxa"/>
          </w:tcPr>
          <w:p w14:paraId="5A651863"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0070C0"/>
          </w:tcPr>
          <w:p w14:paraId="73658553"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0070C0"/>
          </w:tcPr>
          <w:p w14:paraId="18B8A88E"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0070C0"/>
          </w:tcPr>
          <w:p w14:paraId="7F271C89"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0070C0"/>
          </w:tcPr>
          <w:p w14:paraId="1A7EA284"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0070C0"/>
          </w:tcPr>
          <w:p w14:paraId="072D676A"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0070C0"/>
          </w:tcPr>
          <w:p w14:paraId="73E50F97" w14:textId="77777777" w:rsidR="00BB065D" w:rsidRPr="00E32346" w:rsidRDefault="00BB065D" w:rsidP="00BB065D">
            <w:pPr>
              <w:spacing w:after="6pt" w:line="14.40pt" w:lineRule="auto"/>
              <w:contextualSpacing/>
              <w:jc w:val="center"/>
              <w:rPr>
                <w:rFonts w:cs="Calibri"/>
                <w:lang w:val="en-US"/>
              </w:rPr>
            </w:pPr>
          </w:p>
        </w:tc>
        <w:tc>
          <w:tcPr>
            <w:tcW w:w="29.70pt" w:type="dxa"/>
            <w:shd w:val="clear" w:color="auto" w:fill="0070C0"/>
          </w:tcPr>
          <w:p w14:paraId="35941C00" w14:textId="77777777" w:rsidR="00BB065D" w:rsidRPr="00E32346" w:rsidRDefault="00BB065D" w:rsidP="00BB065D">
            <w:pPr>
              <w:spacing w:after="6pt" w:line="14.40pt" w:lineRule="auto"/>
              <w:contextualSpacing/>
              <w:jc w:val="center"/>
              <w:rPr>
                <w:rFonts w:cs="Calibri"/>
                <w:lang w:val="en-US"/>
              </w:rPr>
            </w:pPr>
          </w:p>
        </w:tc>
        <w:tc>
          <w:tcPr>
            <w:tcW w:w="29.70pt" w:type="dxa"/>
            <w:shd w:val="clear" w:color="auto" w:fill="FFFFFF"/>
          </w:tcPr>
          <w:p w14:paraId="0E03077E" w14:textId="77777777" w:rsidR="00BB065D" w:rsidRPr="00E32346" w:rsidRDefault="00BB065D" w:rsidP="00BB065D">
            <w:pPr>
              <w:spacing w:after="6pt" w:line="14.40pt" w:lineRule="auto"/>
              <w:contextualSpacing/>
              <w:jc w:val="center"/>
              <w:rPr>
                <w:rFonts w:cs="Calibri"/>
                <w:lang w:val="en-US"/>
              </w:rPr>
            </w:pPr>
          </w:p>
        </w:tc>
        <w:tc>
          <w:tcPr>
            <w:tcW w:w="29.90pt" w:type="dxa"/>
            <w:shd w:val="clear" w:color="auto" w:fill="FFFFFF"/>
          </w:tcPr>
          <w:p w14:paraId="254317EF" w14:textId="77777777" w:rsidR="00BB065D" w:rsidRPr="00E32346" w:rsidRDefault="00BB065D" w:rsidP="00BB065D">
            <w:pPr>
              <w:spacing w:after="6pt" w:line="14.40pt" w:lineRule="auto"/>
              <w:contextualSpacing/>
              <w:jc w:val="center"/>
              <w:rPr>
                <w:rFonts w:cs="Calibri"/>
                <w:lang w:val="en-US"/>
              </w:rPr>
            </w:pPr>
          </w:p>
        </w:tc>
      </w:tr>
      <w:tr w:rsidR="00BB065D" w:rsidRPr="005678BF" w14:paraId="7D303EC6" w14:textId="77777777" w:rsidTr="00A00AF4">
        <w:trPr>
          <w:trHeight w:hRule="exact" w:val="284"/>
        </w:trPr>
        <w:tc>
          <w:tcPr>
            <w:tcW w:w="103.95pt" w:type="dxa"/>
            <w:vMerge/>
            <w:shd w:val="clear" w:color="auto" w:fill="auto"/>
          </w:tcPr>
          <w:p w14:paraId="25903543" w14:textId="77777777" w:rsidR="00BB065D" w:rsidRPr="00E32346" w:rsidRDefault="00BB065D" w:rsidP="00BB065D">
            <w:pPr>
              <w:spacing w:after="6pt" w:line="14.40pt" w:lineRule="auto"/>
              <w:contextualSpacing/>
              <w:rPr>
                <w:rFonts w:cs="Calibri"/>
                <w:lang w:val="en-US"/>
              </w:rPr>
            </w:pPr>
          </w:p>
        </w:tc>
        <w:tc>
          <w:tcPr>
            <w:tcW w:w="38.05pt" w:type="dxa"/>
            <w:shd w:val="clear" w:color="auto" w:fill="auto"/>
          </w:tcPr>
          <w:p w14:paraId="28581658" w14:textId="77777777" w:rsidR="00BB065D" w:rsidRPr="00E32346" w:rsidRDefault="00BB065D" w:rsidP="00BB065D">
            <w:pPr>
              <w:spacing w:after="6pt" w:line="14.40pt" w:lineRule="auto"/>
              <w:contextualSpacing/>
              <w:jc w:val="center"/>
              <w:rPr>
                <w:rFonts w:cs="Calibri"/>
                <w:lang w:val="en-US"/>
              </w:rPr>
            </w:pPr>
            <w:proofErr w:type="spellStart"/>
            <w:r w:rsidRPr="00C61384">
              <w:rPr>
                <w:rFonts w:cs="Calibri"/>
                <w:lang w:val="es-ES"/>
              </w:rPr>
              <w:t>2nd</w:t>
            </w:r>
            <w:proofErr w:type="spellEnd"/>
            <w:r w:rsidRPr="00C61384">
              <w:rPr>
                <w:rFonts w:cs="Calibri"/>
                <w:lang w:val="es-ES"/>
              </w:rPr>
              <w:t xml:space="preserve"> </w:t>
            </w:r>
            <w:proofErr w:type="spellStart"/>
            <w:r w:rsidRPr="00C61384">
              <w:rPr>
                <w:rFonts w:cs="Calibri"/>
                <w:lang w:val="es-ES"/>
              </w:rPr>
              <w:t>year</w:t>
            </w:r>
            <w:proofErr w:type="spellEnd"/>
          </w:p>
        </w:tc>
        <w:tc>
          <w:tcPr>
            <w:tcW w:w="24.70pt" w:type="dxa"/>
            <w:shd w:val="clear" w:color="auto" w:fill="auto"/>
          </w:tcPr>
          <w:p w14:paraId="565E00FD"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6F58CDA3"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3CD5DD5A"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73999857"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667628DB"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5E0A3F16"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4A230D8D"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3DCBBCE7"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4C1ACC39" w14:textId="77777777" w:rsidR="00BB065D" w:rsidRPr="00E32346" w:rsidRDefault="00BB065D" w:rsidP="00BB065D">
            <w:pPr>
              <w:spacing w:after="6pt" w:line="14.40pt" w:lineRule="auto"/>
              <w:contextualSpacing/>
              <w:jc w:val="center"/>
              <w:rPr>
                <w:rFonts w:cs="Calibri"/>
                <w:lang w:val="en-US"/>
              </w:rPr>
            </w:pPr>
          </w:p>
        </w:tc>
        <w:tc>
          <w:tcPr>
            <w:tcW w:w="29.70pt" w:type="dxa"/>
            <w:shd w:val="clear" w:color="auto" w:fill="auto"/>
          </w:tcPr>
          <w:p w14:paraId="3B198C89" w14:textId="77777777" w:rsidR="00BB065D" w:rsidRPr="00E32346" w:rsidRDefault="00BB065D" w:rsidP="00BB065D">
            <w:pPr>
              <w:spacing w:after="6pt" w:line="14.40pt" w:lineRule="auto"/>
              <w:contextualSpacing/>
              <w:jc w:val="center"/>
              <w:rPr>
                <w:rFonts w:cs="Calibri"/>
                <w:lang w:val="en-US"/>
              </w:rPr>
            </w:pPr>
          </w:p>
        </w:tc>
        <w:tc>
          <w:tcPr>
            <w:tcW w:w="29.70pt" w:type="dxa"/>
            <w:shd w:val="clear" w:color="auto" w:fill="auto"/>
          </w:tcPr>
          <w:p w14:paraId="5E3137D6" w14:textId="77777777" w:rsidR="00BB065D" w:rsidRPr="00E32346" w:rsidRDefault="00BB065D" w:rsidP="00BB065D">
            <w:pPr>
              <w:spacing w:after="6pt" w:line="14.40pt" w:lineRule="auto"/>
              <w:contextualSpacing/>
              <w:jc w:val="center"/>
              <w:rPr>
                <w:rFonts w:cs="Calibri"/>
                <w:lang w:val="en-US"/>
              </w:rPr>
            </w:pPr>
          </w:p>
        </w:tc>
        <w:tc>
          <w:tcPr>
            <w:tcW w:w="29.90pt" w:type="dxa"/>
            <w:shd w:val="clear" w:color="auto" w:fill="auto"/>
          </w:tcPr>
          <w:p w14:paraId="2138054E" w14:textId="77777777" w:rsidR="00BB065D" w:rsidRPr="00E32346" w:rsidRDefault="00BB065D" w:rsidP="00BB065D">
            <w:pPr>
              <w:spacing w:after="6pt" w:line="14.40pt" w:lineRule="auto"/>
              <w:contextualSpacing/>
              <w:jc w:val="center"/>
              <w:rPr>
                <w:rFonts w:cs="Calibri"/>
                <w:lang w:val="en-US"/>
              </w:rPr>
            </w:pPr>
          </w:p>
        </w:tc>
      </w:tr>
      <w:tr w:rsidR="00BB065D" w:rsidRPr="005678BF" w14:paraId="6EE3E69A" w14:textId="77777777" w:rsidTr="00A00AF4">
        <w:trPr>
          <w:trHeight w:hRule="exact" w:val="284"/>
        </w:trPr>
        <w:tc>
          <w:tcPr>
            <w:tcW w:w="103.95pt" w:type="dxa"/>
            <w:vMerge/>
            <w:shd w:val="clear" w:color="auto" w:fill="auto"/>
          </w:tcPr>
          <w:p w14:paraId="3EE53009" w14:textId="77777777" w:rsidR="00BB065D" w:rsidRPr="00E32346" w:rsidRDefault="00BB065D" w:rsidP="00BB065D">
            <w:pPr>
              <w:spacing w:after="6pt" w:line="14.40pt" w:lineRule="auto"/>
              <w:contextualSpacing/>
              <w:rPr>
                <w:rFonts w:cs="Calibri"/>
                <w:lang w:val="en-US"/>
              </w:rPr>
            </w:pPr>
          </w:p>
        </w:tc>
        <w:tc>
          <w:tcPr>
            <w:tcW w:w="38.05pt" w:type="dxa"/>
            <w:shd w:val="clear" w:color="auto" w:fill="auto"/>
          </w:tcPr>
          <w:p w14:paraId="797097B7" w14:textId="77777777" w:rsidR="00BB065D" w:rsidRPr="00E32346" w:rsidRDefault="00BB065D" w:rsidP="00BB065D">
            <w:pPr>
              <w:spacing w:after="6pt" w:line="14.40pt" w:lineRule="auto"/>
              <w:contextualSpacing/>
              <w:jc w:val="center"/>
              <w:rPr>
                <w:rFonts w:cs="Calibri"/>
                <w:lang w:val="en-US"/>
              </w:rPr>
            </w:pPr>
            <w:proofErr w:type="spellStart"/>
            <w:r w:rsidRPr="00C61384">
              <w:rPr>
                <w:rFonts w:cs="Calibri"/>
                <w:lang w:val="es-ES"/>
              </w:rPr>
              <w:t>3rd</w:t>
            </w:r>
            <w:proofErr w:type="spellEnd"/>
            <w:r w:rsidRPr="00C61384">
              <w:rPr>
                <w:rFonts w:cs="Calibri"/>
                <w:lang w:val="es-ES"/>
              </w:rPr>
              <w:t xml:space="preserve"> </w:t>
            </w:r>
            <w:proofErr w:type="spellStart"/>
            <w:r w:rsidRPr="00C61384">
              <w:rPr>
                <w:rFonts w:cs="Calibri"/>
                <w:lang w:val="es-ES"/>
              </w:rPr>
              <w:t>year</w:t>
            </w:r>
            <w:proofErr w:type="spellEnd"/>
          </w:p>
        </w:tc>
        <w:tc>
          <w:tcPr>
            <w:tcW w:w="24.70pt" w:type="dxa"/>
            <w:shd w:val="clear" w:color="auto" w:fill="auto"/>
          </w:tcPr>
          <w:p w14:paraId="6F794E80"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1BC56AA1"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7F986C24"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15799020"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739AD697"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16275D30"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7F2EB780"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3E42AB20"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1EABCDC2" w14:textId="77777777" w:rsidR="00BB065D" w:rsidRPr="00E32346" w:rsidRDefault="00BB065D" w:rsidP="00BB065D">
            <w:pPr>
              <w:spacing w:after="6pt" w:line="14.40pt" w:lineRule="auto"/>
              <w:contextualSpacing/>
              <w:jc w:val="center"/>
              <w:rPr>
                <w:rFonts w:cs="Calibri"/>
                <w:lang w:val="en-US"/>
              </w:rPr>
            </w:pPr>
          </w:p>
        </w:tc>
        <w:tc>
          <w:tcPr>
            <w:tcW w:w="29.70pt" w:type="dxa"/>
            <w:shd w:val="clear" w:color="auto" w:fill="auto"/>
          </w:tcPr>
          <w:p w14:paraId="40014ADE" w14:textId="77777777" w:rsidR="00BB065D" w:rsidRPr="00E32346" w:rsidRDefault="00BB065D" w:rsidP="00BB065D">
            <w:pPr>
              <w:spacing w:after="6pt" w:line="14.40pt" w:lineRule="auto"/>
              <w:contextualSpacing/>
              <w:jc w:val="center"/>
              <w:rPr>
                <w:rFonts w:cs="Calibri"/>
                <w:lang w:val="en-US"/>
              </w:rPr>
            </w:pPr>
          </w:p>
        </w:tc>
        <w:tc>
          <w:tcPr>
            <w:tcW w:w="29.70pt" w:type="dxa"/>
            <w:shd w:val="clear" w:color="auto" w:fill="auto"/>
          </w:tcPr>
          <w:p w14:paraId="0CA1F3C1" w14:textId="77777777" w:rsidR="00BB065D" w:rsidRPr="00E32346" w:rsidRDefault="00BB065D" w:rsidP="00BB065D">
            <w:pPr>
              <w:spacing w:after="6pt" w:line="14.40pt" w:lineRule="auto"/>
              <w:contextualSpacing/>
              <w:jc w:val="center"/>
              <w:rPr>
                <w:rFonts w:cs="Calibri"/>
                <w:lang w:val="en-US"/>
              </w:rPr>
            </w:pPr>
          </w:p>
        </w:tc>
        <w:tc>
          <w:tcPr>
            <w:tcW w:w="29.90pt" w:type="dxa"/>
            <w:shd w:val="clear" w:color="auto" w:fill="auto"/>
          </w:tcPr>
          <w:p w14:paraId="3C10E311" w14:textId="77777777" w:rsidR="00BB065D" w:rsidRPr="00E32346" w:rsidRDefault="00BB065D" w:rsidP="00BB065D">
            <w:pPr>
              <w:spacing w:after="6pt" w:line="14.40pt" w:lineRule="auto"/>
              <w:contextualSpacing/>
              <w:jc w:val="center"/>
              <w:rPr>
                <w:rFonts w:cs="Calibri"/>
                <w:lang w:val="en-US"/>
              </w:rPr>
            </w:pPr>
          </w:p>
        </w:tc>
      </w:tr>
      <w:tr w:rsidR="00BB065D" w:rsidRPr="005678BF" w14:paraId="5BDAA124" w14:textId="77777777" w:rsidTr="00A00AF4">
        <w:trPr>
          <w:trHeight w:hRule="exact" w:val="284"/>
        </w:trPr>
        <w:tc>
          <w:tcPr>
            <w:tcW w:w="103.95pt" w:type="dxa"/>
            <w:vMerge/>
            <w:shd w:val="clear" w:color="auto" w:fill="auto"/>
          </w:tcPr>
          <w:p w14:paraId="3812A392" w14:textId="77777777" w:rsidR="00BB065D" w:rsidRPr="00E32346" w:rsidRDefault="00BB065D" w:rsidP="00BB065D">
            <w:pPr>
              <w:spacing w:after="6pt" w:line="14.40pt" w:lineRule="auto"/>
              <w:contextualSpacing/>
              <w:rPr>
                <w:rFonts w:cs="Calibri"/>
                <w:lang w:val="en-US"/>
              </w:rPr>
            </w:pPr>
          </w:p>
        </w:tc>
        <w:tc>
          <w:tcPr>
            <w:tcW w:w="38.05pt" w:type="dxa"/>
            <w:shd w:val="clear" w:color="auto" w:fill="auto"/>
          </w:tcPr>
          <w:p w14:paraId="3E19FB2B" w14:textId="77777777" w:rsidR="00BB065D" w:rsidRPr="00E32346" w:rsidRDefault="00BB065D" w:rsidP="00BB065D">
            <w:pPr>
              <w:spacing w:after="6pt" w:line="14.40pt" w:lineRule="auto"/>
              <w:contextualSpacing/>
              <w:jc w:val="center"/>
              <w:rPr>
                <w:rFonts w:cs="Calibri"/>
                <w:lang w:val="en-US"/>
              </w:rPr>
            </w:pPr>
            <w:proofErr w:type="spellStart"/>
            <w:r w:rsidRPr="00C61384">
              <w:rPr>
                <w:rFonts w:cs="Calibri"/>
                <w:lang w:val="es-ES"/>
              </w:rPr>
              <w:t>4th</w:t>
            </w:r>
            <w:proofErr w:type="spellEnd"/>
            <w:r w:rsidRPr="00C61384">
              <w:rPr>
                <w:rFonts w:cs="Calibri"/>
                <w:lang w:val="es-ES"/>
              </w:rPr>
              <w:t xml:space="preserve"> </w:t>
            </w:r>
            <w:proofErr w:type="spellStart"/>
            <w:r w:rsidRPr="00C61384">
              <w:rPr>
                <w:rFonts w:cs="Calibri"/>
                <w:lang w:val="es-ES"/>
              </w:rPr>
              <w:t>year</w:t>
            </w:r>
            <w:proofErr w:type="spellEnd"/>
          </w:p>
        </w:tc>
        <w:tc>
          <w:tcPr>
            <w:tcW w:w="24.70pt" w:type="dxa"/>
            <w:shd w:val="clear" w:color="auto" w:fill="auto"/>
          </w:tcPr>
          <w:p w14:paraId="05C58661"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05C0DDFB"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53109623"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3E5CA025"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027886B5"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64D48A5E"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48CD3654"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03AA20DE"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30BB8ACA" w14:textId="77777777" w:rsidR="00BB065D" w:rsidRPr="00E32346" w:rsidRDefault="00BB065D" w:rsidP="00BB065D">
            <w:pPr>
              <w:spacing w:after="6pt" w:line="14.40pt" w:lineRule="auto"/>
              <w:contextualSpacing/>
              <w:jc w:val="center"/>
              <w:rPr>
                <w:rFonts w:cs="Calibri"/>
                <w:lang w:val="en-US"/>
              </w:rPr>
            </w:pPr>
          </w:p>
        </w:tc>
        <w:tc>
          <w:tcPr>
            <w:tcW w:w="29.70pt" w:type="dxa"/>
            <w:shd w:val="clear" w:color="auto" w:fill="auto"/>
          </w:tcPr>
          <w:p w14:paraId="25C82C52" w14:textId="77777777" w:rsidR="00BB065D" w:rsidRPr="00E32346" w:rsidRDefault="00BB065D" w:rsidP="00BB065D">
            <w:pPr>
              <w:spacing w:after="6pt" w:line="14.40pt" w:lineRule="auto"/>
              <w:contextualSpacing/>
              <w:jc w:val="center"/>
              <w:rPr>
                <w:rFonts w:cs="Calibri"/>
                <w:lang w:val="en-US"/>
              </w:rPr>
            </w:pPr>
          </w:p>
        </w:tc>
        <w:tc>
          <w:tcPr>
            <w:tcW w:w="29.70pt" w:type="dxa"/>
            <w:shd w:val="clear" w:color="auto" w:fill="auto"/>
          </w:tcPr>
          <w:p w14:paraId="0B58FD77" w14:textId="77777777" w:rsidR="00BB065D" w:rsidRPr="00E32346" w:rsidRDefault="00BB065D" w:rsidP="00BB065D">
            <w:pPr>
              <w:spacing w:after="6pt" w:line="14.40pt" w:lineRule="auto"/>
              <w:contextualSpacing/>
              <w:jc w:val="center"/>
              <w:rPr>
                <w:rFonts w:cs="Calibri"/>
                <w:lang w:val="en-US"/>
              </w:rPr>
            </w:pPr>
          </w:p>
        </w:tc>
        <w:tc>
          <w:tcPr>
            <w:tcW w:w="29.90pt" w:type="dxa"/>
            <w:shd w:val="clear" w:color="auto" w:fill="auto"/>
          </w:tcPr>
          <w:p w14:paraId="70007021" w14:textId="77777777" w:rsidR="00BB065D" w:rsidRPr="00E32346" w:rsidRDefault="00BB065D" w:rsidP="00BB065D">
            <w:pPr>
              <w:spacing w:after="6pt" w:line="14.40pt" w:lineRule="auto"/>
              <w:contextualSpacing/>
              <w:jc w:val="center"/>
              <w:rPr>
                <w:rFonts w:cs="Calibri"/>
                <w:lang w:val="en-US"/>
              </w:rPr>
            </w:pPr>
          </w:p>
        </w:tc>
      </w:tr>
      <w:tr w:rsidR="00BB065D" w:rsidRPr="005678BF" w14:paraId="1CF5A16C" w14:textId="77777777" w:rsidTr="00A00AF4">
        <w:trPr>
          <w:trHeight w:hRule="exact" w:val="284"/>
        </w:trPr>
        <w:tc>
          <w:tcPr>
            <w:tcW w:w="103.95pt" w:type="dxa"/>
            <w:vMerge w:val="restart"/>
            <w:shd w:val="clear" w:color="auto" w:fill="auto"/>
          </w:tcPr>
          <w:p w14:paraId="6D64C55B" w14:textId="77777777" w:rsidR="00BB065D" w:rsidRPr="008D00E0" w:rsidRDefault="00BB065D" w:rsidP="00BB065D">
            <w:pPr>
              <w:spacing w:after="6pt" w:line="14.40pt" w:lineRule="auto"/>
              <w:contextualSpacing/>
              <w:rPr>
                <w:rFonts w:cs="Calibri"/>
                <w:lang w:val="en-US"/>
              </w:rPr>
            </w:pPr>
            <w:r>
              <w:rPr>
                <w:rStyle w:val="rynqvb"/>
                <w:lang w:val="en"/>
              </w:rPr>
              <w:t xml:space="preserve">Test and validation of </w:t>
            </w:r>
            <w:r w:rsidRPr="00C61384">
              <w:rPr>
                <w:rStyle w:val="rynqvb"/>
                <w:lang w:val="en"/>
              </w:rPr>
              <w:t xml:space="preserve">calibration on </w:t>
            </w:r>
            <w:r>
              <w:rPr>
                <w:rStyle w:val="rynqvb"/>
                <w:lang w:val="en"/>
              </w:rPr>
              <w:t>endometrium model</w:t>
            </w:r>
          </w:p>
          <w:p w14:paraId="4DF427BF" w14:textId="77777777" w:rsidR="00BB065D" w:rsidRPr="00E32346" w:rsidRDefault="00BB065D" w:rsidP="00BB065D">
            <w:pPr>
              <w:spacing w:after="6pt" w:line="14.40pt" w:lineRule="auto"/>
              <w:contextualSpacing/>
              <w:rPr>
                <w:rFonts w:cs="Calibri"/>
                <w:lang w:val="en-US"/>
              </w:rPr>
            </w:pPr>
          </w:p>
        </w:tc>
        <w:tc>
          <w:tcPr>
            <w:tcW w:w="38.05pt" w:type="dxa"/>
            <w:shd w:val="clear" w:color="auto" w:fill="E7E6E6"/>
          </w:tcPr>
          <w:p w14:paraId="2AA5B59C" w14:textId="77777777" w:rsidR="00BB065D" w:rsidRPr="00E32346" w:rsidRDefault="00BB065D" w:rsidP="00BB065D">
            <w:pPr>
              <w:spacing w:after="6pt" w:line="14.40pt" w:lineRule="auto"/>
              <w:contextualSpacing/>
              <w:jc w:val="center"/>
              <w:rPr>
                <w:rFonts w:cs="Calibri"/>
                <w:lang w:val="en-US"/>
              </w:rPr>
            </w:pPr>
            <w:r w:rsidRPr="00C61384">
              <w:rPr>
                <w:rFonts w:cs="Calibri"/>
                <w:lang w:val="en-US"/>
              </w:rPr>
              <w:t>YEAR</w:t>
            </w:r>
          </w:p>
        </w:tc>
        <w:tc>
          <w:tcPr>
            <w:tcW w:w="24.70pt" w:type="dxa"/>
            <w:shd w:val="clear" w:color="auto" w:fill="E7E6E6"/>
          </w:tcPr>
          <w:p w14:paraId="3234F8BD" w14:textId="77777777" w:rsidR="00BB065D" w:rsidRPr="00E32346" w:rsidRDefault="00BB065D" w:rsidP="00BB065D">
            <w:pPr>
              <w:spacing w:after="6pt" w:line="14.40pt" w:lineRule="auto"/>
              <w:contextualSpacing/>
              <w:jc w:val="center"/>
              <w:rPr>
                <w:rFonts w:cs="Calibri"/>
                <w:lang w:val="en-US"/>
              </w:rPr>
            </w:pPr>
            <w:proofErr w:type="spellStart"/>
            <w:r w:rsidRPr="00C61384">
              <w:rPr>
                <w:rFonts w:cs="Calibri"/>
                <w:lang w:val="es-ES"/>
              </w:rPr>
              <w:t>M1</w:t>
            </w:r>
            <w:proofErr w:type="spellEnd"/>
          </w:p>
        </w:tc>
        <w:tc>
          <w:tcPr>
            <w:tcW w:w="24.70pt" w:type="dxa"/>
            <w:shd w:val="clear" w:color="auto" w:fill="E7E6E6"/>
          </w:tcPr>
          <w:p w14:paraId="3537470C" w14:textId="77777777" w:rsidR="00BB065D" w:rsidRPr="00E32346" w:rsidRDefault="00BB065D" w:rsidP="00BB065D">
            <w:pPr>
              <w:spacing w:after="6pt" w:line="14.40pt" w:lineRule="auto"/>
              <w:contextualSpacing/>
              <w:jc w:val="center"/>
              <w:rPr>
                <w:rFonts w:cs="Calibri"/>
                <w:lang w:val="en-US"/>
              </w:rPr>
            </w:pPr>
            <w:proofErr w:type="spellStart"/>
            <w:r w:rsidRPr="00C61384">
              <w:rPr>
                <w:rFonts w:cs="Calibri"/>
                <w:lang w:val="es-ES"/>
              </w:rPr>
              <w:t>M2</w:t>
            </w:r>
            <w:proofErr w:type="spellEnd"/>
          </w:p>
        </w:tc>
        <w:tc>
          <w:tcPr>
            <w:tcW w:w="24.70pt" w:type="dxa"/>
            <w:shd w:val="clear" w:color="auto" w:fill="E7E6E6"/>
          </w:tcPr>
          <w:p w14:paraId="24AD6FC7" w14:textId="77777777" w:rsidR="00BB065D" w:rsidRPr="00E32346" w:rsidRDefault="00BB065D" w:rsidP="00BB065D">
            <w:pPr>
              <w:spacing w:after="6pt" w:line="14.40pt" w:lineRule="auto"/>
              <w:contextualSpacing/>
              <w:jc w:val="center"/>
              <w:rPr>
                <w:rFonts w:cs="Calibri"/>
                <w:lang w:val="en-US"/>
              </w:rPr>
            </w:pPr>
            <w:proofErr w:type="spellStart"/>
            <w:r w:rsidRPr="00C61384">
              <w:rPr>
                <w:rFonts w:cs="Calibri"/>
                <w:lang w:val="es-ES"/>
              </w:rPr>
              <w:t>M3</w:t>
            </w:r>
            <w:proofErr w:type="spellEnd"/>
          </w:p>
        </w:tc>
        <w:tc>
          <w:tcPr>
            <w:tcW w:w="24.70pt" w:type="dxa"/>
            <w:shd w:val="clear" w:color="auto" w:fill="E7E6E6"/>
          </w:tcPr>
          <w:p w14:paraId="2CA5E5A8" w14:textId="77777777" w:rsidR="00BB065D" w:rsidRPr="00E32346" w:rsidRDefault="00BB065D" w:rsidP="00BB065D">
            <w:pPr>
              <w:spacing w:after="6pt" w:line="14.40pt" w:lineRule="auto"/>
              <w:contextualSpacing/>
              <w:jc w:val="center"/>
              <w:rPr>
                <w:rFonts w:cs="Calibri"/>
                <w:lang w:val="en-US"/>
              </w:rPr>
            </w:pPr>
            <w:proofErr w:type="spellStart"/>
            <w:r w:rsidRPr="00C61384">
              <w:rPr>
                <w:rFonts w:cs="Calibri"/>
                <w:lang w:val="es-ES"/>
              </w:rPr>
              <w:t>M4</w:t>
            </w:r>
            <w:proofErr w:type="spellEnd"/>
          </w:p>
        </w:tc>
        <w:tc>
          <w:tcPr>
            <w:tcW w:w="24.70pt" w:type="dxa"/>
            <w:shd w:val="clear" w:color="auto" w:fill="E7E6E6"/>
          </w:tcPr>
          <w:p w14:paraId="736838FE" w14:textId="77777777" w:rsidR="00BB065D" w:rsidRPr="00E32346" w:rsidRDefault="00BB065D" w:rsidP="00BB065D">
            <w:pPr>
              <w:spacing w:after="6pt" w:line="14.40pt" w:lineRule="auto"/>
              <w:contextualSpacing/>
              <w:jc w:val="center"/>
              <w:rPr>
                <w:rFonts w:cs="Calibri"/>
                <w:lang w:val="en-US"/>
              </w:rPr>
            </w:pPr>
            <w:proofErr w:type="spellStart"/>
            <w:r w:rsidRPr="00C61384">
              <w:rPr>
                <w:rFonts w:cs="Calibri"/>
                <w:lang w:val="es-ES"/>
              </w:rPr>
              <w:t>M5</w:t>
            </w:r>
            <w:proofErr w:type="spellEnd"/>
          </w:p>
        </w:tc>
        <w:tc>
          <w:tcPr>
            <w:tcW w:w="24.70pt" w:type="dxa"/>
            <w:shd w:val="clear" w:color="auto" w:fill="E7E6E6"/>
          </w:tcPr>
          <w:p w14:paraId="005F55BF" w14:textId="77777777" w:rsidR="00BB065D" w:rsidRPr="00E32346" w:rsidRDefault="00BB065D" w:rsidP="00BB065D">
            <w:pPr>
              <w:spacing w:after="6pt" w:line="14.40pt" w:lineRule="auto"/>
              <w:contextualSpacing/>
              <w:jc w:val="center"/>
              <w:rPr>
                <w:rFonts w:cs="Calibri"/>
                <w:lang w:val="en-US"/>
              </w:rPr>
            </w:pPr>
            <w:proofErr w:type="spellStart"/>
            <w:r w:rsidRPr="00C61384">
              <w:rPr>
                <w:rFonts w:cs="Calibri"/>
                <w:lang w:val="es-ES"/>
              </w:rPr>
              <w:t>M6</w:t>
            </w:r>
            <w:proofErr w:type="spellEnd"/>
          </w:p>
        </w:tc>
        <w:tc>
          <w:tcPr>
            <w:tcW w:w="24.70pt" w:type="dxa"/>
            <w:shd w:val="clear" w:color="auto" w:fill="E7E6E6"/>
          </w:tcPr>
          <w:p w14:paraId="64694266" w14:textId="77777777" w:rsidR="00BB065D" w:rsidRPr="00E32346" w:rsidRDefault="00BB065D" w:rsidP="00BB065D">
            <w:pPr>
              <w:spacing w:after="6pt" w:line="14.40pt" w:lineRule="auto"/>
              <w:contextualSpacing/>
              <w:jc w:val="center"/>
              <w:rPr>
                <w:rFonts w:cs="Calibri"/>
                <w:lang w:val="en-US"/>
              </w:rPr>
            </w:pPr>
            <w:proofErr w:type="spellStart"/>
            <w:r w:rsidRPr="00C61384">
              <w:rPr>
                <w:rFonts w:cs="Calibri"/>
                <w:lang w:val="es-ES"/>
              </w:rPr>
              <w:t>M7</w:t>
            </w:r>
            <w:proofErr w:type="spellEnd"/>
          </w:p>
        </w:tc>
        <w:tc>
          <w:tcPr>
            <w:tcW w:w="24.70pt" w:type="dxa"/>
            <w:shd w:val="clear" w:color="auto" w:fill="E7E6E6"/>
          </w:tcPr>
          <w:p w14:paraId="35251DDF" w14:textId="77777777" w:rsidR="00BB065D" w:rsidRPr="00E32346" w:rsidRDefault="00BB065D" w:rsidP="00BB065D">
            <w:pPr>
              <w:spacing w:after="6pt" w:line="14.40pt" w:lineRule="auto"/>
              <w:contextualSpacing/>
              <w:jc w:val="center"/>
              <w:rPr>
                <w:rFonts w:cs="Calibri"/>
                <w:lang w:val="en-US"/>
              </w:rPr>
            </w:pPr>
            <w:proofErr w:type="spellStart"/>
            <w:r w:rsidRPr="00C61384">
              <w:rPr>
                <w:rFonts w:cs="Calibri"/>
                <w:lang w:val="es-ES"/>
              </w:rPr>
              <w:t>M8</w:t>
            </w:r>
            <w:proofErr w:type="spellEnd"/>
          </w:p>
        </w:tc>
        <w:tc>
          <w:tcPr>
            <w:tcW w:w="24.70pt" w:type="dxa"/>
            <w:shd w:val="clear" w:color="auto" w:fill="E7E6E6"/>
          </w:tcPr>
          <w:p w14:paraId="6BF7BB91" w14:textId="77777777" w:rsidR="00BB065D" w:rsidRPr="00E32346" w:rsidRDefault="00BB065D" w:rsidP="00BB065D">
            <w:pPr>
              <w:spacing w:after="6pt" w:line="14.40pt" w:lineRule="auto"/>
              <w:contextualSpacing/>
              <w:jc w:val="center"/>
              <w:rPr>
                <w:rFonts w:cs="Calibri"/>
                <w:lang w:val="en-US"/>
              </w:rPr>
            </w:pPr>
            <w:proofErr w:type="spellStart"/>
            <w:r w:rsidRPr="00C61384">
              <w:rPr>
                <w:rFonts w:cs="Calibri"/>
                <w:lang w:val="es-ES"/>
              </w:rPr>
              <w:t>M9</w:t>
            </w:r>
            <w:proofErr w:type="spellEnd"/>
          </w:p>
        </w:tc>
        <w:tc>
          <w:tcPr>
            <w:tcW w:w="29.70pt" w:type="dxa"/>
            <w:shd w:val="clear" w:color="auto" w:fill="E7E6E6"/>
          </w:tcPr>
          <w:p w14:paraId="19E3956D" w14:textId="77777777" w:rsidR="00BB065D" w:rsidRPr="00E32346" w:rsidRDefault="00BB065D" w:rsidP="00BB065D">
            <w:pPr>
              <w:spacing w:after="6pt" w:line="14.40pt" w:lineRule="auto"/>
              <w:contextualSpacing/>
              <w:jc w:val="center"/>
              <w:rPr>
                <w:rFonts w:cs="Calibri"/>
                <w:lang w:val="en-US"/>
              </w:rPr>
            </w:pPr>
            <w:proofErr w:type="spellStart"/>
            <w:r w:rsidRPr="00C61384">
              <w:rPr>
                <w:rFonts w:cs="Calibri"/>
                <w:lang w:val="es-ES"/>
              </w:rPr>
              <w:t>M10</w:t>
            </w:r>
            <w:proofErr w:type="spellEnd"/>
          </w:p>
        </w:tc>
        <w:tc>
          <w:tcPr>
            <w:tcW w:w="29.70pt" w:type="dxa"/>
            <w:shd w:val="clear" w:color="auto" w:fill="E7E6E6"/>
          </w:tcPr>
          <w:p w14:paraId="4AE831DE" w14:textId="77777777" w:rsidR="00BB065D" w:rsidRPr="00E32346" w:rsidRDefault="00BB065D" w:rsidP="00BB065D">
            <w:pPr>
              <w:spacing w:after="6pt" w:line="14.40pt" w:lineRule="auto"/>
              <w:contextualSpacing/>
              <w:jc w:val="center"/>
              <w:rPr>
                <w:rFonts w:cs="Calibri"/>
                <w:lang w:val="en-US"/>
              </w:rPr>
            </w:pPr>
            <w:proofErr w:type="spellStart"/>
            <w:r w:rsidRPr="00C61384">
              <w:rPr>
                <w:rFonts w:cs="Calibri"/>
                <w:lang w:val="es-ES"/>
              </w:rPr>
              <w:t>M11</w:t>
            </w:r>
            <w:proofErr w:type="spellEnd"/>
          </w:p>
        </w:tc>
        <w:tc>
          <w:tcPr>
            <w:tcW w:w="29.90pt" w:type="dxa"/>
            <w:shd w:val="clear" w:color="auto" w:fill="E7E6E6"/>
          </w:tcPr>
          <w:p w14:paraId="48CDDF20" w14:textId="77777777" w:rsidR="00BB065D" w:rsidRPr="00E32346" w:rsidRDefault="00BB065D" w:rsidP="00BB065D">
            <w:pPr>
              <w:spacing w:after="6pt" w:line="14.40pt" w:lineRule="auto"/>
              <w:contextualSpacing/>
              <w:jc w:val="center"/>
              <w:rPr>
                <w:rFonts w:cs="Calibri"/>
                <w:lang w:val="en-US"/>
              </w:rPr>
            </w:pPr>
            <w:proofErr w:type="spellStart"/>
            <w:r w:rsidRPr="00C61384">
              <w:rPr>
                <w:rFonts w:cs="Calibri"/>
                <w:lang w:val="es-ES"/>
              </w:rPr>
              <w:t>M12</w:t>
            </w:r>
            <w:proofErr w:type="spellEnd"/>
          </w:p>
        </w:tc>
      </w:tr>
      <w:tr w:rsidR="00BB065D" w:rsidRPr="005678BF" w14:paraId="253D33F9" w14:textId="77777777" w:rsidTr="00A00AF4">
        <w:trPr>
          <w:trHeight w:hRule="exact" w:val="284"/>
        </w:trPr>
        <w:tc>
          <w:tcPr>
            <w:tcW w:w="103.95pt" w:type="dxa"/>
            <w:vMerge/>
          </w:tcPr>
          <w:p w14:paraId="163E7B10" w14:textId="77777777" w:rsidR="00BB065D" w:rsidRPr="00E32346" w:rsidRDefault="00BB065D" w:rsidP="00BB065D">
            <w:pPr>
              <w:spacing w:after="6pt" w:line="14.40pt" w:lineRule="auto"/>
              <w:contextualSpacing/>
              <w:rPr>
                <w:rFonts w:cs="Calibri"/>
                <w:lang w:val="en-US"/>
              </w:rPr>
            </w:pPr>
          </w:p>
        </w:tc>
        <w:tc>
          <w:tcPr>
            <w:tcW w:w="38.05pt" w:type="dxa"/>
          </w:tcPr>
          <w:p w14:paraId="7603CB95" w14:textId="77777777" w:rsidR="00BB065D" w:rsidRPr="00E32346" w:rsidRDefault="00BB065D" w:rsidP="00BB065D">
            <w:pPr>
              <w:spacing w:after="6pt" w:line="14.40pt" w:lineRule="auto"/>
              <w:contextualSpacing/>
              <w:jc w:val="center"/>
              <w:rPr>
                <w:rFonts w:cs="Calibri"/>
                <w:lang w:val="en-US"/>
              </w:rPr>
            </w:pPr>
            <w:proofErr w:type="spellStart"/>
            <w:r w:rsidRPr="00C61384">
              <w:rPr>
                <w:rFonts w:cs="Calibri"/>
                <w:lang w:val="es-ES"/>
              </w:rPr>
              <w:t>1st</w:t>
            </w:r>
            <w:proofErr w:type="spellEnd"/>
            <w:r w:rsidRPr="00C61384">
              <w:rPr>
                <w:rFonts w:cs="Calibri"/>
                <w:lang w:val="es-ES"/>
              </w:rPr>
              <w:t xml:space="preserve"> </w:t>
            </w:r>
            <w:proofErr w:type="spellStart"/>
            <w:r w:rsidRPr="00C61384">
              <w:rPr>
                <w:rFonts w:cs="Calibri"/>
                <w:lang w:val="es-ES"/>
              </w:rPr>
              <w:t>year</w:t>
            </w:r>
            <w:proofErr w:type="spellEnd"/>
          </w:p>
        </w:tc>
        <w:tc>
          <w:tcPr>
            <w:tcW w:w="24.70pt" w:type="dxa"/>
          </w:tcPr>
          <w:p w14:paraId="0AA60ADE" w14:textId="77777777" w:rsidR="00BB065D" w:rsidRPr="00E32346" w:rsidRDefault="00BB065D" w:rsidP="00BB065D">
            <w:pPr>
              <w:spacing w:after="6pt" w:line="14.40pt" w:lineRule="auto"/>
              <w:contextualSpacing/>
              <w:jc w:val="center"/>
              <w:rPr>
                <w:rFonts w:cs="Calibri"/>
                <w:lang w:val="en-US"/>
              </w:rPr>
            </w:pPr>
          </w:p>
        </w:tc>
        <w:tc>
          <w:tcPr>
            <w:tcW w:w="24.70pt" w:type="dxa"/>
          </w:tcPr>
          <w:p w14:paraId="1EFBA451" w14:textId="77777777" w:rsidR="00BB065D" w:rsidRPr="00E32346" w:rsidRDefault="00BB065D" w:rsidP="00BB065D">
            <w:pPr>
              <w:spacing w:after="6pt" w:line="14.40pt" w:lineRule="auto"/>
              <w:contextualSpacing/>
              <w:jc w:val="center"/>
              <w:rPr>
                <w:rFonts w:cs="Calibri"/>
                <w:lang w:val="en-US"/>
              </w:rPr>
            </w:pPr>
          </w:p>
        </w:tc>
        <w:tc>
          <w:tcPr>
            <w:tcW w:w="24.70pt" w:type="dxa"/>
          </w:tcPr>
          <w:p w14:paraId="36DB7DB6" w14:textId="77777777" w:rsidR="00BB065D" w:rsidRPr="00E32346" w:rsidRDefault="00BB065D" w:rsidP="00BB065D">
            <w:pPr>
              <w:spacing w:after="6pt" w:line="14.40pt" w:lineRule="auto"/>
              <w:contextualSpacing/>
              <w:jc w:val="center"/>
              <w:rPr>
                <w:rFonts w:cs="Calibri"/>
                <w:lang w:val="en-US"/>
              </w:rPr>
            </w:pPr>
          </w:p>
        </w:tc>
        <w:tc>
          <w:tcPr>
            <w:tcW w:w="24.70pt" w:type="dxa"/>
          </w:tcPr>
          <w:p w14:paraId="1D727122" w14:textId="77777777" w:rsidR="00BB065D" w:rsidRPr="00E32346" w:rsidRDefault="00BB065D" w:rsidP="00BB065D">
            <w:pPr>
              <w:spacing w:after="6pt" w:line="14.40pt" w:lineRule="auto"/>
              <w:contextualSpacing/>
              <w:jc w:val="center"/>
              <w:rPr>
                <w:rFonts w:cs="Calibri"/>
                <w:lang w:val="en-US"/>
              </w:rPr>
            </w:pPr>
          </w:p>
        </w:tc>
        <w:tc>
          <w:tcPr>
            <w:tcW w:w="24.70pt" w:type="dxa"/>
          </w:tcPr>
          <w:p w14:paraId="4A6AD9CD" w14:textId="77777777" w:rsidR="00BB065D" w:rsidRPr="00E32346" w:rsidRDefault="00BB065D" w:rsidP="00BB065D">
            <w:pPr>
              <w:spacing w:after="6pt" w:line="14.40pt" w:lineRule="auto"/>
              <w:contextualSpacing/>
              <w:jc w:val="center"/>
              <w:rPr>
                <w:rFonts w:cs="Calibri"/>
                <w:lang w:val="en-US"/>
              </w:rPr>
            </w:pPr>
          </w:p>
        </w:tc>
        <w:tc>
          <w:tcPr>
            <w:tcW w:w="24.70pt" w:type="dxa"/>
          </w:tcPr>
          <w:p w14:paraId="00326D03" w14:textId="77777777" w:rsidR="00BB065D" w:rsidRPr="00E32346" w:rsidRDefault="00BB065D" w:rsidP="00BB065D">
            <w:pPr>
              <w:spacing w:after="6pt" w:line="14.40pt" w:lineRule="auto"/>
              <w:contextualSpacing/>
              <w:jc w:val="center"/>
              <w:rPr>
                <w:rFonts w:cs="Calibri"/>
                <w:lang w:val="en-US"/>
              </w:rPr>
            </w:pPr>
          </w:p>
        </w:tc>
        <w:tc>
          <w:tcPr>
            <w:tcW w:w="24.70pt" w:type="dxa"/>
          </w:tcPr>
          <w:p w14:paraId="298CAFE8" w14:textId="77777777" w:rsidR="00BB065D" w:rsidRPr="00E32346" w:rsidRDefault="00BB065D" w:rsidP="00BB065D">
            <w:pPr>
              <w:spacing w:after="6pt" w:line="14.40pt" w:lineRule="auto"/>
              <w:contextualSpacing/>
              <w:jc w:val="center"/>
              <w:rPr>
                <w:rFonts w:cs="Calibri"/>
                <w:lang w:val="en-US"/>
              </w:rPr>
            </w:pPr>
          </w:p>
        </w:tc>
        <w:tc>
          <w:tcPr>
            <w:tcW w:w="24.70pt" w:type="dxa"/>
          </w:tcPr>
          <w:p w14:paraId="15452A62"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0070C0"/>
          </w:tcPr>
          <w:p w14:paraId="19779DF6" w14:textId="77777777" w:rsidR="00BB065D" w:rsidRPr="00E32346" w:rsidRDefault="00BB065D" w:rsidP="00BB065D">
            <w:pPr>
              <w:spacing w:after="6pt" w:line="14.40pt" w:lineRule="auto"/>
              <w:contextualSpacing/>
              <w:jc w:val="center"/>
              <w:rPr>
                <w:rFonts w:cs="Calibri"/>
                <w:lang w:val="en-US"/>
              </w:rPr>
            </w:pPr>
          </w:p>
        </w:tc>
        <w:tc>
          <w:tcPr>
            <w:tcW w:w="29.70pt" w:type="dxa"/>
            <w:shd w:val="clear" w:color="auto" w:fill="0070C0"/>
          </w:tcPr>
          <w:p w14:paraId="1CF3AE3A" w14:textId="77777777" w:rsidR="00BB065D" w:rsidRPr="00E32346" w:rsidRDefault="00BB065D" w:rsidP="00BB065D">
            <w:pPr>
              <w:spacing w:after="6pt" w:line="14.40pt" w:lineRule="auto"/>
              <w:contextualSpacing/>
              <w:jc w:val="center"/>
              <w:rPr>
                <w:rFonts w:cs="Calibri"/>
                <w:lang w:val="en-US"/>
              </w:rPr>
            </w:pPr>
          </w:p>
        </w:tc>
        <w:tc>
          <w:tcPr>
            <w:tcW w:w="29.70pt" w:type="dxa"/>
            <w:shd w:val="clear" w:color="auto" w:fill="0070C0"/>
          </w:tcPr>
          <w:p w14:paraId="4B6FA1F7" w14:textId="77777777" w:rsidR="00BB065D" w:rsidRPr="00E32346" w:rsidRDefault="00BB065D" w:rsidP="00BB065D">
            <w:pPr>
              <w:spacing w:after="6pt" w:line="14.40pt" w:lineRule="auto"/>
              <w:contextualSpacing/>
              <w:jc w:val="center"/>
              <w:rPr>
                <w:rFonts w:cs="Calibri"/>
                <w:lang w:val="en-US"/>
              </w:rPr>
            </w:pPr>
          </w:p>
        </w:tc>
        <w:tc>
          <w:tcPr>
            <w:tcW w:w="29.90pt" w:type="dxa"/>
            <w:shd w:val="clear" w:color="auto" w:fill="0070C0"/>
          </w:tcPr>
          <w:p w14:paraId="14A551BB" w14:textId="77777777" w:rsidR="00BB065D" w:rsidRPr="00E32346" w:rsidRDefault="00BB065D" w:rsidP="00BB065D">
            <w:pPr>
              <w:spacing w:after="6pt" w:line="14.40pt" w:lineRule="auto"/>
              <w:contextualSpacing/>
              <w:jc w:val="center"/>
              <w:rPr>
                <w:rFonts w:cs="Calibri"/>
                <w:lang w:val="en-US"/>
              </w:rPr>
            </w:pPr>
          </w:p>
        </w:tc>
      </w:tr>
      <w:tr w:rsidR="001564F0" w:rsidRPr="005678BF" w14:paraId="14FA4403" w14:textId="77777777" w:rsidTr="00A00AF4">
        <w:trPr>
          <w:trHeight w:hRule="exact" w:val="284"/>
        </w:trPr>
        <w:tc>
          <w:tcPr>
            <w:tcW w:w="103.95pt" w:type="dxa"/>
            <w:vMerge/>
          </w:tcPr>
          <w:p w14:paraId="37FFA469" w14:textId="77777777" w:rsidR="00BB065D" w:rsidRPr="00E32346" w:rsidRDefault="00BB065D" w:rsidP="00BB065D">
            <w:pPr>
              <w:spacing w:after="6pt" w:line="14.40pt" w:lineRule="auto"/>
              <w:contextualSpacing/>
              <w:rPr>
                <w:rFonts w:cs="Calibri"/>
                <w:lang w:val="en-US"/>
              </w:rPr>
            </w:pPr>
          </w:p>
        </w:tc>
        <w:tc>
          <w:tcPr>
            <w:tcW w:w="38.05pt" w:type="dxa"/>
          </w:tcPr>
          <w:p w14:paraId="65531886" w14:textId="77777777" w:rsidR="00BB065D" w:rsidRPr="00E32346" w:rsidRDefault="00BB065D" w:rsidP="00BB065D">
            <w:pPr>
              <w:spacing w:after="6pt" w:line="14.40pt" w:lineRule="auto"/>
              <w:contextualSpacing/>
              <w:jc w:val="center"/>
              <w:rPr>
                <w:rFonts w:cs="Calibri"/>
                <w:lang w:val="en-US"/>
              </w:rPr>
            </w:pPr>
            <w:proofErr w:type="spellStart"/>
            <w:r w:rsidRPr="00C61384">
              <w:rPr>
                <w:rFonts w:cs="Calibri"/>
                <w:lang w:val="es-ES"/>
              </w:rPr>
              <w:t>2nd</w:t>
            </w:r>
            <w:proofErr w:type="spellEnd"/>
            <w:r w:rsidRPr="00C61384">
              <w:rPr>
                <w:rFonts w:cs="Calibri"/>
                <w:lang w:val="es-ES"/>
              </w:rPr>
              <w:t xml:space="preserve"> </w:t>
            </w:r>
            <w:proofErr w:type="spellStart"/>
            <w:r w:rsidRPr="00C61384">
              <w:rPr>
                <w:rFonts w:cs="Calibri"/>
                <w:lang w:val="es-ES"/>
              </w:rPr>
              <w:t>year</w:t>
            </w:r>
            <w:proofErr w:type="spellEnd"/>
          </w:p>
        </w:tc>
        <w:tc>
          <w:tcPr>
            <w:tcW w:w="24.70pt" w:type="dxa"/>
            <w:shd w:val="clear" w:color="auto" w:fill="0070C0"/>
          </w:tcPr>
          <w:p w14:paraId="3FE0B85A"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0070C0"/>
          </w:tcPr>
          <w:p w14:paraId="2B0D2F36"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0070C0"/>
          </w:tcPr>
          <w:p w14:paraId="33D8EE47"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0070C0"/>
          </w:tcPr>
          <w:p w14:paraId="2439F475"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0070C0"/>
          </w:tcPr>
          <w:p w14:paraId="5E63FE19"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0070C0"/>
          </w:tcPr>
          <w:p w14:paraId="3D17FDDE"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0070C0"/>
          </w:tcPr>
          <w:p w14:paraId="5C72FFFE"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0070C0"/>
          </w:tcPr>
          <w:p w14:paraId="42D3A504"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FFFFFF"/>
          </w:tcPr>
          <w:p w14:paraId="4C6E59F4" w14:textId="77777777" w:rsidR="00BB065D" w:rsidRPr="00E32346" w:rsidRDefault="00BB065D" w:rsidP="00BB065D">
            <w:pPr>
              <w:spacing w:after="6pt" w:line="14.40pt" w:lineRule="auto"/>
              <w:contextualSpacing/>
              <w:jc w:val="center"/>
              <w:rPr>
                <w:rFonts w:cs="Calibri"/>
                <w:lang w:val="en-US"/>
              </w:rPr>
            </w:pPr>
          </w:p>
        </w:tc>
        <w:tc>
          <w:tcPr>
            <w:tcW w:w="29.70pt" w:type="dxa"/>
            <w:shd w:val="clear" w:color="auto" w:fill="FFFFFF"/>
          </w:tcPr>
          <w:p w14:paraId="407DB4C4" w14:textId="77777777" w:rsidR="00BB065D" w:rsidRPr="00E32346" w:rsidRDefault="00BB065D" w:rsidP="00BB065D">
            <w:pPr>
              <w:spacing w:after="6pt" w:line="14.40pt" w:lineRule="auto"/>
              <w:contextualSpacing/>
              <w:jc w:val="center"/>
              <w:rPr>
                <w:rFonts w:cs="Calibri"/>
                <w:lang w:val="en-US"/>
              </w:rPr>
            </w:pPr>
          </w:p>
        </w:tc>
        <w:tc>
          <w:tcPr>
            <w:tcW w:w="29.70pt" w:type="dxa"/>
            <w:shd w:val="clear" w:color="auto" w:fill="auto"/>
          </w:tcPr>
          <w:p w14:paraId="318C95DA" w14:textId="77777777" w:rsidR="00BB065D" w:rsidRPr="00E32346" w:rsidRDefault="00BB065D" w:rsidP="00BB065D">
            <w:pPr>
              <w:spacing w:after="6pt" w:line="14.40pt" w:lineRule="auto"/>
              <w:contextualSpacing/>
              <w:jc w:val="center"/>
              <w:rPr>
                <w:rFonts w:cs="Calibri"/>
                <w:lang w:val="en-US"/>
              </w:rPr>
            </w:pPr>
          </w:p>
        </w:tc>
        <w:tc>
          <w:tcPr>
            <w:tcW w:w="29.90pt" w:type="dxa"/>
            <w:shd w:val="clear" w:color="auto" w:fill="auto"/>
          </w:tcPr>
          <w:p w14:paraId="795D8D14" w14:textId="77777777" w:rsidR="00BB065D" w:rsidRPr="00E32346" w:rsidRDefault="00BB065D" w:rsidP="00BB065D">
            <w:pPr>
              <w:spacing w:after="6pt" w:line="14.40pt" w:lineRule="auto"/>
              <w:contextualSpacing/>
              <w:jc w:val="center"/>
              <w:rPr>
                <w:rFonts w:cs="Calibri"/>
                <w:lang w:val="en-US"/>
              </w:rPr>
            </w:pPr>
          </w:p>
        </w:tc>
      </w:tr>
      <w:tr w:rsidR="00BB065D" w:rsidRPr="005678BF" w14:paraId="25025F7E" w14:textId="77777777" w:rsidTr="00A00AF4">
        <w:trPr>
          <w:trHeight w:hRule="exact" w:val="284"/>
        </w:trPr>
        <w:tc>
          <w:tcPr>
            <w:tcW w:w="103.95pt" w:type="dxa"/>
            <w:vMerge/>
            <w:shd w:val="clear" w:color="auto" w:fill="auto"/>
          </w:tcPr>
          <w:p w14:paraId="600FD16C" w14:textId="77777777" w:rsidR="00BB065D" w:rsidRPr="00E32346" w:rsidRDefault="00BB065D" w:rsidP="00BB065D">
            <w:pPr>
              <w:spacing w:after="6pt" w:line="14.40pt" w:lineRule="auto"/>
              <w:contextualSpacing/>
              <w:rPr>
                <w:rFonts w:cs="Calibri"/>
                <w:lang w:val="en-US"/>
              </w:rPr>
            </w:pPr>
          </w:p>
        </w:tc>
        <w:tc>
          <w:tcPr>
            <w:tcW w:w="38.05pt" w:type="dxa"/>
            <w:shd w:val="clear" w:color="auto" w:fill="auto"/>
          </w:tcPr>
          <w:p w14:paraId="59E20E20" w14:textId="77777777" w:rsidR="00BB065D" w:rsidRPr="00E32346" w:rsidRDefault="00BB065D" w:rsidP="00BB065D">
            <w:pPr>
              <w:spacing w:after="6pt" w:line="14.40pt" w:lineRule="auto"/>
              <w:contextualSpacing/>
              <w:jc w:val="center"/>
              <w:rPr>
                <w:rFonts w:cs="Calibri"/>
                <w:lang w:val="en-US"/>
              </w:rPr>
            </w:pPr>
            <w:proofErr w:type="spellStart"/>
            <w:r w:rsidRPr="00C61384">
              <w:rPr>
                <w:rFonts w:cs="Calibri"/>
                <w:lang w:val="es-ES"/>
              </w:rPr>
              <w:t>3rd</w:t>
            </w:r>
            <w:proofErr w:type="spellEnd"/>
            <w:r w:rsidRPr="00C61384">
              <w:rPr>
                <w:rFonts w:cs="Calibri"/>
                <w:lang w:val="es-ES"/>
              </w:rPr>
              <w:t xml:space="preserve"> </w:t>
            </w:r>
            <w:proofErr w:type="spellStart"/>
            <w:r w:rsidRPr="00C61384">
              <w:rPr>
                <w:rFonts w:cs="Calibri"/>
                <w:lang w:val="es-ES"/>
              </w:rPr>
              <w:t>year</w:t>
            </w:r>
            <w:proofErr w:type="spellEnd"/>
          </w:p>
        </w:tc>
        <w:tc>
          <w:tcPr>
            <w:tcW w:w="24.70pt" w:type="dxa"/>
            <w:shd w:val="clear" w:color="auto" w:fill="auto"/>
          </w:tcPr>
          <w:p w14:paraId="5044BF0F"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78628FB1"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782F730E"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4F5DE6BB"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60697D82"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4A00BB71"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1923C860"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0CCADB0D"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5D4242D5" w14:textId="77777777" w:rsidR="00BB065D" w:rsidRPr="00E32346" w:rsidRDefault="00BB065D" w:rsidP="00BB065D">
            <w:pPr>
              <w:spacing w:after="6pt" w:line="14.40pt" w:lineRule="auto"/>
              <w:contextualSpacing/>
              <w:jc w:val="center"/>
              <w:rPr>
                <w:rFonts w:cs="Calibri"/>
                <w:lang w:val="en-US"/>
              </w:rPr>
            </w:pPr>
          </w:p>
        </w:tc>
        <w:tc>
          <w:tcPr>
            <w:tcW w:w="29.70pt" w:type="dxa"/>
            <w:shd w:val="clear" w:color="auto" w:fill="auto"/>
          </w:tcPr>
          <w:p w14:paraId="520ADFA9" w14:textId="77777777" w:rsidR="00BB065D" w:rsidRPr="00E32346" w:rsidRDefault="00BB065D" w:rsidP="00BB065D">
            <w:pPr>
              <w:spacing w:after="6pt" w:line="14.40pt" w:lineRule="auto"/>
              <w:contextualSpacing/>
              <w:jc w:val="center"/>
              <w:rPr>
                <w:rFonts w:cs="Calibri"/>
                <w:lang w:val="en-US"/>
              </w:rPr>
            </w:pPr>
          </w:p>
        </w:tc>
        <w:tc>
          <w:tcPr>
            <w:tcW w:w="29.70pt" w:type="dxa"/>
            <w:shd w:val="clear" w:color="auto" w:fill="auto"/>
          </w:tcPr>
          <w:p w14:paraId="06334105" w14:textId="77777777" w:rsidR="00BB065D" w:rsidRPr="00E32346" w:rsidRDefault="00BB065D" w:rsidP="00BB065D">
            <w:pPr>
              <w:spacing w:after="6pt" w:line="14.40pt" w:lineRule="auto"/>
              <w:contextualSpacing/>
              <w:jc w:val="center"/>
              <w:rPr>
                <w:rFonts w:cs="Calibri"/>
                <w:lang w:val="en-US"/>
              </w:rPr>
            </w:pPr>
          </w:p>
        </w:tc>
        <w:tc>
          <w:tcPr>
            <w:tcW w:w="29.90pt" w:type="dxa"/>
            <w:shd w:val="clear" w:color="auto" w:fill="auto"/>
          </w:tcPr>
          <w:p w14:paraId="7752227F" w14:textId="77777777" w:rsidR="00BB065D" w:rsidRPr="00E32346" w:rsidRDefault="00BB065D" w:rsidP="00BB065D">
            <w:pPr>
              <w:spacing w:after="6pt" w:line="14.40pt" w:lineRule="auto"/>
              <w:contextualSpacing/>
              <w:jc w:val="center"/>
              <w:rPr>
                <w:rFonts w:cs="Calibri"/>
                <w:lang w:val="en-US"/>
              </w:rPr>
            </w:pPr>
          </w:p>
        </w:tc>
      </w:tr>
      <w:tr w:rsidR="00BB065D" w:rsidRPr="005678BF" w14:paraId="0AA6AEFE" w14:textId="77777777" w:rsidTr="00A00AF4">
        <w:trPr>
          <w:trHeight w:hRule="exact" w:val="284"/>
        </w:trPr>
        <w:tc>
          <w:tcPr>
            <w:tcW w:w="103.95pt" w:type="dxa"/>
            <w:vMerge/>
            <w:shd w:val="clear" w:color="auto" w:fill="auto"/>
          </w:tcPr>
          <w:p w14:paraId="67163A44" w14:textId="77777777" w:rsidR="00BB065D" w:rsidRPr="00E32346" w:rsidRDefault="00BB065D" w:rsidP="00BB065D">
            <w:pPr>
              <w:spacing w:after="6pt" w:line="14.40pt" w:lineRule="auto"/>
              <w:contextualSpacing/>
              <w:rPr>
                <w:rFonts w:cs="Calibri"/>
                <w:lang w:val="en-US"/>
              </w:rPr>
            </w:pPr>
          </w:p>
        </w:tc>
        <w:tc>
          <w:tcPr>
            <w:tcW w:w="38.05pt" w:type="dxa"/>
            <w:shd w:val="clear" w:color="auto" w:fill="auto"/>
          </w:tcPr>
          <w:p w14:paraId="5AC62635" w14:textId="77777777" w:rsidR="00BB065D" w:rsidRPr="00E32346" w:rsidRDefault="00BB065D" w:rsidP="00BB065D">
            <w:pPr>
              <w:spacing w:after="6pt" w:line="14.40pt" w:lineRule="auto"/>
              <w:contextualSpacing/>
              <w:jc w:val="center"/>
              <w:rPr>
                <w:rFonts w:cs="Calibri"/>
                <w:lang w:val="en-US"/>
              </w:rPr>
            </w:pPr>
            <w:proofErr w:type="spellStart"/>
            <w:r w:rsidRPr="00C61384">
              <w:rPr>
                <w:rFonts w:cs="Calibri"/>
                <w:lang w:val="es-ES"/>
              </w:rPr>
              <w:t>4th</w:t>
            </w:r>
            <w:proofErr w:type="spellEnd"/>
            <w:r w:rsidRPr="00C61384">
              <w:rPr>
                <w:rFonts w:cs="Calibri"/>
                <w:lang w:val="es-ES"/>
              </w:rPr>
              <w:t xml:space="preserve"> </w:t>
            </w:r>
            <w:proofErr w:type="spellStart"/>
            <w:r w:rsidRPr="00C61384">
              <w:rPr>
                <w:rFonts w:cs="Calibri"/>
                <w:lang w:val="es-ES"/>
              </w:rPr>
              <w:t>year</w:t>
            </w:r>
            <w:proofErr w:type="spellEnd"/>
          </w:p>
        </w:tc>
        <w:tc>
          <w:tcPr>
            <w:tcW w:w="24.70pt" w:type="dxa"/>
            <w:shd w:val="clear" w:color="auto" w:fill="auto"/>
          </w:tcPr>
          <w:p w14:paraId="7EB4A17B"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72A3F0E7"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165DCCA0"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277FCF99"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6D4BE045"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12E7A00B"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5AF38BE7"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4C4B08D0"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759E02FA" w14:textId="77777777" w:rsidR="00BB065D" w:rsidRPr="00E32346" w:rsidRDefault="00BB065D" w:rsidP="00BB065D">
            <w:pPr>
              <w:spacing w:after="6pt" w:line="14.40pt" w:lineRule="auto"/>
              <w:contextualSpacing/>
              <w:jc w:val="center"/>
              <w:rPr>
                <w:rFonts w:cs="Calibri"/>
                <w:lang w:val="en-US"/>
              </w:rPr>
            </w:pPr>
          </w:p>
        </w:tc>
        <w:tc>
          <w:tcPr>
            <w:tcW w:w="29.70pt" w:type="dxa"/>
            <w:shd w:val="clear" w:color="auto" w:fill="auto"/>
          </w:tcPr>
          <w:p w14:paraId="49E534D8" w14:textId="77777777" w:rsidR="00BB065D" w:rsidRPr="00E32346" w:rsidRDefault="00BB065D" w:rsidP="00BB065D">
            <w:pPr>
              <w:spacing w:after="6pt" w:line="14.40pt" w:lineRule="auto"/>
              <w:contextualSpacing/>
              <w:jc w:val="center"/>
              <w:rPr>
                <w:rFonts w:cs="Calibri"/>
                <w:lang w:val="en-US"/>
              </w:rPr>
            </w:pPr>
          </w:p>
        </w:tc>
        <w:tc>
          <w:tcPr>
            <w:tcW w:w="29.70pt" w:type="dxa"/>
            <w:shd w:val="clear" w:color="auto" w:fill="auto"/>
          </w:tcPr>
          <w:p w14:paraId="79291E67" w14:textId="77777777" w:rsidR="00BB065D" w:rsidRPr="00E32346" w:rsidRDefault="00BB065D" w:rsidP="00BB065D">
            <w:pPr>
              <w:spacing w:after="6pt" w:line="14.40pt" w:lineRule="auto"/>
              <w:contextualSpacing/>
              <w:jc w:val="center"/>
              <w:rPr>
                <w:rFonts w:cs="Calibri"/>
                <w:lang w:val="en-US"/>
              </w:rPr>
            </w:pPr>
          </w:p>
        </w:tc>
        <w:tc>
          <w:tcPr>
            <w:tcW w:w="29.90pt" w:type="dxa"/>
            <w:shd w:val="clear" w:color="auto" w:fill="auto"/>
          </w:tcPr>
          <w:p w14:paraId="398050C0" w14:textId="77777777" w:rsidR="00BB065D" w:rsidRPr="00E32346" w:rsidRDefault="00BB065D" w:rsidP="00BB065D">
            <w:pPr>
              <w:spacing w:after="6pt" w:line="14.40pt" w:lineRule="auto"/>
              <w:contextualSpacing/>
              <w:jc w:val="center"/>
              <w:rPr>
                <w:rFonts w:cs="Calibri"/>
                <w:lang w:val="en-US"/>
              </w:rPr>
            </w:pPr>
          </w:p>
        </w:tc>
      </w:tr>
      <w:tr w:rsidR="00BB065D" w:rsidRPr="005678BF" w14:paraId="7672B7EB" w14:textId="77777777" w:rsidTr="00A00AF4">
        <w:trPr>
          <w:trHeight w:hRule="exact" w:val="284"/>
        </w:trPr>
        <w:tc>
          <w:tcPr>
            <w:tcW w:w="103.95pt" w:type="dxa"/>
            <w:vMerge w:val="restart"/>
            <w:shd w:val="clear" w:color="auto" w:fill="auto"/>
          </w:tcPr>
          <w:p w14:paraId="37940690" w14:textId="77777777" w:rsidR="00BB065D" w:rsidRPr="008D00E0" w:rsidRDefault="00BB065D" w:rsidP="00BB065D">
            <w:pPr>
              <w:spacing w:after="6pt" w:line="14.40pt" w:lineRule="auto"/>
              <w:contextualSpacing/>
              <w:rPr>
                <w:rFonts w:cs="Calibri"/>
                <w:lang w:val="en-US"/>
              </w:rPr>
            </w:pPr>
            <w:r>
              <w:rPr>
                <w:rStyle w:val="rynqvb"/>
                <w:lang w:val="en"/>
              </w:rPr>
              <w:t xml:space="preserve">Test and validation of </w:t>
            </w:r>
            <w:r w:rsidRPr="00C61384">
              <w:rPr>
                <w:rStyle w:val="rynqvb"/>
                <w:lang w:val="en"/>
              </w:rPr>
              <w:t xml:space="preserve">calibration on </w:t>
            </w:r>
            <w:r>
              <w:rPr>
                <w:rStyle w:val="rynqvb"/>
                <w:lang w:val="en"/>
              </w:rPr>
              <w:t>external model</w:t>
            </w:r>
          </w:p>
          <w:p w14:paraId="44CC964F" w14:textId="77777777" w:rsidR="00BB065D" w:rsidRPr="00E32346" w:rsidRDefault="00BB065D" w:rsidP="00BB065D">
            <w:pPr>
              <w:spacing w:after="6pt" w:line="14.40pt" w:lineRule="auto"/>
              <w:contextualSpacing/>
              <w:rPr>
                <w:rFonts w:cs="Calibri"/>
                <w:lang w:val="en-US"/>
              </w:rPr>
            </w:pPr>
          </w:p>
        </w:tc>
        <w:tc>
          <w:tcPr>
            <w:tcW w:w="38.05pt" w:type="dxa"/>
            <w:shd w:val="clear" w:color="auto" w:fill="E7E6E6"/>
          </w:tcPr>
          <w:p w14:paraId="77AF1FED" w14:textId="77777777" w:rsidR="00BB065D" w:rsidRPr="00E32346" w:rsidRDefault="00BB065D" w:rsidP="00BB065D">
            <w:pPr>
              <w:spacing w:after="6pt" w:line="14.40pt" w:lineRule="auto"/>
              <w:contextualSpacing/>
              <w:jc w:val="center"/>
              <w:rPr>
                <w:rFonts w:cs="Calibri"/>
                <w:lang w:val="en-US"/>
              </w:rPr>
            </w:pPr>
            <w:r w:rsidRPr="00C61384">
              <w:rPr>
                <w:rFonts w:cs="Calibri"/>
                <w:lang w:val="en-US"/>
              </w:rPr>
              <w:t>YEAR</w:t>
            </w:r>
          </w:p>
        </w:tc>
        <w:tc>
          <w:tcPr>
            <w:tcW w:w="24.70pt" w:type="dxa"/>
            <w:shd w:val="clear" w:color="auto" w:fill="E7E6E6"/>
          </w:tcPr>
          <w:p w14:paraId="1468AF07" w14:textId="77777777" w:rsidR="00BB065D" w:rsidRPr="00E32346" w:rsidRDefault="00BB065D" w:rsidP="00BB065D">
            <w:pPr>
              <w:spacing w:after="6pt" w:line="14.40pt" w:lineRule="auto"/>
              <w:contextualSpacing/>
              <w:jc w:val="center"/>
              <w:rPr>
                <w:rFonts w:cs="Calibri"/>
                <w:lang w:val="en-US"/>
              </w:rPr>
            </w:pPr>
            <w:proofErr w:type="spellStart"/>
            <w:r w:rsidRPr="00C61384">
              <w:rPr>
                <w:rFonts w:cs="Calibri"/>
                <w:lang w:val="es-ES"/>
              </w:rPr>
              <w:t>M1</w:t>
            </w:r>
            <w:proofErr w:type="spellEnd"/>
          </w:p>
        </w:tc>
        <w:tc>
          <w:tcPr>
            <w:tcW w:w="24.70pt" w:type="dxa"/>
            <w:shd w:val="clear" w:color="auto" w:fill="E7E6E6"/>
          </w:tcPr>
          <w:p w14:paraId="0F0F50A0" w14:textId="77777777" w:rsidR="00BB065D" w:rsidRPr="00E32346" w:rsidRDefault="00BB065D" w:rsidP="00BB065D">
            <w:pPr>
              <w:spacing w:after="6pt" w:line="14.40pt" w:lineRule="auto"/>
              <w:contextualSpacing/>
              <w:jc w:val="center"/>
              <w:rPr>
                <w:rFonts w:cs="Calibri"/>
                <w:lang w:val="en-US"/>
              </w:rPr>
            </w:pPr>
            <w:proofErr w:type="spellStart"/>
            <w:r w:rsidRPr="00C61384">
              <w:rPr>
                <w:rFonts w:cs="Calibri"/>
                <w:lang w:val="es-ES"/>
              </w:rPr>
              <w:t>M2</w:t>
            </w:r>
            <w:proofErr w:type="spellEnd"/>
          </w:p>
        </w:tc>
        <w:tc>
          <w:tcPr>
            <w:tcW w:w="24.70pt" w:type="dxa"/>
            <w:shd w:val="clear" w:color="auto" w:fill="E7E6E6"/>
          </w:tcPr>
          <w:p w14:paraId="5994BCA0" w14:textId="77777777" w:rsidR="00BB065D" w:rsidRPr="00E32346" w:rsidRDefault="00BB065D" w:rsidP="00BB065D">
            <w:pPr>
              <w:spacing w:after="6pt" w:line="14.40pt" w:lineRule="auto"/>
              <w:contextualSpacing/>
              <w:jc w:val="center"/>
              <w:rPr>
                <w:rFonts w:cs="Calibri"/>
                <w:lang w:val="en-US"/>
              </w:rPr>
            </w:pPr>
            <w:proofErr w:type="spellStart"/>
            <w:r w:rsidRPr="00C61384">
              <w:rPr>
                <w:rFonts w:cs="Calibri"/>
                <w:lang w:val="es-ES"/>
              </w:rPr>
              <w:t>M3</w:t>
            </w:r>
            <w:proofErr w:type="spellEnd"/>
          </w:p>
        </w:tc>
        <w:tc>
          <w:tcPr>
            <w:tcW w:w="24.70pt" w:type="dxa"/>
            <w:shd w:val="clear" w:color="auto" w:fill="E7E6E6"/>
          </w:tcPr>
          <w:p w14:paraId="3A15304D" w14:textId="77777777" w:rsidR="00BB065D" w:rsidRPr="00E32346" w:rsidRDefault="00BB065D" w:rsidP="00BB065D">
            <w:pPr>
              <w:spacing w:after="6pt" w:line="14.40pt" w:lineRule="auto"/>
              <w:contextualSpacing/>
              <w:jc w:val="center"/>
              <w:rPr>
                <w:rFonts w:cs="Calibri"/>
                <w:lang w:val="en-US"/>
              </w:rPr>
            </w:pPr>
            <w:proofErr w:type="spellStart"/>
            <w:r w:rsidRPr="00C61384">
              <w:rPr>
                <w:rFonts w:cs="Calibri"/>
                <w:lang w:val="es-ES"/>
              </w:rPr>
              <w:t>M4</w:t>
            </w:r>
            <w:proofErr w:type="spellEnd"/>
          </w:p>
        </w:tc>
        <w:tc>
          <w:tcPr>
            <w:tcW w:w="24.70pt" w:type="dxa"/>
            <w:shd w:val="clear" w:color="auto" w:fill="E7E6E6"/>
          </w:tcPr>
          <w:p w14:paraId="59EABC35" w14:textId="77777777" w:rsidR="00BB065D" w:rsidRPr="00E32346" w:rsidRDefault="00BB065D" w:rsidP="00BB065D">
            <w:pPr>
              <w:spacing w:after="6pt" w:line="14.40pt" w:lineRule="auto"/>
              <w:contextualSpacing/>
              <w:jc w:val="center"/>
              <w:rPr>
                <w:rFonts w:cs="Calibri"/>
                <w:lang w:val="en-US"/>
              </w:rPr>
            </w:pPr>
            <w:proofErr w:type="spellStart"/>
            <w:r w:rsidRPr="00C61384">
              <w:rPr>
                <w:rFonts w:cs="Calibri"/>
                <w:lang w:val="es-ES"/>
              </w:rPr>
              <w:t>M5</w:t>
            </w:r>
            <w:proofErr w:type="spellEnd"/>
          </w:p>
        </w:tc>
        <w:tc>
          <w:tcPr>
            <w:tcW w:w="24.70pt" w:type="dxa"/>
            <w:shd w:val="clear" w:color="auto" w:fill="E7E6E6"/>
          </w:tcPr>
          <w:p w14:paraId="1D432CF9" w14:textId="77777777" w:rsidR="00BB065D" w:rsidRPr="00E32346" w:rsidRDefault="00BB065D" w:rsidP="00BB065D">
            <w:pPr>
              <w:spacing w:after="6pt" w:line="14.40pt" w:lineRule="auto"/>
              <w:contextualSpacing/>
              <w:jc w:val="center"/>
              <w:rPr>
                <w:rFonts w:cs="Calibri"/>
                <w:lang w:val="en-US"/>
              </w:rPr>
            </w:pPr>
            <w:proofErr w:type="spellStart"/>
            <w:r w:rsidRPr="00C61384">
              <w:rPr>
                <w:rFonts w:cs="Calibri"/>
                <w:lang w:val="es-ES"/>
              </w:rPr>
              <w:t>M6</w:t>
            </w:r>
            <w:proofErr w:type="spellEnd"/>
          </w:p>
        </w:tc>
        <w:tc>
          <w:tcPr>
            <w:tcW w:w="24.70pt" w:type="dxa"/>
            <w:shd w:val="clear" w:color="auto" w:fill="E7E6E6"/>
          </w:tcPr>
          <w:p w14:paraId="35211FA1" w14:textId="77777777" w:rsidR="00BB065D" w:rsidRPr="00E32346" w:rsidRDefault="00BB065D" w:rsidP="00BB065D">
            <w:pPr>
              <w:spacing w:after="6pt" w:line="14.40pt" w:lineRule="auto"/>
              <w:contextualSpacing/>
              <w:jc w:val="center"/>
              <w:rPr>
                <w:rFonts w:cs="Calibri"/>
                <w:lang w:val="en-US"/>
              </w:rPr>
            </w:pPr>
            <w:proofErr w:type="spellStart"/>
            <w:r w:rsidRPr="00C61384">
              <w:rPr>
                <w:rFonts w:cs="Calibri"/>
                <w:lang w:val="es-ES"/>
              </w:rPr>
              <w:t>M7</w:t>
            </w:r>
            <w:proofErr w:type="spellEnd"/>
          </w:p>
        </w:tc>
        <w:tc>
          <w:tcPr>
            <w:tcW w:w="24.70pt" w:type="dxa"/>
            <w:shd w:val="clear" w:color="auto" w:fill="E7E6E6"/>
          </w:tcPr>
          <w:p w14:paraId="52C72ECA" w14:textId="77777777" w:rsidR="00BB065D" w:rsidRPr="00E32346" w:rsidRDefault="00BB065D" w:rsidP="00BB065D">
            <w:pPr>
              <w:spacing w:after="6pt" w:line="14.40pt" w:lineRule="auto"/>
              <w:contextualSpacing/>
              <w:jc w:val="center"/>
              <w:rPr>
                <w:rFonts w:cs="Calibri"/>
                <w:lang w:val="en-US"/>
              </w:rPr>
            </w:pPr>
            <w:proofErr w:type="spellStart"/>
            <w:r w:rsidRPr="00C61384">
              <w:rPr>
                <w:rFonts w:cs="Calibri"/>
                <w:lang w:val="es-ES"/>
              </w:rPr>
              <w:t>M8</w:t>
            </w:r>
            <w:proofErr w:type="spellEnd"/>
          </w:p>
        </w:tc>
        <w:tc>
          <w:tcPr>
            <w:tcW w:w="24.70pt" w:type="dxa"/>
            <w:shd w:val="clear" w:color="auto" w:fill="E7E6E6"/>
          </w:tcPr>
          <w:p w14:paraId="3E5AEA47" w14:textId="77777777" w:rsidR="00BB065D" w:rsidRPr="00E32346" w:rsidRDefault="00BB065D" w:rsidP="00BB065D">
            <w:pPr>
              <w:spacing w:after="6pt" w:line="14.40pt" w:lineRule="auto"/>
              <w:contextualSpacing/>
              <w:jc w:val="center"/>
              <w:rPr>
                <w:rFonts w:cs="Calibri"/>
                <w:lang w:val="en-US"/>
              </w:rPr>
            </w:pPr>
            <w:proofErr w:type="spellStart"/>
            <w:r w:rsidRPr="00C61384">
              <w:rPr>
                <w:rFonts w:cs="Calibri"/>
                <w:lang w:val="es-ES"/>
              </w:rPr>
              <w:t>M9</w:t>
            </w:r>
            <w:proofErr w:type="spellEnd"/>
          </w:p>
        </w:tc>
        <w:tc>
          <w:tcPr>
            <w:tcW w:w="29.70pt" w:type="dxa"/>
            <w:shd w:val="clear" w:color="auto" w:fill="E7E6E6"/>
          </w:tcPr>
          <w:p w14:paraId="40DA790A" w14:textId="77777777" w:rsidR="00BB065D" w:rsidRPr="00E32346" w:rsidRDefault="00BB065D" w:rsidP="00BB065D">
            <w:pPr>
              <w:spacing w:after="6pt" w:line="14.40pt" w:lineRule="auto"/>
              <w:contextualSpacing/>
              <w:jc w:val="center"/>
              <w:rPr>
                <w:rFonts w:cs="Calibri"/>
                <w:lang w:val="en-US"/>
              </w:rPr>
            </w:pPr>
            <w:proofErr w:type="spellStart"/>
            <w:r w:rsidRPr="00C61384">
              <w:rPr>
                <w:rFonts w:cs="Calibri"/>
                <w:lang w:val="es-ES"/>
              </w:rPr>
              <w:t>M10</w:t>
            </w:r>
            <w:proofErr w:type="spellEnd"/>
          </w:p>
        </w:tc>
        <w:tc>
          <w:tcPr>
            <w:tcW w:w="29.70pt" w:type="dxa"/>
            <w:shd w:val="clear" w:color="auto" w:fill="E7E6E6"/>
          </w:tcPr>
          <w:p w14:paraId="186246E8" w14:textId="77777777" w:rsidR="00BB065D" w:rsidRPr="00E32346" w:rsidRDefault="00BB065D" w:rsidP="00BB065D">
            <w:pPr>
              <w:spacing w:after="6pt" w:line="14.40pt" w:lineRule="auto"/>
              <w:contextualSpacing/>
              <w:jc w:val="center"/>
              <w:rPr>
                <w:rFonts w:cs="Calibri"/>
                <w:lang w:val="en-US"/>
              </w:rPr>
            </w:pPr>
            <w:proofErr w:type="spellStart"/>
            <w:r w:rsidRPr="00C61384">
              <w:rPr>
                <w:rFonts w:cs="Calibri"/>
                <w:lang w:val="es-ES"/>
              </w:rPr>
              <w:t>M11</w:t>
            </w:r>
            <w:proofErr w:type="spellEnd"/>
          </w:p>
        </w:tc>
        <w:tc>
          <w:tcPr>
            <w:tcW w:w="29.90pt" w:type="dxa"/>
            <w:shd w:val="clear" w:color="auto" w:fill="E7E6E6"/>
          </w:tcPr>
          <w:p w14:paraId="0D46F6B2" w14:textId="77777777" w:rsidR="00BB065D" w:rsidRPr="00E32346" w:rsidRDefault="00BB065D" w:rsidP="00BB065D">
            <w:pPr>
              <w:spacing w:after="6pt" w:line="14.40pt" w:lineRule="auto"/>
              <w:contextualSpacing/>
              <w:jc w:val="center"/>
              <w:rPr>
                <w:rFonts w:cs="Calibri"/>
                <w:lang w:val="en-US"/>
              </w:rPr>
            </w:pPr>
            <w:proofErr w:type="spellStart"/>
            <w:r w:rsidRPr="00C61384">
              <w:rPr>
                <w:rFonts w:cs="Calibri"/>
                <w:lang w:val="es-ES"/>
              </w:rPr>
              <w:t>M12</w:t>
            </w:r>
            <w:proofErr w:type="spellEnd"/>
          </w:p>
        </w:tc>
      </w:tr>
      <w:tr w:rsidR="00BB065D" w:rsidRPr="005678BF" w14:paraId="2B390DC0" w14:textId="77777777" w:rsidTr="00A00AF4">
        <w:trPr>
          <w:trHeight w:hRule="exact" w:val="284"/>
        </w:trPr>
        <w:tc>
          <w:tcPr>
            <w:tcW w:w="103.95pt" w:type="dxa"/>
            <w:vMerge/>
            <w:shd w:val="clear" w:color="auto" w:fill="auto"/>
          </w:tcPr>
          <w:p w14:paraId="2A06A77C" w14:textId="77777777" w:rsidR="00BB065D" w:rsidRPr="00E32346" w:rsidRDefault="00BB065D" w:rsidP="00BB065D">
            <w:pPr>
              <w:spacing w:after="6pt" w:line="14.40pt" w:lineRule="auto"/>
              <w:contextualSpacing/>
              <w:rPr>
                <w:rFonts w:cs="Calibri"/>
                <w:lang w:val="en-US"/>
              </w:rPr>
            </w:pPr>
          </w:p>
        </w:tc>
        <w:tc>
          <w:tcPr>
            <w:tcW w:w="38.05pt" w:type="dxa"/>
            <w:shd w:val="clear" w:color="auto" w:fill="auto"/>
          </w:tcPr>
          <w:p w14:paraId="5C54164A" w14:textId="77777777" w:rsidR="00BB065D" w:rsidRPr="00E32346" w:rsidRDefault="00BB065D" w:rsidP="00BB065D">
            <w:pPr>
              <w:spacing w:after="6pt" w:line="14.40pt" w:lineRule="auto"/>
              <w:contextualSpacing/>
              <w:jc w:val="center"/>
              <w:rPr>
                <w:rFonts w:cs="Calibri"/>
                <w:lang w:val="en-US"/>
              </w:rPr>
            </w:pPr>
            <w:proofErr w:type="spellStart"/>
            <w:r w:rsidRPr="00C61384">
              <w:rPr>
                <w:rFonts w:cs="Calibri"/>
                <w:lang w:val="es-ES"/>
              </w:rPr>
              <w:t>1st</w:t>
            </w:r>
            <w:proofErr w:type="spellEnd"/>
            <w:r w:rsidRPr="00C61384">
              <w:rPr>
                <w:rFonts w:cs="Calibri"/>
                <w:lang w:val="es-ES"/>
              </w:rPr>
              <w:t xml:space="preserve"> </w:t>
            </w:r>
            <w:proofErr w:type="spellStart"/>
            <w:r w:rsidRPr="00C61384">
              <w:rPr>
                <w:rFonts w:cs="Calibri"/>
                <w:lang w:val="es-ES"/>
              </w:rPr>
              <w:t>year</w:t>
            </w:r>
            <w:proofErr w:type="spellEnd"/>
          </w:p>
        </w:tc>
        <w:tc>
          <w:tcPr>
            <w:tcW w:w="24.70pt" w:type="dxa"/>
            <w:shd w:val="clear" w:color="auto" w:fill="auto"/>
          </w:tcPr>
          <w:p w14:paraId="20E7F159"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7D229C59"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33D50B4D"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0F1F6450"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425814A6"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481CF800"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1A62EDB8"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60467DE3"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0B5869B3" w14:textId="77777777" w:rsidR="00BB065D" w:rsidRPr="00E32346" w:rsidRDefault="00BB065D" w:rsidP="00BB065D">
            <w:pPr>
              <w:spacing w:after="6pt" w:line="14.40pt" w:lineRule="auto"/>
              <w:contextualSpacing/>
              <w:jc w:val="center"/>
              <w:rPr>
                <w:rFonts w:cs="Calibri"/>
                <w:lang w:val="en-US"/>
              </w:rPr>
            </w:pPr>
          </w:p>
        </w:tc>
        <w:tc>
          <w:tcPr>
            <w:tcW w:w="29.70pt" w:type="dxa"/>
            <w:shd w:val="clear" w:color="auto" w:fill="auto"/>
          </w:tcPr>
          <w:p w14:paraId="59DBB1A5" w14:textId="77777777" w:rsidR="00BB065D" w:rsidRPr="00E32346" w:rsidRDefault="00BB065D" w:rsidP="00BB065D">
            <w:pPr>
              <w:spacing w:after="6pt" w:line="14.40pt" w:lineRule="auto"/>
              <w:contextualSpacing/>
              <w:jc w:val="center"/>
              <w:rPr>
                <w:rFonts w:cs="Calibri"/>
                <w:lang w:val="en-US"/>
              </w:rPr>
            </w:pPr>
          </w:p>
        </w:tc>
        <w:tc>
          <w:tcPr>
            <w:tcW w:w="29.70pt" w:type="dxa"/>
            <w:shd w:val="clear" w:color="auto" w:fill="auto"/>
          </w:tcPr>
          <w:p w14:paraId="5C3AFAEE" w14:textId="77777777" w:rsidR="00BB065D" w:rsidRPr="00E32346" w:rsidRDefault="00BB065D" w:rsidP="00BB065D">
            <w:pPr>
              <w:spacing w:after="6pt" w:line="14.40pt" w:lineRule="auto"/>
              <w:contextualSpacing/>
              <w:jc w:val="center"/>
              <w:rPr>
                <w:rFonts w:cs="Calibri"/>
                <w:lang w:val="en-US"/>
              </w:rPr>
            </w:pPr>
          </w:p>
        </w:tc>
        <w:tc>
          <w:tcPr>
            <w:tcW w:w="29.90pt" w:type="dxa"/>
            <w:shd w:val="clear" w:color="auto" w:fill="auto"/>
          </w:tcPr>
          <w:p w14:paraId="5DB95D31" w14:textId="77777777" w:rsidR="00BB065D" w:rsidRPr="00E32346" w:rsidRDefault="00BB065D" w:rsidP="00BB065D">
            <w:pPr>
              <w:spacing w:after="6pt" w:line="14.40pt" w:lineRule="auto"/>
              <w:contextualSpacing/>
              <w:jc w:val="center"/>
              <w:rPr>
                <w:rFonts w:cs="Calibri"/>
                <w:lang w:val="en-US"/>
              </w:rPr>
            </w:pPr>
          </w:p>
        </w:tc>
      </w:tr>
      <w:tr w:rsidR="001564F0" w:rsidRPr="005678BF" w14:paraId="26DE49C5" w14:textId="77777777" w:rsidTr="00A00AF4">
        <w:trPr>
          <w:trHeight w:hRule="exact" w:val="284"/>
        </w:trPr>
        <w:tc>
          <w:tcPr>
            <w:tcW w:w="103.95pt" w:type="dxa"/>
            <w:vMerge/>
          </w:tcPr>
          <w:p w14:paraId="46D13646" w14:textId="77777777" w:rsidR="00BB065D" w:rsidRPr="00E32346" w:rsidRDefault="00BB065D" w:rsidP="00BB065D">
            <w:pPr>
              <w:spacing w:after="6pt" w:line="14.40pt" w:lineRule="auto"/>
              <w:contextualSpacing/>
              <w:rPr>
                <w:rFonts w:cs="Calibri"/>
                <w:lang w:val="en-US"/>
              </w:rPr>
            </w:pPr>
          </w:p>
        </w:tc>
        <w:tc>
          <w:tcPr>
            <w:tcW w:w="38.05pt" w:type="dxa"/>
          </w:tcPr>
          <w:p w14:paraId="631BE5C2" w14:textId="77777777" w:rsidR="00BB065D" w:rsidRPr="00E32346" w:rsidRDefault="00BB065D" w:rsidP="00BB065D">
            <w:pPr>
              <w:spacing w:after="6pt" w:line="14.40pt" w:lineRule="auto"/>
              <w:contextualSpacing/>
              <w:jc w:val="center"/>
              <w:rPr>
                <w:rFonts w:cs="Calibri"/>
                <w:lang w:val="en-US"/>
              </w:rPr>
            </w:pPr>
            <w:proofErr w:type="spellStart"/>
            <w:r w:rsidRPr="00C61384">
              <w:rPr>
                <w:rFonts w:cs="Calibri"/>
                <w:lang w:val="es-ES"/>
              </w:rPr>
              <w:t>2nd</w:t>
            </w:r>
            <w:proofErr w:type="spellEnd"/>
            <w:r w:rsidRPr="00C61384">
              <w:rPr>
                <w:rFonts w:cs="Calibri"/>
                <w:lang w:val="es-ES"/>
              </w:rPr>
              <w:t xml:space="preserve"> </w:t>
            </w:r>
            <w:proofErr w:type="spellStart"/>
            <w:r w:rsidRPr="00C61384">
              <w:rPr>
                <w:rFonts w:cs="Calibri"/>
                <w:lang w:val="es-ES"/>
              </w:rPr>
              <w:t>year</w:t>
            </w:r>
            <w:proofErr w:type="spellEnd"/>
          </w:p>
        </w:tc>
        <w:tc>
          <w:tcPr>
            <w:tcW w:w="24.70pt" w:type="dxa"/>
          </w:tcPr>
          <w:p w14:paraId="404A2482" w14:textId="77777777" w:rsidR="00BB065D" w:rsidRPr="00E32346" w:rsidRDefault="00BB065D" w:rsidP="00BB065D">
            <w:pPr>
              <w:spacing w:after="6pt" w:line="14.40pt" w:lineRule="auto"/>
              <w:contextualSpacing/>
              <w:jc w:val="center"/>
              <w:rPr>
                <w:rFonts w:cs="Calibri"/>
                <w:lang w:val="en-US"/>
              </w:rPr>
            </w:pPr>
          </w:p>
        </w:tc>
        <w:tc>
          <w:tcPr>
            <w:tcW w:w="24.70pt" w:type="dxa"/>
          </w:tcPr>
          <w:p w14:paraId="776771AE" w14:textId="77777777" w:rsidR="00BB065D" w:rsidRPr="00E32346" w:rsidRDefault="00BB065D" w:rsidP="00BB065D">
            <w:pPr>
              <w:spacing w:after="6pt" w:line="14.40pt" w:lineRule="auto"/>
              <w:contextualSpacing/>
              <w:jc w:val="center"/>
              <w:rPr>
                <w:rFonts w:cs="Calibri"/>
                <w:lang w:val="en-US"/>
              </w:rPr>
            </w:pPr>
          </w:p>
        </w:tc>
        <w:tc>
          <w:tcPr>
            <w:tcW w:w="24.70pt" w:type="dxa"/>
          </w:tcPr>
          <w:p w14:paraId="568113F9" w14:textId="77777777" w:rsidR="00BB065D" w:rsidRPr="00E32346" w:rsidRDefault="00BB065D" w:rsidP="00BB065D">
            <w:pPr>
              <w:spacing w:after="6pt" w:line="14.40pt" w:lineRule="auto"/>
              <w:contextualSpacing/>
              <w:jc w:val="center"/>
              <w:rPr>
                <w:rFonts w:cs="Calibri"/>
                <w:lang w:val="en-US"/>
              </w:rPr>
            </w:pPr>
          </w:p>
        </w:tc>
        <w:tc>
          <w:tcPr>
            <w:tcW w:w="24.70pt" w:type="dxa"/>
          </w:tcPr>
          <w:p w14:paraId="30E829B9"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0070C0"/>
          </w:tcPr>
          <w:p w14:paraId="5595781F"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0070C0"/>
          </w:tcPr>
          <w:p w14:paraId="622E15E6"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0070C0"/>
          </w:tcPr>
          <w:p w14:paraId="1D0B1430"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0070C0"/>
          </w:tcPr>
          <w:p w14:paraId="4D124409"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0070C0"/>
          </w:tcPr>
          <w:p w14:paraId="50C8FBDD" w14:textId="77777777" w:rsidR="00BB065D" w:rsidRPr="00E32346" w:rsidRDefault="00BB065D" w:rsidP="00BB065D">
            <w:pPr>
              <w:spacing w:after="6pt" w:line="14.40pt" w:lineRule="auto"/>
              <w:contextualSpacing/>
              <w:jc w:val="center"/>
              <w:rPr>
                <w:rFonts w:cs="Calibri"/>
                <w:lang w:val="en-US"/>
              </w:rPr>
            </w:pPr>
          </w:p>
        </w:tc>
        <w:tc>
          <w:tcPr>
            <w:tcW w:w="29.70pt" w:type="dxa"/>
            <w:shd w:val="clear" w:color="auto" w:fill="0070C0"/>
          </w:tcPr>
          <w:p w14:paraId="49732B05" w14:textId="77777777" w:rsidR="00BB065D" w:rsidRPr="00E32346" w:rsidRDefault="00BB065D" w:rsidP="00BB065D">
            <w:pPr>
              <w:spacing w:after="6pt" w:line="14.40pt" w:lineRule="auto"/>
              <w:contextualSpacing/>
              <w:jc w:val="center"/>
              <w:rPr>
                <w:rFonts w:cs="Calibri"/>
                <w:lang w:val="en-US"/>
              </w:rPr>
            </w:pPr>
          </w:p>
        </w:tc>
        <w:tc>
          <w:tcPr>
            <w:tcW w:w="29.70pt" w:type="dxa"/>
            <w:shd w:val="clear" w:color="auto" w:fill="0070C0"/>
          </w:tcPr>
          <w:p w14:paraId="62464192" w14:textId="77777777" w:rsidR="00BB065D" w:rsidRPr="00E32346" w:rsidRDefault="00BB065D" w:rsidP="00BB065D">
            <w:pPr>
              <w:spacing w:after="6pt" w:line="14.40pt" w:lineRule="auto"/>
              <w:contextualSpacing/>
              <w:jc w:val="center"/>
              <w:rPr>
                <w:rFonts w:cs="Calibri"/>
                <w:lang w:val="en-US"/>
              </w:rPr>
            </w:pPr>
          </w:p>
        </w:tc>
        <w:tc>
          <w:tcPr>
            <w:tcW w:w="29.90pt" w:type="dxa"/>
            <w:shd w:val="clear" w:color="auto" w:fill="0070C0"/>
          </w:tcPr>
          <w:p w14:paraId="3C4E6750" w14:textId="77777777" w:rsidR="00BB065D" w:rsidRPr="00E32346" w:rsidRDefault="00BB065D" w:rsidP="00BB065D">
            <w:pPr>
              <w:spacing w:after="6pt" w:line="14.40pt" w:lineRule="auto"/>
              <w:contextualSpacing/>
              <w:jc w:val="center"/>
              <w:rPr>
                <w:rFonts w:cs="Calibri"/>
                <w:lang w:val="en-US"/>
              </w:rPr>
            </w:pPr>
          </w:p>
        </w:tc>
      </w:tr>
      <w:tr w:rsidR="00BB065D" w:rsidRPr="005678BF" w14:paraId="75B23DEF" w14:textId="77777777" w:rsidTr="00A00AF4">
        <w:trPr>
          <w:trHeight w:hRule="exact" w:val="284"/>
        </w:trPr>
        <w:tc>
          <w:tcPr>
            <w:tcW w:w="103.95pt" w:type="dxa"/>
            <w:vMerge/>
            <w:shd w:val="clear" w:color="auto" w:fill="auto"/>
          </w:tcPr>
          <w:p w14:paraId="38C0DF03" w14:textId="77777777" w:rsidR="00BB065D" w:rsidRPr="00E32346" w:rsidRDefault="00BB065D" w:rsidP="00BB065D">
            <w:pPr>
              <w:spacing w:after="6pt" w:line="14.40pt" w:lineRule="auto"/>
              <w:contextualSpacing/>
              <w:rPr>
                <w:rFonts w:cs="Calibri"/>
                <w:lang w:val="en-US"/>
              </w:rPr>
            </w:pPr>
          </w:p>
        </w:tc>
        <w:tc>
          <w:tcPr>
            <w:tcW w:w="38.05pt" w:type="dxa"/>
            <w:shd w:val="clear" w:color="auto" w:fill="auto"/>
          </w:tcPr>
          <w:p w14:paraId="5A3844C3" w14:textId="77777777" w:rsidR="00BB065D" w:rsidRPr="00E32346" w:rsidRDefault="00BB065D" w:rsidP="00BB065D">
            <w:pPr>
              <w:spacing w:after="6pt" w:line="14.40pt" w:lineRule="auto"/>
              <w:contextualSpacing/>
              <w:jc w:val="center"/>
              <w:rPr>
                <w:rFonts w:cs="Calibri"/>
                <w:lang w:val="en-US"/>
              </w:rPr>
            </w:pPr>
            <w:proofErr w:type="spellStart"/>
            <w:r w:rsidRPr="00C61384">
              <w:rPr>
                <w:rFonts w:cs="Calibri"/>
                <w:lang w:val="es-ES"/>
              </w:rPr>
              <w:t>3rd</w:t>
            </w:r>
            <w:proofErr w:type="spellEnd"/>
            <w:r w:rsidRPr="00C61384">
              <w:rPr>
                <w:rFonts w:cs="Calibri"/>
                <w:lang w:val="es-ES"/>
              </w:rPr>
              <w:t xml:space="preserve"> </w:t>
            </w:r>
            <w:proofErr w:type="spellStart"/>
            <w:r w:rsidRPr="00C61384">
              <w:rPr>
                <w:rFonts w:cs="Calibri"/>
                <w:lang w:val="es-ES"/>
              </w:rPr>
              <w:t>year</w:t>
            </w:r>
            <w:proofErr w:type="spellEnd"/>
          </w:p>
        </w:tc>
        <w:tc>
          <w:tcPr>
            <w:tcW w:w="24.70pt" w:type="dxa"/>
            <w:shd w:val="clear" w:color="auto" w:fill="auto"/>
          </w:tcPr>
          <w:p w14:paraId="3BB2E267"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58A46308"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35780D0A"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5998F805"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5C6FCB48"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47D65F79"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06198864"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1C92193B"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2BDEA90D" w14:textId="77777777" w:rsidR="00BB065D" w:rsidRPr="00E32346" w:rsidRDefault="00BB065D" w:rsidP="00BB065D">
            <w:pPr>
              <w:spacing w:after="6pt" w:line="14.40pt" w:lineRule="auto"/>
              <w:contextualSpacing/>
              <w:jc w:val="center"/>
              <w:rPr>
                <w:rFonts w:cs="Calibri"/>
                <w:lang w:val="en-US"/>
              </w:rPr>
            </w:pPr>
          </w:p>
        </w:tc>
        <w:tc>
          <w:tcPr>
            <w:tcW w:w="29.70pt" w:type="dxa"/>
            <w:shd w:val="clear" w:color="auto" w:fill="auto"/>
          </w:tcPr>
          <w:p w14:paraId="18082F8B" w14:textId="77777777" w:rsidR="00BB065D" w:rsidRPr="00E32346" w:rsidRDefault="00BB065D" w:rsidP="00BB065D">
            <w:pPr>
              <w:spacing w:after="6pt" w:line="14.40pt" w:lineRule="auto"/>
              <w:contextualSpacing/>
              <w:jc w:val="center"/>
              <w:rPr>
                <w:rFonts w:cs="Calibri"/>
                <w:lang w:val="en-US"/>
              </w:rPr>
            </w:pPr>
          </w:p>
        </w:tc>
        <w:tc>
          <w:tcPr>
            <w:tcW w:w="29.70pt" w:type="dxa"/>
            <w:shd w:val="clear" w:color="auto" w:fill="auto"/>
          </w:tcPr>
          <w:p w14:paraId="0D14967B" w14:textId="77777777" w:rsidR="00BB065D" w:rsidRPr="00E32346" w:rsidRDefault="00BB065D" w:rsidP="00BB065D">
            <w:pPr>
              <w:spacing w:after="6pt" w:line="14.40pt" w:lineRule="auto"/>
              <w:contextualSpacing/>
              <w:jc w:val="center"/>
              <w:rPr>
                <w:rFonts w:cs="Calibri"/>
                <w:lang w:val="en-US"/>
              </w:rPr>
            </w:pPr>
          </w:p>
        </w:tc>
        <w:tc>
          <w:tcPr>
            <w:tcW w:w="29.90pt" w:type="dxa"/>
            <w:shd w:val="clear" w:color="auto" w:fill="auto"/>
          </w:tcPr>
          <w:p w14:paraId="69DD9BE3" w14:textId="77777777" w:rsidR="00BB065D" w:rsidRPr="00E32346" w:rsidRDefault="00BB065D" w:rsidP="00BB065D">
            <w:pPr>
              <w:spacing w:after="6pt" w:line="14.40pt" w:lineRule="auto"/>
              <w:contextualSpacing/>
              <w:jc w:val="center"/>
              <w:rPr>
                <w:rFonts w:cs="Calibri"/>
                <w:lang w:val="en-US"/>
              </w:rPr>
            </w:pPr>
          </w:p>
        </w:tc>
      </w:tr>
      <w:tr w:rsidR="00BB065D" w:rsidRPr="005678BF" w14:paraId="4A40401E" w14:textId="77777777" w:rsidTr="00A00AF4">
        <w:trPr>
          <w:trHeight w:hRule="exact" w:val="284"/>
        </w:trPr>
        <w:tc>
          <w:tcPr>
            <w:tcW w:w="103.95pt" w:type="dxa"/>
            <w:vMerge/>
            <w:shd w:val="clear" w:color="auto" w:fill="auto"/>
          </w:tcPr>
          <w:p w14:paraId="51FEFE4C" w14:textId="77777777" w:rsidR="00BB065D" w:rsidRPr="00E32346" w:rsidRDefault="00BB065D" w:rsidP="00BB065D">
            <w:pPr>
              <w:spacing w:after="6pt" w:line="14.40pt" w:lineRule="auto"/>
              <w:contextualSpacing/>
              <w:rPr>
                <w:rFonts w:cs="Calibri"/>
                <w:lang w:val="en-US"/>
              </w:rPr>
            </w:pPr>
          </w:p>
        </w:tc>
        <w:tc>
          <w:tcPr>
            <w:tcW w:w="38.05pt" w:type="dxa"/>
            <w:shd w:val="clear" w:color="auto" w:fill="auto"/>
          </w:tcPr>
          <w:p w14:paraId="3E6E88D8" w14:textId="77777777" w:rsidR="00BB065D" w:rsidRPr="00E32346" w:rsidRDefault="00BB065D" w:rsidP="00BB065D">
            <w:pPr>
              <w:spacing w:after="6pt" w:line="14.40pt" w:lineRule="auto"/>
              <w:contextualSpacing/>
              <w:jc w:val="center"/>
              <w:rPr>
                <w:rFonts w:cs="Calibri"/>
                <w:lang w:val="en-US"/>
              </w:rPr>
            </w:pPr>
            <w:proofErr w:type="spellStart"/>
            <w:r w:rsidRPr="00C61384">
              <w:rPr>
                <w:rFonts w:cs="Calibri"/>
                <w:lang w:val="es-ES"/>
              </w:rPr>
              <w:t>4th</w:t>
            </w:r>
            <w:proofErr w:type="spellEnd"/>
            <w:r w:rsidRPr="00C61384">
              <w:rPr>
                <w:rFonts w:cs="Calibri"/>
                <w:lang w:val="es-ES"/>
              </w:rPr>
              <w:t xml:space="preserve"> </w:t>
            </w:r>
            <w:proofErr w:type="spellStart"/>
            <w:r w:rsidRPr="00C61384">
              <w:rPr>
                <w:rFonts w:cs="Calibri"/>
                <w:lang w:val="es-ES"/>
              </w:rPr>
              <w:t>year</w:t>
            </w:r>
            <w:proofErr w:type="spellEnd"/>
          </w:p>
        </w:tc>
        <w:tc>
          <w:tcPr>
            <w:tcW w:w="24.70pt" w:type="dxa"/>
            <w:shd w:val="clear" w:color="auto" w:fill="auto"/>
          </w:tcPr>
          <w:p w14:paraId="31849B24"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4740714B"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0E473373"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5C8D7727"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3A20EBBC"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1C005999"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547A154D"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6A901931" w14:textId="77777777" w:rsidR="00BB065D" w:rsidRPr="00E32346" w:rsidRDefault="00BB065D" w:rsidP="00BB065D">
            <w:pPr>
              <w:spacing w:after="6pt" w:line="14.40pt" w:lineRule="auto"/>
              <w:contextualSpacing/>
              <w:jc w:val="center"/>
              <w:rPr>
                <w:rFonts w:cs="Calibri"/>
                <w:lang w:val="en-US"/>
              </w:rPr>
            </w:pPr>
          </w:p>
        </w:tc>
        <w:tc>
          <w:tcPr>
            <w:tcW w:w="24.70pt" w:type="dxa"/>
            <w:shd w:val="clear" w:color="auto" w:fill="auto"/>
          </w:tcPr>
          <w:p w14:paraId="35234E0F" w14:textId="77777777" w:rsidR="00BB065D" w:rsidRPr="00E32346" w:rsidRDefault="00BB065D" w:rsidP="00BB065D">
            <w:pPr>
              <w:spacing w:after="6pt" w:line="14.40pt" w:lineRule="auto"/>
              <w:contextualSpacing/>
              <w:jc w:val="center"/>
              <w:rPr>
                <w:rFonts w:cs="Calibri"/>
                <w:lang w:val="en-US"/>
              </w:rPr>
            </w:pPr>
          </w:p>
        </w:tc>
        <w:tc>
          <w:tcPr>
            <w:tcW w:w="29.70pt" w:type="dxa"/>
            <w:shd w:val="clear" w:color="auto" w:fill="auto"/>
          </w:tcPr>
          <w:p w14:paraId="26766673" w14:textId="77777777" w:rsidR="00BB065D" w:rsidRPr="00E32346" w:rsidRDefault="00BB065D" w:rsidP="00BB065D">
            <w:pPr>
              <w:spacing w:after="6pt" w:line="14.40pt" w:lineRule="auto"/>
              <w:contextualSpacing/>
              <w:jc w:val="center"/>
              <w:rPr>
                <w:rFonts w:cs="Calibri"/>
                <w:lang w:val="en-US"/>
              </w:rPr>
            </w:pPr>
          </w:p>
        </w:tc>
        <w:tc>
          <w:tcPr>
            <w:tcW w:w="29.70pt" w:type="dxa"/>
            <w:shd w:val="clear" w:color="auto" w:fill="auto"/>
          </w:tcPr>
          <w:p w14:paraId="27450AD1" w14:textId="77777777" w:rsidR="00BB065D" w:rsidRPr="00E32346" w:rsidRDefault="00BB065D" w:rsidP="00BB065D">
            <w:pPr>
              <w:spacing w:after="6pt" w:line="14.40pt" w:lineRule="auto"/>
              <w:contextualSpacing/>
              <w:jc w:val="center"/>
              <w:rPr>
                <w:rFonts w:cs="Calibri"/>
                <w:lang w:val="en-US"/>
              </w:rPr>
            </w:pPr>
          </w:p>
        </w:tc>
        <w:tc>
          <w:tcPr>
            <w:tcW w:w="29.90pt" w:type="dxa"/>
            <w:shd w:val="clear" w:color="auto" w:fill="auto"/>
          </w:tcPr>
          <w:p w14:paraId="1EBCC0E1" w14:textId="77777777" w:rsidR="00BB065D" w:rsidRPr="00E32346" w:rsidRDefault="00BB065D" w:rsidP="00BB065D">
            <w:pPr>
              <w:spacing w:after="6pt" w:line="14.40pt" w:lineRule="auto"/>
              <w:contextualSpacing/>
              <w:jc w:val="center"/>
              <w:rPr>
                <w:rFonts w:cs="Calibri"/>
                <w:lang w:val="en-US"/>
              </w:rPr>
            </w:pPr>
          </w:p>
        </w:tc>
      </w:tr>
      <w:tr w:rsidR="00A00AF4" w:rsidRPr="00CF34A8" w14:paraId="0D7A4465" w14:textId="77777777" w:rsidTr="00A00AF4">
        <w:trPr>
          <w:trHeight w:hRule="exact" w:val="284"/>
        </w:trPr>
        <w:tc>
          <w:tcPr>
            <w:tcW w:w="103.95pt" w:type="dxa"/>
            <w:vMerge w:val="restart"/>
          </w:tcPr>
          <w:p w14:paraId="48DA57DD" w14:textId="77777777" w:rsidR="00A00AF4" w:rsidRDefault="00A00AF4" w:rsidP="00BB065D">
            <w:pPr>
              <w:spacing w:after="6pt" w:line="14.40pt" w:lineRule="auto"/>
              <w:contextualSpacing/>
              <w:rPr>
                <w:rFonts w:cs="Calibri"/>
                <w:lang w:val="en-US"/>
              </w:rPr>
            </w:pPr>
            <w:r>
              <w:rPr>
                <w:rFonts w:cs="Calibri"/>
                <w:lang w:val="en-US"/>
              </w:rPr>
              <w:t>Conference submissions and presentations</w:t>
            </w:r>
          </w:p>
          <w:p w14:paraId="1DE8AA93" w14:textId="3F76BA6A" w:rsidR="00A00AF4" w:rsidRPr="00E32346" w:rsidRDefault="00A00AF4" w:rsidP="00BB065D">
            <w:pPr>
              <w:spacing w:after="6pt" w:line="14.40pt" w:lineRule="auto"/>
              <w:contextualSpacing/>
              <w:rPr>
                <w:rFonts w:cs="Calibri"/>
                <w:lang w:val="en-US"/>
              </w:rPr>
            </w:pPr>
          </w:p>
        </w:tc>
        <w:tc>
          <w:tcPr>
            <w:tcW w:w="38.05pt" w:type="dxa"/>
            <w:shd w:val="clear" w:color="auto" w:fill="E7E6E6"/>
          </w:tcPr>
          <w:p w14:paraId="01E47D8E" w14:textId="1B694DDF" w:rsidR="00A00AF4" w:rsidRPr="00C61384" w:rsidRDefault="00A00AF4" w:rsidP="00BB065D">
            <w:pPr>
              <w:spacing w:after="6pt" w:line="14.40pt" w:lineRule="auto"/>
              <w:contextualSpacing/>
              <w:jc w:val="center"/>
              <w:rPr>
                <w:rFonts w:cs="Calibri"/>
                <w:lang w:val="es-ES"/>
              </w:rPr>
            </w:pPr>
            <w:r w:rsidRPr="00C61384">
              <w:rPr>
                <w:rFonts w:cs="Calibri"/>
                <w:lang w:val="en-US"/>
              </w:rPr>
              <w:t>YEAR</w:t>
            </w:r>
          </w:p>
        </w:tc>
        <w:tc>
          <w:tcPr>
            <w:tcW w:w="24.70pt" w:type="dxa"/>
            <w:shd w:val="clear" w:color="auto" w:fill="E7E6E6"/>
          </w:tcPr>
          <w:p w14:paraId="35B1743F" w14:textId="097EEC39" w:rsidR="00A00AF4" w:rsidRPr="00C61384" w:rsidRDefault="00A00AF4" w:rsidP="00BB065D">
            <w:pPr>
              <w:spacing w:after="6pt" w:line="14.40pt" w:lineRule="auto"/>
              <w:contextualSpacing/>
              <w:jc w:val="center"/>
              <w:rPr>
                <w:rFonts w:cs="Calibri"/>
                <w:lang w:val="es-ES"/>
              </w:rPr>
            </w:pPr>
            <w:proofErr w:type="spellStart"/>
            <w:r w:rsidRPr="00C61384">
              <w:rPr>
                <w:rFonts w:cs="Calibri"/>
                <w:lang w:val="es-ES"/>
              </w:rPr>
              <w:t>M1</w:t>
            </w:r>
            <w:proofErr w:type="spellEnd"/>
          </w:p>
        </w:tc>
        <w:tc>
          <w:tcPr>
            <w:tcW w:w="24.70pt" w:type="dxa"/>
            <w:shd w:val="clear" w:color="auto" w:fill="E7E6E6"/>
          </w:tcPr>
          <w:p w14:paraId="73C56F8D" w14:textId="5855528D" w:rsidR="00A00AF4" w:rsidRPr="00C61384" w:rsidRDefault="00A00AF4" w:rsidP="00BB065D">
            <w:pPr>
              <w:spacing w:after="6pt" w:line="14.40pt" w:lineRule="auto"/>
              <w:contextualSpacing/>
              <w:jc w:val="center"/>
              <w:rPr>
                <w:rFonts w:cs="Calibri"/>
                <w:lang w:val="es-ES"/>
              </w:rPr>
            </w:pPr>
            <w:proofErr w:type="spellStart"/>
            <w:r w:rsidRPr="00C61384">
              <w:rPr>
                <w:rFonts w:cs="Calibri"/>
                <w:lang w:val="es-ES"/>
              </w:rPr>
              <w:t>M2</w:t>
            </w:r>
            <w:proofErr w:type="spellEnd"/>
          </w:p>
        </w:tc>
        <w:tc>
          <w:tcPr>
            <w:tcW w:w="24.70pt" w:type="dxa"/>
            <w:shd w:val="clear" w:color="auto" w:fill="E7E6E6"/>
          </w:tcPr>
          <w:p w14:paraId="78555CD2" w14:textId="0B7822BA" w:rsidR="00A00AF4" w:rsidRPr="00C61384" w:rsidRDefault="00A00AF4" w:rsidP="00BB065D">
            <w:pPr>
              <w:spacing w:after="6pt" w:line="14.40pt" w:lineRule="auto"/>
              <w:contextualSpacing/>
              <w:jc w:val="center"/>
              <w:rPr>
                <w:rFonts w:cs="Calibri"/>
                <w:lang w:val="es-ES"/>
              </w:rPr>
            </w:pPr>
            <w:proofErr w:type="spellStart"/>
            <w:r w:rsidRPr="00C61384">
              <w:rPr>
                <w:rFonts w:cs="Calibri"/>
                <w:lang w:val="es-ES"/>
              </w:rPr>
              <w:t>M3</w:t>
            </w:r>
            <w:proofErr w:type="spellEnd"/>
          </w:p>
        </w:tc>
        <w:tc>
          <w:tcPr>
            <w:tcW w:w="24.70pt" w:type="dxa"/>
            <w:shd w:val="clear" w:color="auto" w:fill="E7E6E6"/>
          </w:tcPr>
          <w:p w14:paraId="7DD6D401" w14:textId="0CDD1020" w:rsidR="00A00AF4" w:rsidRPr="00C61384" w:rsidRDefault="00A00AF4" w:rsidP="00BB065D">
            <w:pPr>
              <w:spacing w:after="6pt" w:line="14.40pt" w:lineRule="auto"/>
              <w:contextualSpacing/>
              <w:jc w:val="center"/>
              <w:rPr>
                <w:rFonts w:cs="Calibri"/>
                <w:lang w:val="es-ES"/>
              </w:rPr>
            </w:pPr>
            <w:proofErr w:type="spellStart"/>
            <w:r w:rsidRPr="00C61384">
              <w:rPr>
                <w:rFonts w:cs="Calibri"/>
                <w:lang w:val="es-ES"/>
              </w:rPr>
              <w:t>M4</w:t>
            </w:r>
            <w:proofErr w:type="spellEnd"/>
          </w:p>
        </w:tc>
        <w:tc>
          <w:tcPr>
            <w:tcW w:w="24.70pt" w:type="dxa"/>
            <w:shd w:val="clear" w:color="auto" w:fill="E7E6E6"/>
          </w:tcPr>
          <w:p w14:paraId="359023F9" w14:textId="46AA757F" w:rsidR="00A00AF4" w:rsidRPr="00C61384" w:rsidRDefault="00A00AF4" w:rsidP="00BB065D">
            <w:pPr>
              <w:spacing w:after="6pt" w:line="14.40pt" w:lineRule="auto"/>
              <w:contextualSpacing/>
              <w:jc w:val="center"/>
              <w:rPr>
                <w:rFonts w:cs="Calibri"/>
                <w:lang w:val="es-ES"/>
              </w:rPr>
            </w:pPr>
            <w:proofErr w:type="spellStart"/>
            <w:r w:rsidRPr="00C61384">
              <w:rPr>
                <w:rFonts w:cs="Calibri"/>
                <w:lang w:val="es-ES"/>
              </w:rPr>
              <w:t>M5</w:t>
            </w:r>
            <w:proofErr w:type="spellEnd"/>
          </w:p>
        </w:tc>
        <w:tc>
          <w:tcPr>
            <w:tcW w:w="24.70pt" w:type="dxa"/>
            <w:shd w:val="clear" w:color="auto" w:fill="E7E6E6"/>
          </w:tcPr>
          <w:p w14:paraId="75C0D9CD" w14:textId="52ED8544" w:rsidR="00A00AF4" w:rsidRPr="00C61384" w:rsidRDefault="00A00AF4" w:rsidP="00BB065D">
            <w:pPr>
              <w:spacing w:after="6pt" w:line="14.40pt" w:lineRule="auto"/>
              <w:contextualSpacing/>
              <w:jc w:val="center"/>
              <w:rPr>
                <w:rFonts w:cs="Calibri"/>
                <w:lang w:val="es-ES"/>
              </w:rPr>
            </w:pPr>
            <w:proofErr w:type="spellStart"/>
            <w:r w:rsidRPr="00C61384">
              <w:rPr>
                <w:rFonts w:cs="Calibri"/>
                <w:lang w:val="es-ES"/>
              </w:rPr>
              <w:t>M6</w:t>
            </w:r>
            <w:proofErr w:type="spellEnd"/>
          </w:p>
        </w:tc>
        <w:tc>
          <w:tcPr>
            <w:tcW w:w="24.70pt" w:type="dxa"/>
            <w:shd w:val="clear" w:color="auto" w:fill="E7E6E6"/>
          </w:tcPr>
          <w:p w14:paraId="02707F38" w14:textId="0F014850" w:rsidR="00A00AF4" w:rsidRPr="00C61384" w:rsidRDefault="00A00AF4" w:rsidP="00BB065D">
            <w:pPr>
              <w:spacing w:after="6pt" w:line="14.40pt" w:lineRule="auto"/>
              <w:contextualSpacing/>
              <w:jc w:val="center"/>
              <w:rPr>
                <w:rFonts w:cs="Calibri"/>
                <w:lang w:val="es-ES"/>
              </w:rPr>
            </w:pPr>
            <w:proofErr w:type="spellStart"/>
            <w:r w:rsidRPr="00C61384">
              <w:rPr>
                <w:rFonts w:cs="Calibri"/>
                <w:lang w:val="es-ES"/>
              </w:rPr>
              <w:t>M7</w:t>
            </w:r>
            <w:proofErr w:type="spellEnd"/>
          </w:p>
        </w:tc>
        <w:tc>
          <w:tcPr>
            <w:tcW w:w="24.70pt" w:type="dxa"/>
            <w:shd w:val="clear" w:color="auto" w:fill="E7E6E6"/>
          </w:tcPr>
          <w:p w14:paraId="30CD30A1" w14:textId="0EC1FF0D" w:rsidR="00A00AF4" w:rsidRPr="00C61384" w:rsidRDefault="00A00AF4" w:rsidP="00BB065D">
            <w:pPr>
              <w:spacing w:after="6pt" w:line="14.40pt" w:lineRule="auto"/>
              <w:contextualSpacing/>
              <w:jc w:val="center"/>
              <w:rPr>
                <w:rFonts w:cs="Calibri"/>
                <w:lang w:val="es-ES"/>
              </w:rPr>
            </w:pPr>
            <w:proofErr w:type="spellStart"/>
            <w:r w:rsidRPr="00C61384">
              <w:rPr>
                <w:rFonts w:cs="Calibri"/>
                <w:lang w:val="es-ES"/>
              </w:rPr>
              <w:t>M8</w:t>
            </w:r>
            <w:proofErr w:type="spellEnd"/>
          </w:p>
        </w:tc>
        <w:tc>
          <w:tcPr>
            <w:tcW w:w="24.70pt" w:type="dxa"/>
            <w:shd w:val="clear" w:color="auto" w:fill="E7E6E6"/>
          </w:tcPr>
          <w:p w14:paraId="4ACF6D8D" w14:textId="2CA4BAF1" w:rsidR="00A00AF4" w:rsidRPr="00C61384" w:rsidRDefault="00A00AF4" w:rsidP="00BB065D">
            <w:pPr>
              <w:spacing w:after="6pt" w:line="14.40pt" w:lineRule="auto"/>
              <w:contextualSpacing/>
              <w:jc w:val="center"/>
              <w:rPr>
                <w:rFonts w:cs="Calibri"/>
                <w:lang w:val="es-ES"/>
              </w:rPr>
            </w:pPr>
            <w:proofErr w:type="spellStart"/>
            <w:r w:rsidRPr="00C61384">
              <w:rPr>
                <w:rFonts w:cs="Calibri"/>
                <w:lang w:val="es-ES"/>
              </w:rPr>
              <w:t>M9</w:t>
            </w:r>
            <w:proofErr w:type="spellEnd"/>
          </w:p>
        </w:tc>
        <w:tc>
          <w:tcPr>
            <w:tcW w:w="29.70pt" w:type="dxa"/>
            <w:shd w:val="clear" w:color="auto" w:fill="E7E6E6"/>
          </w:tcPr>
          <w:p w14:paraId="12AA9BA2" w14:textId="2FEA2201" w:rsidR="00A00AF4" w:rsidRPr="00C61384" w:rsidRDefault="00A00AF4" w:rsidP="00BB065D">
            <w:pPr>
              <w:spacing w:after="6pt" w:line="14.40pt" w:lineRule="auto"/>
              <w:contextualSpacing/>
              <w:jc w:val="center"/>
              <w:rPr>
                <w:rFonts w:cs="Calibri"/>
                <w:lang w:val="es-ES"/>
              </w:rPr>
            </w:pPr>
            <w:proofErr w:type="spellStart"/>
            <w:r w:rsidRPr="00C61384">
              <w:rPr>
                <w:rFonts w:cs="Calibri"/>
                <w:lang w:val="es-ES"/>
              </w:rPr>
              <w:t>M10</w:t>
            </w:r>
            <w:proofErr w:type="spellEnd"/>
          </w:p>
        </w:tc>
        <w:tc>
          <w:tcPr>
            <w:tcW w:w="29.70pt" w:type="dxa"/>
            <w:shd w:val="clear" w:color="auto" w:fill="E7E6E6"/>
          </w:tcPr>
          <w:p w14:paraId="36214E6C" w14:textId="3191B309" w:rsidR="00A00AF4" w:rsidRPr="00C61384" w:rsidRDefault="00A00AF4" w:rsidP="00BB065D">
            <w:pPr>
              <w:spacing w:after="6pt" w:line="14.40pt" w:lineRule="auto"/>
              <w:contextualSpacing/>
              <w:jc w:val="center"/>
              <w:rPr>
                <w:rFonts w:cs="Calibri"/>
                <w:lang w:val="es-ES"/>
              </w:rPr>
            </w:pPr>
            <w:proofErr w:type="spellStart"/>
            <w:r w:rsidRPr="00C61384">
              <w:rPr>
                <w:rFonts w:cs="Calibri"/>
                <w:lang w:val="es-ES"/>
              </w:rPr>
              <w:t>M11</w:t>
            </w:r>
            <w:proofErr w:type="spellEnd"/>
          </w:p>
        </w:tc>
        <w:tc>
          <w:tcPr>
            <w:tcW w:w="29.90pt" w:type="dxa"/>
            <w:shd w:val="clear" w:color="auto" w:fill="E7E6E6"/>
          </w:tcPr>
          <w:p w14:paraId="36CA6465" w14:textId="10364570" w:rsidR="00A00AF4" w:rsidRPr="00C61384" w:rsidRDefault="00A00AF4" w:rsidP="00BB065D">
            <w:pPr>
              <w:spacing w:after="6pt" w:line="14.40pt" w:lineRule="auto"/>
              <w:contextualSpacing/>
              <w:jc w:val="center"/>
              <w:rPr>
                <w:rFonts w:cs="Calibri"/>
                <w:lang w:val="es-ES"/>
              </w:rPr>
            </w:pPr>
            <w:proofErr w:type="spellStart"/>
            <w:r w:rsidRPr="00C61384">
              <w:rPr>
                <w:rFonts w:cs="Calibri"/>
                <w:lang w:val="es-ES"/>
              </w:rPr>
              <w:t>M12</w:t>
            </w:r>
            <w:proofErr w:type="spellEnd"/>
          </w:p>
        </w:tc>
      </w:tr>
      <w:tr w:rsidR="00A00AF4" w:rsidRPr="00CF34A8" w14:paraId="1A644344" w14:textId="77777777" w:rsidTr="00A00AF4">
        <w:trPr>
          <w:trHeight w:hRule="exact" w:val="284"/>
        </w:trPr>
        <w:tc>
          <w:tcPr>
            <w:tcW w:w="103.95pt" w:type="dxa"/>
            <w:vMerge/>
            <w:shd w:val="clear" w:color="auto" w:fill="auto"/>
          </w:tcPr>
          <w:p w14:paraId="269E9808" w14:textId="77777777" w:rsidR="00A00AF4" w:rsidRPr="00C61384" w:rsidRDefault="00A00AF4" w:rsidP="00BB065D">
            <w:pPr>
              <w:spacing w:after="6pt" w:line="14.40pt" w:lineRule="auto"/>
              <w:contextualSpacing/>
              <w:rPr>
                <w:rFonts w:cs="Calibri"/>
                <w:lang w:val="es-ES"/>
              </w:rPr>
            </w:pPr>
          </w:p>
        </w:tc>
        <w:tc>
          <w:tcPr>
            <w:tcW w:w="38.05pt" w:type="dxa"/>
            <w:shd w:val="clear" w:color="auto" w:fill="auto"/>
          </w:tcPr>
          <w:p w14:paraId="2D3B2D5E" w14:textId="1EBAF388" w:rsidR="00A00AF4" w:rsidRPr="00C61384" w:rsidRDefault="00A00AF4" w:rsidP="00BB065D">
            <w:pPr>
              <w:spacing w:after="6pt" w:line="14.40pt" w:lineRule="auto"/>
              <w:contextualSpacing/>
              <w:jc w:val="center"/>
              <w:rPr>
                <w:rFonts w:cs="Calibri"/>
                <w:lang w:val="es-ES"/>
              </w:rPr>
            </w:pPr>
            <w:proofErr w:type="spellStart"/>
            <w:r w:rsidRPr="00C61384">
              <w:rPr>
                <w:rFonts w:cs="Calibri"/>
                <w:lang w:val="es-ES"/>
              </w:rPr>
              <w:t>1st</w:t>
            </w:r>
            <w:proofErr w:type="spellEnd"/>
            <w:r w:rsidRPr="00C61384">
              <w:rPr>
                <w:rFonts w:cs="Calibri"/>
                <w:lang w:val="es-ES"/>
              </w:rPr>
              <w:t xml:space="preserve"> </w:t>
            </w:r>
            <w:proofErr w:type="spellStart"/>
            <w:r w:rsidRPr="00C61384">
              <w:rPr>
                <w:rFonts w:cs="Calibri"/>
                <w:lang w:val="es-ES"/>
              </w:rPr>
              <w:t>year</w:t>
            </w:r>
            <w:proofErr w:type="spellEnd"/>
          </w:p>
        </w:tc>
        <w:tc>
          <w:tcPr>
            <w:tcW w:w="24.70pt" w:type="dxa"/>
            <w:shd w:val="clear" w:color="auto" w:fill="auto"/>
          </w:tcPr>
          <w:p w14:paraId="52484D68"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3ACE7BF4"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1E760C12"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auto"/>
          </w:tcPr>
          <w:p w14:paraId="31B9CC82"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auto"/>
          </w:tcPr>
          <w:p w14:paraId="3FE75305"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auto"/>
          </w:tcPr>
          <w:p w14:paraId="2868BEB6"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auto"/>
          </w:tcPr>
          <w:p w14:paraId="55690211"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388117A0"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4B74199C" w14:textId="77777777" w:rsidR="00A00AF4" w:rsidRPr="00C61384" w:rsidRDefault="00A00AF4" w:rsidP="00BB065D">
            <w:pPr>
              <w:spacing w:after="6pt" w:line="14.40pt" w:lineRule="auto"/>
              <w:contextualSpacing/>
              <w:jc w:val="center"/>
              <w:rPr>
                <w:rFonts w:cs="Calibri"/>
                <w:lang w:val="es-ES"/>
              </w:rPr>
            </w:pPr>
          </w:p>
        </w:tc>
        <w:tc>
          <w:tcPr>
            <w:tcW w:w="29.70pt" w:type="dxa"/>
            <w:shd w:val="clear" w:color="auto" w:fill="auto"/>
          </w:tcPr>
          <w:p w14:paraId="40075043" w14:textId="77777777" w:rsidR="00A00AF4" w:rsidRPr="00C61384" w:rsidRDefault="00A00AF4" w:rsidP="00BB065D">
            <w:pPr>
              <w:spacing w:after="6pt" w:line="14.40pt" w:lineRule="auto"/>
              <w:contextualSpacing/>
              <w:jc w:val="center"/>
              <w:rPr>
                <w:rFonts w:cs="Calibri"/>
                <w:lang w:val="es-ES"/>
              </w:rPr>
            </w:pPr>
          </w:p>
        </w:tc>
        <w:tc>
          <w:tcPr>
            <w:tcW w:w="29.70pt" w:type="dxa"/>
            <w:shd w:val="clear" w:color="auto" w:fill="auto"/>
          </w:tcPr>
          <w:p w14:paraId="739EE4F7" w14:textId="77777777" w:rsidR="00A00AF4" w:rsidRPr="00C61384" w:rsidRDefault="00A00AF4" w:rsidP="00BB065D">
            <w:pPr>
              <w:spacing w:after="6pt" w:line="14.40pt" w:lineRule="auto"/>
              <w:contextualSpacing/>
              <w:jc w:val="center"/>
              <w:rPr>
                <w:rFonts w:cs="Calibri"/>
                <w:lang w:val="es-ES"/>
              </w:rPr>
            </w:pPr>
          </w:p>
        </w:tc>
        <w:tc>
          <w:tcPr>
            <w:tcW w:w="29.90pt" w:type="dxa"/>
            <w:shd w:val="clear" w:color="auto" w:fill="auto"/>
          </w:tcPr>
          <w:p w14:paraId="31C2D4A3" w14:textId="77777777" w:rsidR="00A00AF4" w:rsidRPr="00C61384" w:rsidRDefault="00A00AF4" w:rsidP="00BB065D">
            <w:pPr>
              <w:spacing w:after="6pt" w:line="14.40pt" w:lineRule="auto"/>
              <w:contextualSpacing/>
              <w:jc w:val="center"/>
              <w:rPr>
                <w:rFonts w:cs="Calibri"/>
                <w:lang w:val="es-ES"/>
              </w:rPr>
            </w:pPr>
          </w:p>
        </w:tc>
      </w:tr>
      <w:tr w:rsidR="00A00AF4" w:rsidRPr="00CF34A8" w14:paraId="23581514" w14:textId="77777777" w:rsidTr="00A00AF4">
        <w:trPr>
          <w:trHeight w:hRule="exact" w:val="284"/>
        </w:trPr>
        <w:tc>
          <w:tcPr>
            <w:tcW w:w="103.95pt" w:type="dxa"/>
            <w:vMerge/>
          </w:tcPr>
          <w:p w14:paraId="13753736" w14:textId="77777777" w:rsidR="00A00AF4" w:rsidRPr="00C61384" w:rsidRDefault="00A00AF4" w:rsidP="00BB065D">
            <w:pPr>
              <w:spacing w:after="6pt" w:line="14.40pt" w:lineRule="auto"/>
              <w:contextualSpacing/>
              <w:rPr>
                <w:rFonts w:cs="Calibri"/>
                <w:lang w:val="es-ES"/>
              </w:rPr>
            </w:pPr>
          </w:p>
        </w:tc>
        <w:tc>
          <w:tcPr>
            <w:tcW w:w="38.05pt" w:type="dxa"/>
          </w:tcPr>
          <w:p w14:paraId="12D3CC3D" w14:textId="54BC235B" w:rsidR="00A00AF4" w:rsidRPr="00C61384" w:rsidRDefault="00A00AF4" w:rsidP="00BB065D">
            <w:pPr>
              <w:spacing w:after="6pt" w:line="14.40pt" w:lineRule="auto"/>
              <w:contextualSpacing/>
              <w:jc w:val="center"/>
              <w:rPr>
                <w:rFonts w:cs="Calibri"/>
                <w:lang w:val="es-ES"/>
              </w:rPr>
            </w:pPr>
            <w:proofErr w:type="spellStart"/>
            <w:r w:rsidRPr="00C61384">
              <w:rPr>
                <w:rFonts w:cs="Calibri"/>
                <w:lang w:val="es-ES"/>
              </w:rPr>
              <w:t>2nd</w:t>
            </w:r>
            <w:proofErr w:type="spellEnd"/>
            <w:r w:rsidRPr="00C61384">
              <w:rPr>
                <w:rFonts w:cs="Calibri"/>
                <w:lang w:val="es-ES"/>
              </w:rPr>
              <w:t xml:space="preserve"> </w:t>
            </w:r>
            <w:proofErr w:type="spellStart"/>
            <w:r w:rsidRPr="00C61384">
              <w:rPr>
                <w:rFonts w:cs="Calibri"/>
                <w:lang w:val="es-ES"/>
              </w:rPr>
              <w:t>year</w:t>
            </w:r>
            <w:proofErr w:type="spellEnd"/>
          </w:p>
        </w:tc>
        <w:tc>
          <w:tcPr>
            <w:tcW w:w="24.70pt" w:type="dxa"/>
            <w:shd w:val="clear" w:color="auto" w:fill="0070C0"/>
          </w:tcPr>
          <w:p w14:paraId="624F0DC9"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0DD0B8C1"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1B4C8AB3"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6271AC8C"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3DF5678D"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0A926D42"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2E763912"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087834F2"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0693CD62" w14:textId="77777777" w:rsidR="00A00AF4" w:rsidRPr="00C61384" w:rsidRDefault="00A00AF4" w:rsidP="00BB065D">
            <w:pPr>
              <w:spacing w:after="6pt" w:line="14.40pt" w:lineRule="auto"/>
              <w:contextualSpacing/>
              <w:jc w:val="center"/>
              <w:rPr>
                <w:rFonts w:cs="Calibri"/>
                <w:lang w:val="es-ES"/>
              </w:rPr>
            </w:pPr>
          </w:p>
        </w:tc>
        <w:tc>
          <w:tcPr>
            <w:tcW w:w="29.70pt" w:type="dxa"/>
            <w:shd w:val="clear" w:color="auto" w:fill="0070C0"/>
          </w:tcPr>
          <w:p w14:paraId="6F3AD52E" w14:textId="77777777" w:rsidR="00A00AF4" w:rsidRPr="00C61384" w:rsidRDefault="00A00AF4" w:rsidP="00BB065D">
            <w:pPr>
              <w:spacing w:after="6pt" w:line="14.40pt" w:lineRule="auto"/>
              <w:contextualSpacing/>
              <w:jc w:val="center"/>
              <w:rPr>
                <w:rFonts w:cs="Calibri"/>
                <w:lang w:val="es-ES"/>
              </w:rPr>
            </w:pPr>
          </w:p>
        </w:tc>
        <w:tc>
          <w:tcPr>
            <w:tcW w:w="29.70pt" w:type="dxa"/>
            <w:shd w:val="clear" w:color="auto" w:fill="0070C0"/>
          </w:tcPr>
          <w:p w14:paraId="3F1148D6" w14:textId="77777777" w:rsidR="00A00AF4" w:rsidRPr="00C61384" w:rsidRDefault="00A00AF4" w:rsidP="00BB065D">
            <w:pPr>
              <w:spacing w:after="6pt" w:line="14.40pt" w:lineRule="auto"/>
              <w:contextualSpacing/>
              <w:jc w:val="center"/>
              <w:rPr>
                <w:rFonts w:cs="Calibri"/>
                <w:lang w:val="es-ES"/>
              </w:rPr>
            </w:pPr>
          </w:p>
        </w:tc>
        <w:tc>
          <w:tcPr>
            <w:tcW w:w="29.90pt" w:type="dxa"/>
            <w:shd w:val="clear" w:color="auto" w:fill="0070C0"/>
          </w:tcPr>
          <w:p w14:paraId="15240ECA" w14:textId="77777777" w:rsidR="00A00AF4" w:rsidRPr="00C61384" w:rsidRDefault="00A00AF4" w:rsidP="00BB065D">
            <w:pPr>
              <w:spacing w:after="6pt" w:line="14.40pt" w:lineRule="auto"/>
              <w:contextualSpacing/>
              <w:jc w:val="center"/>
              <w:rPr>
                <w:rFonts w:cs="Calibri"/>
                <w:lang w:val="es-ES"/>
              </w:rPr>
            </w:pPr>
          </w:p>
        </w:tc>
      </w:tr>
      <w:tr w:rsidR="00A00AF4" w:rsidRPr="00CF34A8" w14:paraId="68BFC220" w14:textId="77777777" w:rsidTr="00A00AF4">
        <w:trPr>
          <w:trHeight w:hRule="exact" w:val="284"/>
        </w:trPr>
        <w:tc>
          <w:tcPr>
            <w:tcW w:w="103.95pt" w:type="dxa"/>
            <w:vMerge/>
          </w:tcPr>
          <w:p w14:paraId="052D74DD" w14:textId="77777777" w:rsidR="00A00AF4" w:rsidRPr="00C61384" w:rsidRDefault="00A00AF4" w:rsidP="00BB065D">
            <w:pPr>
              <w:spacing w:after="6pt" w:line="14.40pt" w:lineRule="auto"/>
              <w:contextualSpacing/>
              <w:rPr>
                <w:rFonts w:cs="Calibri"/>
                <w:lang w:val="es-ES"/>
              </w:rPr>
            </w:pPr>
          </w:p>
        </w:tc>
        <w:tc>
          <w:tcPr>
            <w:tcW w:w="38.05pt" w:type="dxa"/>
          </w:tcPr>
          <w:p w14:paraId="3BE8F889" w14:textId="6E010200" w:rsidR="00A00AF4" w:rsidRPr="00C61384" w:rsidRDefault="00A00AF4" w:rsidP="00BB065D">
            <w:pPr>
              <w:spacing w:after="6pt" w:line="14.40pt" w:lineRule="auto"/>
              <w:contextualSpacing/>
              <w:jc w:val="center"/>
              <w:rPr>
                <w:rFonts w:cs="Calibri"/>
                <w:lang w:val="es-ES"/>
              </w:rPr>
            </w:pPr>
            <w:proofErr w:type="spellStart"/>
            <w:r w:rsidRPr="00C61384">
              <w:rPr>
                <w:rFonts w:cs="Calibri"/>
                <w:lang w:val="es-ES"/>
              </w:rPr>
              <w:t>3rd</w:t>
            </w:r>
            <w:proofErr w:type="spellEnd"/>
            <w:r w:rsidRPr="00C61384">
              <w:rPr>
                <w:rFonts w:cs="Calibri"/>
                <w:lang w:val="es-ES"/>
              </w:rPr>
              <w:t xml:space="preserve"> </w:t>
            </w:r>
            <w:proofErr w:type="spellStart"/>
            <w:r w:rsidRPr="00C61384">
              <w:rPr>
                <w:rFonts w:cs="Calibri"/>
                <w:lang w:val="es-ES"/>
              </w:rPr>
              <w:t>year</w:t>
            </w:r>
            <w:proofErr w:type="spellEnd"/>
          </w:p>
        </w:tc>
        <w:tc>
          <w:tcPr>
            <w:tcW w:w="24.70pt" w:type="dxa"/>
            <w:shd w:val="clear" w:color="auto" w:fill="0070C0"/>
          </w:tcPr>
          <w:p w14:paraId="739366B9"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78D8C7EE"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2F7AF810"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1B8B485E"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49640DB9"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1E6F484D"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2E358080"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558F6FC3"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7ABF6DB1" w14:textId="77777777" w:rsidR="00A00AF4" w:rsidRPr="00C61384" w:rsidRDefault="00A00AF4" w:rsidP="00BB065D">
            <w:pPr>
              <w:spacing w:after="6pt" w:line="14.40pt" w:lineRule="auto"/>
              <w:contextualSpacing/>
              <w:jc w:val="center"/>
              <w:rPr>
                <w:rFonts w:cs="Calibri"/>
                <w:lang w:val="es-ES"/>
              </w:rPr>
            </w:pPr>
          </w:p>
        </w:tc>
        <w:tc>
          <w:tcPr>
            <w:tcW w:w="29.70pt" w:type="dxa"/>
            <w:shd w:val="clear" w:color="auto" w:fill="0070C0"/>
          </w:tcPr>
          <w:p w14:paraId="1CE0280C" w14:textId="77777777" w:rsidR="00A00AF4" w:rsidRPr="00C61384" w:rsidRDefault="00A00AF4" w:rsidP="00BB065D">
            <w:pPr>
              <w:spacing w:after="6pt" w:line="14.40pt" w:lineRule="auto"/>
              <w:contextualSpacing/>
              <w:jc w:val="center"/>
              <w:rPr>
                <w:rFonts w:cs="Calibri"/>
                <w:lang w:val="es-ES"/>
              </w:rPr>
            </w:pPr>
          </w:p>
        </w:tc>
        <w:tc>
          <w:tcPr>
            <w:tcW w:w="29.70pt" w:type="dxa"/>
            <w:shd w:val="clear" w:color="auto" w:fill="0070C0"/>
          </w:tcPr>
          <w:p w14:paraId="5E6D1ADE" w14:textId="77777777" w:rsidR="00A00AF4" w:rsidRPr="00C61384" w:rsidRDefault="00A00AF4" w:rsidP="00BB065D">
            <w:pPr>
              <w:spacing w:after="6pt" w:line="14.40pt" w:lineRule="auto"/>
              <w:contextualSpacing/>
              <w:jc w:val="center"/>
              <w:rPr>
                <w:rFonts w:cs="Calibri"/>
                <w:lang w:val="es-ES"/>
              </w:rPr>
            </w:pPr>
          </w:p>
        </w:tc>
        <w:tc>
          <w:tcPr>
            <w:tcW w:w="29.90pt" w:type="dxa"/>
            <w:shd w:val="clear" w:color="auto" w:fill="0070C0"/>
          </w:tcPr>
          <w:p w14:paraId="1AAC8D91" w14:textId="77777777" w:rsidR="00A00AF4" w:rsidRPr="00C61384" w:rsidRDefault="00A00AF4" w:rsidP="00BB065D">
            <w:pPr>
              <w:spacing w:after="6pt" w:line="14.40pt" w:lineRule="auto"/>
              <w:contextualSpacing/>
              <w:jc w:val="center"/>
              <w:rPr>
                <w:rFonts w:cs="Calibri"/>
                <w:lang w:val="es-ES"/>
              </w:rPr>
            </w:pPr>
          </w:p>
        </w:tc>
      </w:tr>
      <w:tr w:rsidR="00A00AF4" w:rsidRPr="00CF34A8" w14:paraId="1494AE22" w14:textId="77777777" w:rsidTr="00A00AF4">
        <w:trPr>
          <w:trHeight w:hRule="exact" w:val="284"/>
        </w:trPr>
        <w:tc>
          <w:tcPr>
            <w:tcW w:w="103.95pt" w:type="dxa"/>
            <w:vMerge/>
          </w:tcPr>
          <w:p w14:paraId="1F872649" w14:textId="77777777" w:rsidR="00A00AF4" w:rsidRPr="00C61384" w:rsidRDefault="00A00AF4" w:rsidP="00BB065D">
            <w:pPr>
              <w:spacing w:after="6pt" w:line="14.40pt" w:lineRule="auto"/>
              <w:contextualSpacing/>
              <w:rPr>
                <w:rFonts w:cs="Calibri"/>
                <w:lang w:val="es-ES"/>
              </w:rPr>
            </w:pPr>
          </w:p>
        </w:tc>
        <w:tc>
          <w:tcPr>
            <w:tcW w:w="38.05pt" w:type="dxa"/>
          </w:tcPr>
          <w:p w14:paraId="1ED47E23" w14:textId="734F6578" w:rsidR="00A00AF4" w:rsidRPr="00C61384" w:rsidRDefault="00A00AF4" w:rsidP="00BB065D">
            <w:pPr>
              <w:spacing w:after="6pt" w:line="14.40pt" w:lineRule="auto"/>
              <w:contextualSpacing/>
              <w:jc w:val="center"/>
              <w:rPr>
                <w:rFonts w:cs="Calibri"/>
                <w:lang w:val="es-ES"/>
              </w:rPr>
            </w:pPr>
            <w:proofErr w:type="spellStart"/>
            <w:r w:rsidRPr="00C61384">
              <w:rPr>
                <w:rFonts w:cs="Calibri"/>
                <w:lang w:val="es-ES"/>
              </w:rPr>
              <w:t>4th</w:t>
            </w:r>
            <w:proofErr w:type="spellEnd"/>
            <w:r w:rsidRPr="00C61384">
              <w:rPr>
                <w:rFonts w:cs="Calibri"/>
                <w:lang w:val="es-ES"/>
              </w:rPr>
              <w:t xml:space="preserve"> </w:t>
            </w:r>
            <w:proofErr w:type="spellStart"/>
            <w:r w:rsidRPr="00C61384">
              <w:rPr>
                <w:rFonts w:cs="Calibri"/>
                <w:lang w:val="es-ES"/>
              </w:rPr>
              <w:t>year</w:t>
            </w:r>
            <w:proofErr w:type="spellEnd"/>
          </w:p>
        </w:tc>
        <w:tc>
          <w:tcPr>
            <w:tcW w:w="24.70pt" w:type="dxa"/>
            <w:shd w:val="clear" w:color="auto" w:fill="0070C0"/>
          </w:tcPr>
          <w:p w14:paraId="58F7C05B"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339B5361"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68DA6E6D"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1ECB42A9"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76C918EB"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1BCDF32C"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46F6A5F1"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7F48E8E9"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2B1C3519" w14:textId="77777777" w:rsidR="00A00AF4" w:rsidRPr="00C61384" w:rsidRDefault="00A00AF4" w:rsidP="00BB065D">
            <w:pPr>
              <w:spacing w:after="6pt" w:line="14.40pt" w:lineRule="auto"/>
              <w:contextualSpacing/>
              <w:jc w:val="center"/>
              <w:rPr>
                <w:rFonts w:cs="Calibri"/>
                <w:lang w:val="es-ES"/>
              </w:rPr>
            </w:pPr>
          </w:p>
        </w:tc>
        <w:tc>
          <w:tcPr>
            <w:tcW w:w="29.70pt" w:type="dxa"/>
            <w:shd w:val="clear" w:color="auto" w:fill="0070C0"/>
          </w:tcPr>
          <w:p w14:paraId="742DBCB2" w14:textId="77777777" w:rsidR="00A00AF4" w:rsidRPr="00C61384" w:rsidRDefault="00A00AF4" w:rsidP="00BB065D">
            <w:pPr>
              <w:spacing w:after="6pt" w:line="14.40pt" w:lineRule="auto"/>
              <w:contextualSpacing/>
              <w:jc w:val="center"/>
              <w:rPr>
                <w:rFonts w:cs="Calibri"/>
                <w:lang w:val="es-ES"/>
              </w:rPr>
            </w:pPr>
          </w:p>
        </w:tc>
        <w:tc>
          <w:tcPr>
            <w:tcW w:w="29.70pt" w:type="dxa"/>
            <w:shd w:val="clear" w:color="auto" w:fill="0070C0"/>
          </w:tcPr>
          <w:p w14:paraId="19ACF6D9" w14:textId="77777777" w:rsidR="00A00AF4" w:rsidRPr="00C61384" w:rsidRDefault="00A00AF4" w:rsidP="00BB065D">
            <w:pPr>
              <w:spacing w:after="6pt" w:line="14.40pt" w:lineRule="auto"/>
              <w:contextualSpacing/>
              <w:jc w:val="center"/>
              <w:rPr>
                <w:rFonts w:cs="Calibri"/>
                <w:lang w:val="es-ES"/>
              </w:rPr>
            </w:pPr>
          </w:p>
        </w:tc>
        <w:tc>
          <w:tcPr>
            <w:tcW w:w="29.90pt" w:type="dxa"/>
            <w:shd w:val="clear" w:color="auto" w:fill="0070C0"/>
          </w:tcPr>
          <w:p w14:paraId="1B8691D1" w14:textId="77777777" w:rsidR="00A00AF4" w:rsidRPr="00C61384" w:rsidRDefault="00A00AF4" w:rsidP="00BB065D">
            <w:pPr>
              <w:spacing w:after="6pt" w:line="14.40pt" w:lineRule="auto"/>
              <w:contextualSpacing/>
              <w:jc w:val="center"/>
              <w:rPr>
                <w:rFonts w:cs="Calibri"/>
                <w:lang w:val="es-ES"/>
              </w:rPr>
            </w:pPr>
          </w:p>
        </w:tc>
      </w:tr>
      <w:tr w:rsidR="00A00AF4" w:rsidRPr="00CF34A8" w14:paraId="60D093D9" w14:textId="77777777" w:rsidTr="00A00AF4">
        <w:trPr>
          <w:trHeight w:hRule="exact" w:val="284"/>
        </w:trPr>
        <w:tc>
          <w:tcPr>
            <w:tcW w:w="103.95pt" w:type="dxa"/>
            <w:vMerge w:val="restart"/>
            <w:shd w:val="clear" w:color="auto" w:fill="auto"/>
          </w:tcPr>
          <w:p w14:paraId="47F4A1EE" w14:textId="77777777" w:rsidR="00A00AF4" w:rsidRPr="00C61384" w:rsidRDefault="00A00AF4" w:rsidP="00BB065D">
            <w:pPr>
              <w:rPr>
                <w:lang w:val="en-GB"/>
              </w:rPr>
            </w:pPr>
            <w:r w:rsidRPr="00C61384">
              <w:rPr>
                <w:lang w:val="en-GB"/>
              </w:rPr>
              <w:t>Manuscript submission</w:t>
            </w:r>
            <w:r>
              <w:rPr>
                <w:lang w:val="en-GB"/>
              </w:rPr>
              <w:t>s</w:t>
            </w:r>
            <w:r w:rsidRPr="00C61384">
              <w:rPr>
                <w:lang w:val="en-GB"/>
              </w:rPr>
              <w:t xml:space="preserve"> and publication</w:t>
            </w:r>
            <w:r>
              <w:rPr>
                <w:lang w:val="en-GB"/>
              </w:rPr>
              <w:t>s</w:t>
            </w:r>
          </w:p>
          <w:p w14:paraId="567616FA" w14:textId="77777777" w:rsidR="00A00AF4" w:rsidRPr="00E32346" w:rsidRDefault="00A00AF4" w:rsidP="00BB065D">
            <w:pPr>
              <w:spacing w:after="6pt" w:line="14.40pt" w:lineRule="auto"/>
              <w:contextualSpacing/>
              <w:rPr>
                <w:rFonts w:cs="Calibri"/>
                <w:lang w:val="en-US"/>
              </w:rPr>
            </w:pPr>
          </w:p>
        </w:tc>
        <w:tc>
          <w:tcPr>
            <w:tcW w:w="38.05pt" w:type="dxa"/>
            <w:shd w:val="clear" w:color="auto" w:fill="E7E6E6"/>
          </w:tcPr>
          <w:p w14:paraId="0B5C540F" w14:textId="5F6B61F7" w:rsidR="00A00AF4" w:rsidRPr="00C61384" w:rsidRDefault="00A00AF4" w:rsidP="00BB065D">
            <w:pPr>
              <w:spacing w:after="6pt" w:line="14.40pt" w:lineRule="auto"/>
              <w:contextualSpacing/>
              <w:jc w:val="center"/>
              <w:rPr>
                <w:rFonts w:cs="Calibri"/>
                <w:lang w:val="es-ES"/>
              </w:rPr>
            </w:pPr>
            <w:r w:rsidRPr="00C61384">
              <w:rPr>
                <w:rFonts w:cs="Calibri"/>
                <w:lang w:val="en-US"/>
              </w:rPr>
              <w:t>YEAR</w:t>
            </w:r>
          </w:p>
        </w:tc>
        <w:tc>
          <w:tcPr>
            <w:tcW w:w="24.70pt" w:type="dxa"/>
            <w:shd w:val="clear" w:color="auto" w:fill="E7E6E6"/>
          </w:tcPr>
          <w:p w14:paraId="701171C1" w14:textId="73C66709" w:rsidR="00A00AF4" w:rsidRPr="00C61384" w:rsidRDefault="00A00AF4" w:rsidP="00BB065D">
            <w:pPr>
              <w:spacing w:after="6pt" w:line="14.40pt" w:lineRule="auto"/>
              <w:contextualSpacing/>
              <w:jc w:val="center"/>
              <w:rPr>
                <w:rFonts w:cs="Calibri"/>
                <w:lang w:val="es-ES"/>
              </w:rPr>
            </w:pPr>
            <w:proofErr w:type="spellStart"/>
            <w:r w:rsidRPr="00C61384">
              <w:rPr>
                <w:rFonts w:cs="Calibri"/>
                <w:lang w:val="es-ES"/>
              </w:rPr>
              <w:t>M1</w:t>
            </w:r>
            <w:proofErr w:type="spellEnd"/>
          </w:p>
        </w:tc>
        <w:tc>
          <w:tcPr>
            <w:tcW w:w="24.70pt" w:type="dxa"/>
            <w:shd w:val="clear" w:color="auto" w:fill="E7E6E6"/>
          </w:tcPr>
          <w:p w14:paraId="6845DCB1" w14:textId="49EA2CE0" w:rsidR="00A00AF4" w:rsidRPr="00C61384" w:rsidRDefault="00A00AF4" w:rsidP="00BB065D">
            <w:pPr>
              <w:spacing w:after="6pt" w:line="14.40pt" w:lineRule="auto"/>
              <w:contextualSpacing/>
              <w:jc w:val="center"/>
              <w:rPr>
                <w:rFonts w:cs="Calibri"/>
                <w:lang w:val="es-ES"/>
              </w:rPr>
            </w:pPr>
            <w:proofErr w:type="spellStart"/>
            <w:r w:rsidRPr="00C61384">
              <w:rPr>
                <w:rFonts w:cs="Calibri"/>
                <w:lang w:val="es-ES"/>
              </w:rPr>
              <w:t>M2</w:t>
            </w:r>
            <w:proofErr w:type="spellEnd"/>
          </w:p>
        </w:tc>
        <w:tc>
          <w:tcPr>
            <w:tcW w:w="24.70pt" w:type="dxa"/>
            <w:shd w:val="clear" w:color="auto" w:fill="E7E6E6"/>
          </w:tcPr>
          <w:p w14:paraId="5B305B93" w14:textId="20DB7BBF" w:rsidR="00A00AF4" w:rsidRPr="00C61384" w:rsidRDefault="00A00AF4" w:rsidP="00BB065D">
            <w:pPr>
              <w:spacing w:after="6pt" w:line="14.40pt" w:lineRule="auto"/>
              <w:contextualSpacing/>
              <w:jc w:val="center"/>
              <w:rPr>
                <w:rFonts w:cs="Calibri"/>
                <w:lang w:val="es-ES"/>
              </w:rPr>
            </w:pPr>
            <w:proofErr w:type="spellStart"/>
            <w:r w:rsidRPr="00C61384">
              <w:rPr>
                <w:rFonts w:cs="Calibri"/>
                <w:lang w:val="es-ES"/>
              </w:rPr>
              <w:t>M3</w:t>
            </w:r>
            <w:proofErr w:type="spellEnd"/>
          </w:p>
        </w:tc>
        <w:tc>
          <w:tcPr>
            <w:tcW w:w="24.70pt" w:type="dxa"/>
            <w:shd w:val="clear" w:color="auto" w:fill="E7E6E6"/>
          </w:tcPr>
          <w:p w14:paraId="6935F81B" w14:textId="384E1823" w:rsidR="00A00AF4" w:rsidRPr="00C61384" w:rsidRDefault="00A00AF4" w:rsidP="00BB065D">
            <w:pPr>
              <w:spacing w:after="6pt" w:line="14.40pt" w:lineRule="auto"/>
              <w:contextualSpacing/>
              <w:jc w:val="center"/>
              <w:rPr>
                <w:rFonts w:cs="Calibri"/>
                <w:lang w:val="es-ES"/>
              </w:rPr>
            </w:pPr>
            <w:proofErr w:type="spellStart"/>
            <w:r w:rsidRPr="00C61384">
              <w:rPr>
                <w:rFonts w:cs="Calibri"/>
                <w:lang w:val="es-ES"/>
              </w:rPr>
              <w:t>M4</w:t>
            </w:r>
            <w:proofErr w:type="spellEnd"/>
          </w:p>
        </w:tc>
        <w:tc>
          <w:tcPr>
            <w:tcW w:w="24.70pt" w:type="dxa"/>
            <w:shd w:val="clear" w:color="auto" w:fill="E7E6E6"/>
          </w:tcPr>
          <w:p w14:paraId="567C1E9D" w14:textId="638A5D8F" w:rsidR="00A00AF4" w:rsidRPr="00C61384" w:rsidRDefault="00A00AF4" w:rsidP="00BB065D">
            <w:pPr>
              <w:spacing w:after="6pt" w:line="14.40pt" w:lineRule="auto"/>
              <w:contextualSpacing/>
              <w:jc w:val="center"/>
              <w:rPr>
                <w:rFonts w:cs="Calibri"/>
                <w:lang w:val="es-ES"/>
              </w:rPr>
            </w:pPr>
            <w:proofErr w:type="spellStart"/>
            <w:r w:rsidRPr="00C61384">
              <w:rPr>
                <w:rFonts w:cs="Calibri"/>
                <w:lang w:val="es-ES"/>
              </w:rPr>
              <w:t>M5</w:t>
            </w:r>
            <w:proofErr w:type="spellEnd"/>
          </w:p>
        </w:tc>
        <w:tc>
          <w:tcPr>
            <w:tcW w:w="24.70pt" w:type="dxa"/>
            <w:shd w:val="clear" w:color="auto" w:fill="E7E6E6"/>
          </w:tcPr>
          <w:p w14:paraId="72AF6212" w14:textId="435D0E8A" w:rsidR="00A00AF4" w:rsidRPr="00C61384" w:rsidRDefault="00A00AF4" w:rsidP="00BB065D">
            <w:pPr>
              <w:spacing w:after="6pt" w:line="14.40pt" w:lineRule="auto"/>
              <w:contextualSpacing/>
              <w:jc w:val="center"/>
              <w:rPr>
                <w:rFonts w:cs="Calibri"/>
                <w:lang w:val="es-ES"/>
              </w:rPr>
            </w:pPr>
            <w:proofErr w:type="spellStart"/>
            <w:r w:rsidRPr="00C61384">
              <w:rPr>
                <w:rFonts w:cs="Calibri"/>
                <w:lang w:val="es-ES"/>
              </w:rPr>
              <w:t>M6</w:t>
            </w:r>
            <w:proofErr w:type="spellEnd"/>
          </w:p>
        </w:tc>
        <w:tc>
          <w:tcPr>
            <w:tcW w:w="24.70pt" w:type="dxa"/>
            <w:shd w:val="clear" w:color="auto" w:fill="E7E6E6"/>
          </w:tcPr>
          <w:p w14:paraId="4D52421A" w14:textId="7A124827" w:rsidR="00A00AF4" w:rsidRPr="00C61384" w:rsidRDefault="00A00AF4" w:rsidP="00BB065D">
            <w:pPr>
              <w:spacing w:after="6pt" w:line="14.40pt" w:lineRule="auto"/>
              <w:contextualSpacing/>
              <w:jc w:val="center"/>
              <w:rPr>
                <w:rFonts w:cs="Calibri"/>
                <w:lang w:val="es-ES"/>
              </w:rPr>
            </w:pPr>
            <w:proofErr w:type="spellStart"/>
            <w:r w:rsidRPr="00C61384">
              <w:rPr>
                <w:rFonts w:cs="Calibri"/>
                <w:lang w:val="es-ES"/>
              </w:rPr>
              <w:t>M7</w:t>
            </w:r>
            <w:proofErr w:type="spellEnd"/>
          </w:p>
        </w:tc>
        <w:tc>
          <w:tcPr>
            <w:tcW w:w="24.70pt" w:type="dxa"/>
            <w:shd w:val="clear" w:color="auto" w:fill="E7E6E6"/>
          </w:tcPr>
          <w:p w14:paraId="67BEB922" w14:textId="49C00E20" w:rsidR="00A00AF4" w:rsidRPr="00C61384" w:rsidRDefault="00A00AF4" w:rsidP="00BB065D">
            <w:pPr>
              <w:spacing w:after="6pt" w:line="14.40pt" w:lineRule="auto"/>
              <w:contextualSpacing/>
              <w:jc w:val="center"/>
              <w:rPr>
                <w:rFonts w:cs="Calibri"/>
                <w:lang w:val="es-ES"/>
              </w:rPr>
            </w:pPr>
            <w:proofErr w:type="spellStart"/>
            <w:r w:rsidRPr="00C61384">
              <w:rPr>
                <w:rFonts w:cs="Calibri"/>
                <w:lang w:val="es-ES"/>
              </w:rPr>
              <w:t>M8</w:t>
            </w:r>
            <w:proofErr w:type="spellEnd"/>
          </w:p>
        </w:tc>
        <w:tc>
          <w:tcPr>
            <w:tcW w:w="24.70pt" w:type="dxa"/>
            <w:shd w:val="clear" w:color="auto" w:fill="E7E6E6"/>
          </w:tcPr>
          <w:p w14:paraId="1AD13774" w14:textId="36261360" w:rsidR="00A00AF4" w:rsidRPr="00C61384" w:rsidRDefault="00A00AF4" w:rsidP="00BB065D">
            <w:pPr>
              <w:spacing w:after="6pt" w:line="14.40pt" w:lineRule="auto"/>
              <w:contextualSpacing/>
              <w:jc w:val="center"/>
              <w:rPr>
                <w:rFonts w:cs="Calibri"/>
                <w:lang w:val="es-ES"/>
              </w:rPr>
            </w:pPr>
            <w:proofErr w:type="spellStart"/>
            <w:r w:rsidRPr="00C61384">
              <w:rPr>
                <w:rFonts w:cs="Calibri"/>
                <w:lang w:val="es-ES"/>
              </w:rPr>
              <w:t>M9</w:t>
            </w:r>
            <w:proofErr w:type="spellEnd"/>
          </w:p>
        </w:tc>
        <w:tc>
          <w:tcPr>
            <w:tcW w:w="29.70pt" w:type="dxa"/>
            <w:shd w:val="clear" w:color="auto" w:fill="E7E6E6"/>
          </w:tcPr>
          <w:p w14:paraId="67491868" w14:textId="47E48310" w:rsidR="00A00AF4" w:rsidRPr="00C61384" w:rsidRDefault="00A00AF4" w:rsidP="00BB065D">
            <w:pPr>
              <w:spacing w:after="6pt" w:line="14.40pt" w:lineRule="auto"/>
              <w:contextualSpacing/>
              <w:jc w:val="center"/>
              <w:rPr>
                <w:rFonts w:cs="Calibri"/>
                <w:lang w:val="es-ES"/>
              </w:rPr>
            </w:pPr>
            <w:proofErr w:type="spellStart"/>
            <w:r w:rsidRPr="00C61384">
              <w:rPr>
                <w:rFonts w:cs="Calibri"/>
                <w:lang w:val="es-ES"/>
              </w:rPr>
              <w:t>M10</w:t>
            </w:r>
            <w:proofErr w:type="spellEnd"/>
          </w:p>
        </w:tc>
        <w:tc>
          <w:tcPr>
            <w:tcW w:w="29.70pt" w:type="dxa"/>
            <w:shd w:val="clear" w:color="auto" w:fill="E7E6E6"/>
          </w:tcPr>
          <w:p w14:paraId="7A3A419E" w14:textId="17E38E11" w:rsidR="00A00AF4" w:rsidRPr="00C61384" w:rsidRDefault="00A00AF4" w:rsidP="00BB065D">
            <w:pPr>
              <w:spacing w:after="6pt" w:line="14.40pt" w:lineRule="auto"/>
              <w:contextualSpacing/>
              <w:jc w:val="center"/>
              <w:rPr>
                <w:rFonts w:cs="Calibri"/>
                <w:lang w:val="es-ES"/>
              </w:rPr>
            </w:pPr>
            <w:proofErr w:type="spellStart"/>
            <w:r w:rsidRPr="00C61384">
              <w:rPr>
                <w:rFonts w:cs="Calibri"/>
                <w:lang w:val="es-ES"/>
              </w:rPr>
              <w:t>M11</w:t>
            </w:r>
            <w:proofErr w:type="spellEnd"/>
          </w:p>
        </w:tc>
        <w:tc>
          <w:tcPr>
            <w:tcW w:w="29.90pt" w:type="dxa"/>
            <w:shd w:val="clear" w:color="auto" w:fill="E7E6E6"/>
          </w:tcPr>
          <w:p w14:paraId="27F4438F" w14:textId="6730F1D6" w:rsidR="00A00AF4" w:rsidRPr="00C61384" w:rsidRDefault="00A00AF4" w:rsidP="00BB065D">
            <w:pPr>
              <w:spacing w:after="6pt" w:line="14.40pt" w:lineRule="auto"/>
              <w:contextualSpacing/>
              <w:jc w:val="center"/>
              <w:rPr>
                <w:rFonts w:cs="Calibri"/>
                <w:lang w:val="es-ES"/>
              </w:rPr>
            </w:pPr>
            <w:proofErr w:type="spellStart"/>
            <w:r w:rsidRPr="00C61384">
              <w:rPr>
                <w:rFonts w:cs="Calibri"/>
                <w:lang w:val="es-ES"/>
              </w:rPr>
              <w:t>M12</w:t>
            </w:r>
            <w:proofErr w:type="spellEnd"/>
          </w:p>
        </w:tc>
      </w:tr>
      <w:tr w:rsidR="00A00AF4" w:rsidRPr="00CF34A8" w14:paraId="544AB339" w14:textId="77777777" w:rsidTr="00A00AF4">
        <w:trPr>
          <w:trHeight w:hRule="exact" w:val="284"/>
        </w:trPr>
        <w:tc>
          <w:tcPr>
            <w:tcW w:w="103.95pt" w:type="dxa"/>
            <w:vMerge/>
            <w:shd w:val="clear" w:color="auto" w:fill="auto"/>
          </w:tcPr>
          <w:p w14:paraId="3CC4CFF0" w14:textId="77777777" w:rsidR="00A00AF4" w:rsidRPr="00C61384" w:rsidRDefault="00A00AF4" w:rsidP="00BB065D">
            <w:pPr>
              <w:spacing w:after="6pt" w:line="14.40pt" w:lineRule="auto"/>
              <w:contextualSpacing/>
              <w:rPr>
                <w:rFonts w:cs="Calibri"/>
                <w:lang w:val="es-ES"/>
              </w:rPr>
            </w:pPr>
          </w:p>
        </w:tc>
        <w:tc>
          <w:tcPr>
            <w:tcW w:w="38.05pt" w:type="dxa"/>
            <w:shd w:val="clear" w:color="auto" w:fill="auto"/>
          </w:tcPr>
          <w:p w14:paraId="6569F770" w14:textId="200C0BA0" w:rsidR="00A00AF4" w:rsidRPr="00C61384" w:rsidRDefault="00A00AF4" w:rsidP="00BB065D">
            <w:pPr>
              <w:spacing w:after="6pt" w:line="14.40pt" w:lineRule="auto"/>
              <w:contextualSpacing/>
              <w:jc w:val="center"/>
              <w:rPr>
                <w:rFonts w:cs="Calibri"/>
                <w:lang w:val="es-ES"/>
              </w:rPr>
            </w:pPr>
            <w:proofErr w:type="spellStart"/>
            <w:r w:rsidRPr="00C61384">
              <w:rPr>
                <w:rFonts w:cs="Calibri"/>
                <w:lang w:val="es-ES"/>
              </w:rPr>
              <w:t>1st</w:t>
            </w:r>
            <w:proofErr w:type="spellEnd"/>
            <w:r w:rsidRPr="00C61384">
              <w:rPr>
                <w:rFonts w:cs="Calibri"/>
                <w:lang w:val="es-ES"/>
              </w:rPr>
              <w:t xml:space="preserve"> </w:t>
            </w:r>
            <w:proofErr w:type="spellStart"/>
            <w:r w:rsidRPr="00C61384">
              <w:rPr>
                <w:rFonts w:cs="Calibri"/>
                <w:lang w:val="es-ES"/>
              </w:rPr>
              <w:t>year</w:t>
            </w:r>
            <w:proofErr w:type="spellEnd"/>
          </w:p>
        </w:tc>
        <w:tc>
          <w:tcPr>
            <w:tcW w:w="24.70pt" w:type="dxa"/>
            <w:shd w:val="clear" w:color="auto" w:fill="auto"/>
          </w:tcPr>
          <w:p w14:paraId="2D4667F1"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auto"/>
          </w:tcPr>
          <w:p w14:paraId="010E63BE"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auto"/>
          </w:tcPr>
          <w:p w14:paraId="201525AD"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auto"/>
          </w:tcPr>
          <w:p w14:paraId="6653136C"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auto"/>
          </w:tcPr>
          <w:p w14:paraId="1C1CF6B5"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auto"/>
          </w:tcPr>
          <w:p w14:paraId="1E313F18"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auto"/>
          </w:tcPr>
          <w:p w14:paraId="624E3E2E"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6EB448F8"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15603F44" w14:textId="77777777" w:rsidR="00A00AF4" w:rsidRPr="00C61384" w:rsidRDefault="00A00AF4" w:rsidP="00BB065D">
            <w:pPr>
              <w:spacing w:after="6pt" w:line="14.40pt" w:lineRule="auto"/>
              <w:contextualSpacing/>
              <w:jc w:val="center"/>
              <w:rPr>
                <w:rFonts w:cs="Calibri"/>
                <w:lang w:val="es-ES"/>
              </w:rPr>
            </w:pPr>
          </w:p>
        </w:tc>
        <w:tc>
          <w:tcPr>
            <w:tcW w:w="29.70pt" w:type="dxa"/>
            <w:shd w:val="clear" w:color="auto" w:fill="0070C0"/>
          </w:tcPr>
          <w:p w14:paraId="2867E035" w14:textId="77777777" w:rsidR="00A00AF4" w:rsidRPr="00C61384" w:rsidRDefault="00A00AF4" w:rsidP="00BB065D">
            <w:pPr>
              <w:spacing w:after="6pt" w:line="14.40pt" w:lineRule="auto"/>
              <w:contextualSpacing/>
              <w:jc w:val="center"/>
              <w:rPr>
                <w:rFonts w:cs="Calibri"/>
                <w:lang w:val="es-ES"/>
              </w:rPr>
            </w:pPr>
          </w:p>
        </w:tc>
        <w:tc>
          <w:tcPr>
            <w:tcW w:w="29.70pt" w:type="dxa"/>
            <w:shd w:val="clear" w:color="auto" w:fill="0070C0"/>
          </w:tcPr>
          <w:p w14:paraId="34111630" w14:textId="77777777" w:rsidR="00A00AF4" w:rsidRPr="00C61384" w:rsidRDefault="00A00AF4" w:rsidP="00BB065D">
            <w:pPr>
              <w:spacing w:after="6pt" w:line="14.40pt" w:lineRule="auto"/>
              <w:contextualSpacing/>
              <w:jc w:val="center"/>
              <w:rPr>
                <w:rFonts w:cs="Calibri"/>
                <w:lang w:val="es-ES"/>
              </w:rPr>
            </w:pPr>
          </w:p>
        </w:tc>
        <w:tc>
          <w:tcPr>
            <w:tcW w:w="29.90pt" w:type="dxa"/>
            <w:shd w:val="clear" w:color="auto" w:fill="0070C0"/>
          </w:tcPr>
          <w:p w14:paraId="0E8D0D7A" w14:textId="77777777" w:rsidR="00A00AF4" w:rsidRPr="00C61384" w:rsidRDefault="00A00AF4" w:rsidP="00BB065D">
            <w:pPr>
              <w:spacing w:after="6pt" w:line="14.40pt" w:lineRule="auto"/>
              <w:contextualSpacing/>
              <w:jc w:val="center"/>
              <w:rPr>
                <w:rFonts w:cs="Calibri"/>
                <w:lang w:val="es-ES"/>
              </w:rPr>
            </w:pPr>
          </w:p>
        </w:tc>
      </w:tr>
      <w:tr w:rsidR="00A00AF4" w:rsidRPr="00CF34A8" w14:paraId="2CC9B718" w14:textId="77777777" w:rsidTr="00A00AF4">
        <w:trPr>
          <w:trHeight w:hRule="exact" w:val="284"/>
        </w:trPr>
        <w:tc>
          <w:tcPr>
            <w:tcW w:w="103.95pt" w:type="dxa"/>
            <w:vMerge/>
            <w:shd w:val="clear" w:color="auto" w:fill="auto"/>
          </w:tcPr>
          <w:p w14:paraId="50CA6A7F" w14:textId="77777777" w:rsidR="00A00AF4" w:rsidRPr="00C61384" w:rsidRDefault="00A00AF4" w:rsidP="00BB065D">
            <w:pPr>
              <w:spacing w:after="6pt" w:line="14.40pt" w:lineRule="auto"/>
              <w:contextualSpacing/>
              <w:rPr>
                <w:rFonts w:cs="Calibri"/>
                <w:lang w:val="es-ES"/>
              </w:rPr>
            </w:pPr>
          </w:p>
        </w:tc>
        <w:tc>
          <w:tcPr>
            <w:tcW w:w="38.05pt" w:type="dxa"/>
            <w:shd w:val="clear" w:color="auto" w:fill="auto"/>
          </w:tcPr>
          <w:p w14:paraId="00646D59" w14:textId="2D7E8D2F" w:rsidR="00A00AF4" w:rsidRPr="00C61384" w:rsidRDefault="00A00AF4" w:rsidP="00BB065D">
            <w:pPr>
              <w:spacing w:after="6pt" w:line="14.40pt" w:lineRule="auto"/>
              <w:contextualSpacing/>
              <w:jc w:val="center"/>
              <w:rPr>
                <w:rFonts w:cs="Calibri"/>
                <w:lang w:val="es-ES"/>
              </w:rPr>
            </w:pPr>
            <w:proofErr w:type="spellStart"/>
            <w:r w:rsidRPr="00C61384">
              <w:rPr>
                <w:rFonts w:cs="Calibri"/>
                <w:lang w:val="es-ES"/>
              </w:rPr>
              <w:t>2nd</w:t>
            </w:r>
            <w:proofErr w:type="spellEnd"/>
            <w:r w:rsidRPr="00C61384">
              <w:rPr>
                <w:rFonts w:cs="Calibri"/>
                <w:lang w:val="es-ES"/>
              </w:rPr>
              <w:t xml:space="preserve"> </w:t>
            </w:r>
            <w:proofErr w:type="spellStart"/>
            <w:r w:rsidRPr="00C61384">
              <w:rPr>
                <w:rFonts w:cs="Calibri"/>
                <w:lang w:val="es-ES"/>
              </w:rPr>
              <w:t>year</w:t>
            </w:r>
            <w:proofErr w:type="spellEnd"/>
          </w:p>
        </w:tc>
        <w:tc>
          <w:tcPr>
            <w:tcW w:w="24.70pt" w:type="dxa"/>
            <w:shd w:val="clear" w:color="auto" w:fill="0070C0"/>
          </w:tcPr>
          <w:p w14:paraId="27C38F54"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145E5280"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018FB738"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01749419"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706231C3"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021BF167"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0508A269"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374B4D25"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5EDB5B59" w14:textId="77777777" w:rsidR="00A00AF4" w:rsidRPr="00C61384" w:rsidRDefault="00A00AF4" w:rsidP="00BB065D">
            <w:pPr>
              <w:spacing w:after="6pt" w:line="14.40pt" w:lineRule="auto"/>
              <w:contextualSpacing/>
              <w:jc w:val="center"/>
              <w:rPr>
                <w:rFonts w:cs="Calibri"/>
                <w:lang w:val="es-ES"/>
              </w:rPr>
            </w:pPr>
          </w:p>
        </w:tc>
        <w:tc>
          <w:tcPr>
            <w:tcW w:w="29.70pt" w:type="dxa"/>
            <w:shd w:val="clear" w:color="auto" w:fill="0070C0"/>
          </w:tcPr>
          <w:p w14:paraId="204C4ADD" w14:textId="77777777" w:rsidR="00A00AF4" w:rsidRPr="00C61384" w:rsidRDefault="00A00AF4" w:rsidP="00BB065D">
            <w:pPr>
              <w:spacing w:after="6pt" w:line="14.40pt" w:lineRule="auto"/>
              <w:contextualSpacing/>
              <w:jc w:val="center"/>
              <w:rPr>
                <w:rFonts w:cs="Calibri"/>
                <w:lang w:val="es-ES"/>
              </w:rPr>
            </w:pPr>
          </w:p>
        </w:tc>
        <w:tc>
          <w:tcPr>
            <w:tcW w:w="29.70pt" w:type="dxa"/>
            <w:shd w:val="clear" w:color="auto" w:fill="0070C0"/>
          </w:tcPr>
          <w:p w14:paraId="29E0B87C" w14:textId="77777777" w:rsidR="00A00AF4" w:rsidRPr="00C61384" w:rsidRDefault="00A00AF4" w:rsidP="00BB065D">
            <w:pPr>
              <w:spacing w:after="6pt" w:line="14.40pt" w:lineRule="auto"/>
              <w:contextualSpacing/>
              <w:jc w:val="center"/>
              <w:rPr>
                <w:rFonts w:cs="Calibri"/>
                <w:lang w:val="es-ES"/>
              </w:rPr>
            </w:pPr>
          </w:p>
        </w:tc>
        <w:tc>
          <w:tcPr>
            <w:tcW w:w="29.90pt" w:type="dxa"/>
            <w:shd w:val="clear" w:color="auto" w:fill="0070C0"/>
          </w:tcPr>
          <w:p w14:paraId="2D12295E" w14:textId="77777777" w:rsidR="00A00AF4" w:rsidRPr="00C61384" w:rsidRDefault="00A00AF4" w:rsidP="00BB065D">
            <w:pPr>
              <w:spacing w:after="6pt" w:line="14.40pt" w:lineRule="auto"/>
              <w:contextualSpacing/>
              <w:jc w:val="center"/>
              <w:rPr>
                <w:rFonts w:cs="Calibri"/>
                <w:lang w:val="es-ES"/>
              </w:rPr>
            </w:pPr>
          </w:p>
        </w:tc>
      </w:tr>
      <w:tr w:rsidR="00A00AF4" w:rsidRPr="00CF34A8" w14:paraId="7D618116" w14:textId="77777777" w:rsidTr="00A00AF4">
        <w:trPr>
          <w:trHeight w:hRule="exact" w:val="284"/>
        </w:trPr>
        <w:tc>
          <w:tcPr>
            <w:tcW w:w="103.95pt" w:type="dxa"/>
            <w:vMerge/>
          </w:tcPr>
          <w:p w14:paraId="5181D32F" w14:textId="77777777" w:rsidR="00A00AF4" w:rsidRPr="00C61384" w:rsidRDefault="00A00AF4" w:rsidP="00BB065D">
            <w:pPr>
              <w:spacing w:after="6pt" w:line="14.40pt" w:lineRule="auto"/>
              <w:contextualSpacing/>
              <w:rPr>
                <w:rFonts w:cs="Calibri"/>
                <w:lang w:val="es-ES"/>
              </w:rPr>
            </w:pPr>
          </w:p>
        </w:tc>
        <w:tc>
          <w:tcPr>
            <w:tcW w:w="38.05pt" w:type="dxa"/>
          </w:tcPr>
          <w:p w14:paraId="7C8F8624" w14:textId="3ECE6AA5" w:rsidR="00A00AF4" w:rsidRPr="00C61384" w:rsidRDefault="00A00AF4" w:rsidP="00BB065D">
            <w:pPr>
              <w:spacing w:after="6pt" w:line="14.40pt" w:lineRule="auto"/>
              <w:contextualSpacing/>
              <w:jc w:val="center"/>
              <w:rPr>
                <w:rFonts w:cs="Calibri"/>
                <w:lang w:val="es-ES"/>
              </w:rPr>
            </w:pPr>
            <w:proofErr w:type="spellStart"/>
            <w:r w:rsidRPr="00C61384">
              <w:rPr>
                <w:rFonts w:cs="Calibri"/>
                <w:lang w:val="es-ES"/>
              </w:rPr>
              <w:t>3rd</w:t>
            </w:r>
            <w:proofErr w:type="spellEnd"/>
            <w:r w:rsidRPr="00C61384">
              <w:rPr>
                <w:rFonts w:cs="Calibri"/>
                <w:lang w:val="es-ES"/>
              </w:rPr>
              <w:t xml:space="preserve"> </w:t>
            </w:r>
            <w:proofErr w:type="spellStart"/>
            <w:r w:rsidRPr="00C61384">
              <w:rPr>
                <w:rFonts w:cs="Calibri"/>
                <w:lang w:val="es-ES"/>
              </w:rPr>
              <w:t>year</w:t>
            </w:r>
            <w:proofErr w:type="spellEnd"/>
          </w:p>
        </w:tc>
        <w:tc>
          <w:tcPr>
            <w:tcW w:w="24.70pt" w:type="dxa"/>
            <w:shd w:val="clear" w:color="auto" w:fill="0070C0"/>
          </w:tcPr>
          <w:p w14:paraId="291A0BA4"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673D5018"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3636876E"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64F65137"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5896850B"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217ADD93"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01931D6F"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03DCD450"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49C9C240" w14:textId="77777777" w:rsidR="00A00AF4" w:rsidRPr="00C61384" w:rsidRDefault="00A00AF4" w:rsidP="00BB065D">
            <w:pPr>
              <w:spacing w:after="6pt" w:line="14.40pt" w:lineRule="auto"/>
              <w:contextualSpacing/>
              <w:jc w:val="center"/>
              <w:rPr>
                <w:rFonts w:cs="Calibri"/>
                <w:lang w:val="es-ES"/>
              </w:rPr>
            </w:pPr>
          </w:p>
        </w:tc>
        <w:tc>
          <w:tcPr>
            <w:tcW w:w="29.70pt" w:type="dxa"/>
            <w:shd w:val="clear" w:color="auto" w:fill="0070C0"/>
          </w:tcPr>
          <w:p w14:paraId="5C2DF7A2" w14:textId="77777777" w:rsidR="00A00AF4" w:rsidRPr="00C61384" w:rsidRDefault="00A00AF4" w:rsidP="00BB065D">
            <w:pPr>
              <w:spacing w:after="6pt" w:line="14.40pt" w:lineRule="auto"/>
              <w:contextualSpacing/>
              <w:jc w:val="center"/>
              <w:rPr>
                <w:rFonts w:cs="Calibri"/>
                <w:lang w:val="es-ES"/>
              </w:rPr>
            </w:pPr>
          </w:p>
        </w:tc>
        <w:tc>
          <w:tcPr>
            <w:tcW w:w="29.70pt" w:type="dxa"/>
            <w:shd w:val="clear" w:color="auto" w:fill="0070C0"/>
          </w:tcPr>
          <w:p w14:paraId="6A81EF65" w14:textId="77777777" w:rsidR="00A00AF4" w:rsidRPr="00C61384" w:rsidRDefault="00A00AF4" w:rsidP="00BB065D">
            <w:pPr>
              <w:spacing w:after="6pt" w:line="14.40pt" w:lineRule="auto"/>
              <w:contextualSpacing/>
              <w:jc w:val="center"/>
              <w:rPr>
                <w:rFonts w:cs="Calibri"/>
                <w:lang w:val="es-ES"/>
              </w:rPr>
            </w:pPr>
          </w:p>
        </w:tc>
        <w:tc>
          <w:tcPr>
            <w:tcW w:w="29.90pt" w:type="dxa"/>
            <w:shd w:val="clear" w:color="auto" w:fill="0070C0"/>
          </w:tcPr>
          <w:p w14:paraId="15C9E4F6" w14:textId="77777777" w:rsidR="00A00AF4" w:rsidRPr="00C61384" w:rsidRDefault="00A00AF4" w:rsidP="00BB065D">
            <w:pPr>
              <w:spacing w:after="6pt" w:line="14.40pt" w:lineRule="auto"/>
              <w:contextualSpacing/>
              <w:jc w:val="center"/>
              <w:rPr>
                <w:rFonts w:cs="Calibri"/>
                <w:lang w:val="es-ES"/>
              </w:rPr>
            </w:pPr>
          </w:p>
        </w:tc>
      </w:tr>
      <w:tr w:rsidR="00A00AF4" w:rsidRPr="00CF34A8" w14:paraId="1F84394C" w14:textId="77777777" w:rsidTr="00A00AF4">
        <w:trPr>
          <w:trHeight w:hRule="exact" w:val="284"/>
        </w:trPr>
        <w:tc>
          <w:tcPr>
            <w:tcW w:w="103.95pt" w:type="dxa"/>
            <w:vMerge/>
          </w:tcPr>
          <w:p w14:paraId="20A23363" w14:textId="77777777" w:rsidR="00A00AF4" w:rsidRPr="00C61384" w:rsidRDefault="00A00AF4" w:rsidP="00BB065D">
            <w:pPr>
              <w:spacing w:after="6pt" w:line="14.40pt" w:lineRule="auto"/>
              <w:contextualSpacing/>
              <w:rPr>
                <w:rFonts w:cs="Calibri"/>
                <w:lang w:val="es-ES"/>
              </w:rPr>
            </w:pPr>
          </w:p>
        </w:tc>
        <w:tc>
          <w:tcPr>
            <w:tcW w:w="38.05pt" w:type="dxa"/>
          </w:tcPr>
          <w:p w14:paraId="099A2353" w14:textId="56B9E288" w:rsidR="00A00AF4" w:rsidRPr="00C61384" w:rsidRDefault="00A00AF4" w:rsidP="00BB065D">
            <w:pPr>
              <w:spacing w:after="6pt" w:line="14.40pt" w:lineRule="auto"/>
              <w:contextualSpacing/>
              <w:jc w:val="center"/>
              <w:rPr>
                <w:rFonts w:cs="Calibri"/>
                <w:lang w:val="es-ES"/>
              </w:rPr>
            </w:pPr>
            <w:proofErr w:type="spellStart"/>
            <w:r w:rsidRPr="00C61384">
              <w:rPr>
                <w:rFonts w:cs="Calibri"/>
                <w:lang w:val="es-ES"/>
              </w:rPr>
              <w:t>4th</w:t>
            </w:r>
            <w:proofErr w:type="spellEnd"/>
            <w:r w:rsidRPr="00C61384">
              <w:rPr>
                <w:rFonts w:cs="Calibri"/>
                <w:lang w:val="es-ES"/>
              </w:rPr>
              <w:t xml:space="preserve"> </w:t>
            </w:r>
            <w:proofErr w:type="spellStart"/>
            <w:r w:rsidRPr="00C61384">
              <w:rPr>
                <w:rFonts w:cs="Calibri"/>
                <w:lang w:val="es-ES"/>
              </w:rPr>
              <w:t>year</w:t>
            </w:r>
            <w:proofErr w:type="spellEnd"/>
          </w:p>
        </w:tc>
        <w:tc>
          <w:tcPr>
            <w:tcW w:w="24.70pt" w:type="dxa"/>
            <w:shd w:val="clear" w:color="auto" w:fill="0070C0"/>
          </w:tcPr>
          <w:p w14:paraId="7949F021"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248E1F0C"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7B49C8FA"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58B012CF"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75CE6FEE"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0BA8EA69"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6A3575D0"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1FF5AB32"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2EB54F98" w14:textId="77777777" w:rsidR="00A00AF4" w:rsidRPr="00C61384" w:rsidRDefault="00A00AF4" w:rsidP="00BB065D">
            <w:pPr>
              <w:spacing w:after="6pt" w:line="14.40pt" w:lineRule="auto"/>
              <w:contextualSpacing/>
              <w:jc w:val="center"/>
              <w:rPr>
                <w:rFonts w:cs="Calibri"/>
                <w:lang w:val="es-ES"/>
              </w:rPr>
            </w:pPr>
          </w:p>
        </w:tc>
        <w:tc>
          <w:tcPr>
            <w:tcW w:w="29.70pt" w:type="dxa"/>
            <w:shd w:val="clear" w:color="auto" w:fill="0070C0"/>
          </w:tcPr>
          <w:p w14:paraId="7CBB370F" w14:textId="77777777" w:rsidR="00A00AF4" w:rsidRPr="00C61384" w:rsidRDefault="00A00AF4" w:rsidP="00BB065D">
            <w:pPr>
              <w:spacing w:after="6pt" w:line="14.40pt" w:lineRule="auto"/>
              <w:contextualSpacing/>
              <w:jc w:val="center"/>
              <w:rPr>
                <w:rFonts w:cs="Calibri"/>
                <w:lang w:val="es-ES"/>
              </w:rPr>
            </w:pPr>
          </w:p>
        </w:tc>
        <w:tc>
          <w:tcPr>
            <w:tcW w:w="29.70pt" w:type="dxa"/>
            <w:shd w:val="clear" w:color="auto" w:fill="0070C0"/>
          </w:tcPr>
          <w:p w14:paraId="353C272C" w14:textId="77777777" w:rsidR="00A00AF4" w:rsidRPr="00C61384" w:rsidRDefault="00A00AF4" w:rsidP="00BB065D">
            <w:pPr>
              <w:spacing w:after="6pt" w:line="14.40pt" w:lineRule="auto"/>
              <w:contextualSpacing/>
              <w:jc w:val="center"/>
              <w:rPr>
                <w:rFonts w:cs="Calibri"/>
                <w:lang w:val="es-ES"/>
              </w:rPr>
            </w:pPr>
          </w:p>
        </w:tc>
        <w:tc>
          <w:tcPr>
            <w:tcW w:w="29.90pt" w:type="dxa"/>
            <w:shd w:val="clear" w:color="auto" w:fill="0070C0"/>
          </w:tcPr>
          <w:p w14:paraId="5FB78C0A" w14:textId="77777777" w:rsidR="00A00AF4" w:rsidRPr="00C61384" w:rsidRDefault="00A00AF4" w:rsidP="00BB065D">
            <w:pPr>
              <w:spacing w:after="6pt" w:line="14.40pt" w:lineRule="auto"/>
              <w:contextualSpacing/>
              <w:jc w:val="center"/>
              <w:rPr>
                <w:rFonts w:cs="Calibri"/>
                <w:lang w:val="es-ES"/>
              </w:rPr>
            </w:pPr>
          </w:p>
        </w:tc>
      </w:tr>
      <w:tr w:rsidR="00A00AF4" w:rsidRPr="00CF34A8" w14:paraId="213D13CC" w14:textId="77777777" w:rsidTr="00A00AF4">
        <w:trPr>
          <w:trHeight w:hRule="exact" w:val="284"/>
        </w:trPr>
        <w:tc>
          <w:tcPr>
            <w:tcW w:w="103.95pt" w:type="dxa"/>
            <w:vMerge w:val="restart"/>
            <w:shd w:val="clear" w:color="auto" w:fill="auto"/>
          </w:tcPr>
          <w:p w14:paraId="34346F79" w14:textId="77777777" w:rsidR="00A00AF4" w:rsidRPr="00C61384" w:rsidRDefault="00A00AF4" w:rsidP="00BB065D">
            <w:pPr>
              <w:rPr>
                <w:lang w:val="en-GB"/>
              </w:rPr>
            </w:pPr>
            <w:r w:rsidRPr="00C61384">
              <w:rPr>
                <w:lang w:val="en-GB"/>
              </w:rPr>
              <w:t>Thesis writing</w:t>
            </w:r>
            <w:r>
              <w:rPr>
                <w:lang w:val="en-GB"/>
              </w:rPr>
              <w:t xml:space="preserve"> and </w:t>
            </w:r>
            <w:proofErr w:type="spellStart"/>
            <w:proofErr w:type="gramStart"/>
            <w:r>
              <w:rPr>
                <w:lang w:val="en-GB"/>
              </w:rPr>
              <w:t>defense</w:t>
            </w:r>
            <w:proofErr w:type="spellEnd"/>
            <w:proofErr w:type="gramEnd"/>
          </w:p>
          <w:p w14:paraId="6A6AF64D" w14:textId="77777777" w:rsidR="00A00AF4" w:rsidRPr="00C61384" w:rsidRDefault="00A00AF4" w:rsidP="00BB065D">
            <w:pPr>
              <w:spacing w:after="6pt" w:line="14.40pt" w:lineRule="auto"/>
              <w:contextualSpacing/>
              <w:rPr>
                <w:rFonts w:cs="Calibri"/>
                <w:lang w:val="es-ES"/>
              </w:rPr>
            </w:pPr>
          </w:p>
        </w:tc>
        <w:tc>
          <w:tcPr>
            <w:tcW w:w="38.05pt" w:type="dxa"/>
            <w:shd w:val="clear" w:color="auto" w:fill="E7E6E6"/>
          </w:tcPr>
          <w:p w14:paraId="2477C94E" w14:textId="0F20C413" w:rsidR="00A00AF4" w:rsidRPr="00C61384" w:rsidRDefault="00A00AF4" w:rsidP="00BB065D">
            <w:pPr>
              <w:spacing w:after="6pt" w:line="14.40pt" w:lineRule="auto"/>
              <w:contextualSpacing/>
              <w:jc w:val="center"/>
              <w:rPr>
                <w:rFonts w:cs="Calibri"/>
                <w:lang w:val="es-ES"/>
              </w:rPr>
            </w:pPr>
            <w:r w:rsidRPr="00C61384">
              <w:rPr>
                <w:rFonts w:cs="Calibri"/>
                <w:lang w:val="en-US"/>
              </w:rPr>
              <w:t>YEAR</w:t>
            </w:r>
          </w:p>
        </w:tc>
        <w:tc>
          <w:tcPr>
            <w:tcW w:w="24.70pt" w:type="dxa"/>
            <w:shd w:val="clear" w:color="auto" w:fill="E7E6E6"/>
          </w:tcPr>
          <w:p w14:paraId="22728D4E" w14:textId="0CA0B349" w:rsidR="00A00AF4" w:rsidRPr="00C61384" w:rsidRDefault="00A00AF4" w:rsidP="00BB065D">
            <w:pPr>
              <w:spacing w:after="6pt" w:line="14.40pt" w:lineRule="auto"/>
              <w:contextualSpacing/>
              <w:jc w:val="center"/>
              <w:rPr>
                <w:rFonts w:cs="Calibri"/>
                <w:lang w:val="es-ES"/>
              </w:rPr>
            </w:pPr>
            <w:proofErr w:type="spellStart"/>
            <w:r w:rsidRPr="00C61384">
              <w:rPr>
                <w:rFonts w:cs="Calibri"/>
                <w:lang w:val="es-ES"/>
              </w:rPr>
              <w:t>M1</w:t>
            </w:r>
            <w:proofErr w:type="spellEnd"/>
          </w:p>
        </w:tc>
        <w:tc>
          <w:tcPr>
            <w:tcW w:w="24.70pt" w:type="dxa"/>
            <w:shd w:val="clear" w:color="auto" w:fill="E7E6E6"/>
          </w:tcPr>
          <w:p w14:paraId="1FA3A641" w14:textId="0E4F2155" w:rsidR="00A00AF4" w:rsidRPr="00C61384" w:rsidRDefault="00A00AF4" w:rsidP="00BB065D">
            <w:pPr>
              <w:spacing w:after="6pt" w:line="14.40pt" w:lineRule="auto"/>
              <w:contextualSpacing/>
              <w:jc w:val="center"/>
              <w:rPr>
                <w:rFonts w:cs="Calibri"/>
                <w:lang w:val="es-ES"/>
              </w:rPr>
            </w:pPr>
            <w:proofErr w:type="spellStart"/>
            <w:r w:rsidRPr="00C61384">
              <w:rPr>
                <w:rFonts w:cs="Calibri"/>
                <w:lang w:val="es-ES"/>
              </w:rPr>
              <w:t>M2</w:t>
            </w:r>
            <w:proofErr w:type="spellEnd"/>
          </w:p>
        </w:tc>
        <w:tc>
          <w:tcPr>
            <w:tcW w:w="24.70pt" w:type="dxa"/>
            <w:shd w:val="clear" w:color="auto" w:fill="E7E6E6"/>
          </w:tcPr>
          <w:p w14:paraId="642DD8F0" w14:textId="0117067E" w:rsidR="00A00AF4" w:rsidRPr="00C61384" w:rsidRDefault="00A00AF4" w:rsidP="00BB065D">
            <w:pPr>
              <w:spacing w:after="6pt" w:line="14.40pt" w:lineRule="auto"/>
              <w:contextualSpacing/>
              <w:jc w:val="center"/>
              <w:rPr>
                <w:rFonts w:cs="Calibri"/>
                <w:lang w:val="es-ES"/>
              </w:rPr>
            </w:pPr>
            <w:proofErr w:type="spellStart"/>
            <w:r w:rsidRPr="00C61384">
              <w:rPr>
                <w:rFonts w:cs="Calibri"/>
                <w:lang w:val="es-ES"/>
              </w:rPr>
              <w:t>M3</w:t>
            </w:r>
            <w:proofErr w:type="spellEnd"/>
          </w:p>
        </w:tc>
        <w:tc>
          <w:tcPr>
            <w:tcW w:w="24.70pt" w:type="dxa"/>
            <w:shd w:val="clear" w:color="auto" w:fill="E7E6E6"/>
          </w:tcPr>
          <w:p w14:paraId="4DE85A69" w14:textId="7A0701BB" w:rsidR="00A00AF4" w:rsidRPr="00C61384" w:rsidRDefault="00A00AF4" w:rsidP="00BB065D">
            <w:pPr>
              <w:spacing w:after="6pt" w:line="14.40pt" w:lineRule="auto"/>
              <w:contextualSpacing/>
              <w:jc w:val="center"/>
              <w:rPr>
                <w:rFonts w:cs="Calibri"/>
                <w:lang w:val="es-ES"/>
              </w:rPr>
            </w:pPr>
            <w:proofErr w:type="spellStart"/>
            <w:r w:rsidRPr="00C61384">
              <w:rPr>
                <w:rFonts w:cs="Calibri"/>
                <w:lang w:val="es-ES"/>
              </w:rPr>
              <w:t>M4</w:t>
            </w:r>
            <w:proofErr w:type="spellEnd"/>
          </w:p>
        </w:tc>
        <w:tc>
          <w:tcPr>
            <w:tcW w:w="24.70pt" w:type="dxa"/>
            <w:shd w:val="clear" w:color="auto" w:fill="E7E6E6"/>
          </w:tcPr>
          <w:p w14:paraId="65E14536" w14:textId="48E9552C" w:rsidR="00A00AF4" w:rsidRPr="00C61384" w:rsidRDefault="00A00AF4" w:rsidP="00BB065D">
            <w:pPr>
              <w:spacing w:after="6pt" w:line="14.40pt" w:lineRule="auto"/>
              <w:contextualSpacing/>
              <w:jc w:val="center"/>
              <w:rPr>
                <w:rFonts w:cs="Calibri"/>
                <w:lang w:val="es-ES"/>
              </w:rPr>
            </w:pPr>
            <w:proofErr w:type="spellStart"/>
            <w:r w:rsidRPr="00C61384">
              <w:rPr>
                <w:rFonts w:cs="Calibri"/>
                <w:lang w:val="es-ES"/>
              </w:rPr>
              <w:t>M5</w:t>
            </w:r>
            <w:proofErr w:type="spellEnd"/>
          </w:p>
        </w:tc>
        <w:tc>
          <w:tcPr>
            <w:tcW w:w="24.70pt" w:type="dxa"/>
            <w:shd w:val="clear" w:color="auto" w:fill="E7E6E6"/>
          </w:tcPr>
          <w:p w14:paraId="0E290502" w14:textId="3F6D978D" w:rsidR="00A00AF4" w:rsidRPr="00C61384" w:rsidRDefault="00A00AF4" w:rsidP="00BB065D">
            <w:pPr>
              <w:spacing w:after="6pt" w:line="14.40pt" w:lineRule="auto"/>
              <w:contextualSpacing/>
              <w:jc w:val="center"/>
              <w:rPr>
                <w:rFonts w:cs="Calibri"/>
                <w:lang w:val="es-ES"/>
              </w:rPr>
            </w:pPr>
            <w:proofErr w:type="spellStart"/>
            <w:r w:rsidRPr="00C61384">
              <w:rPr>
                <w:rFonts w:cs="Calibri"/>
                <w:lang w:val="es-ES"/>
              </w:rPr>
              <w:t>M6</w:t>
            </w:r>
            <w:proofErr w:type="spellEnd"/>
          </w:p>
        </w:tc>
        <w:tc>
          <w:tcPr>
            <w:tcW w:w="24.70pt" w:type="dxa"/>
            <w:shd w:val="clear" w:color="auto" w:fill="E7E6E6"/>
          </w:tcPr>
          <w:p w14:paraId="56B1CFC7" w14:textId="61B6E3E5" w:rsidR="00A00AF4" w:rsidRPr="00C61384" w:rsidRDefault="00A00AF4" w:rsidP="00BB065D">
            <w:pPr>
              <w:spacing w:after="6pt" w:line="14.40pt" w:lineRule="auto"/>
              <w:contextualSpacing/>
              <w:jc w:val="center"/>
              <w:rPr>
                <w:rFonts w:cs="Calibri"/>
                <w:lang w:val="es-ES"/>
              </w:rPr>
            </w:pPr>
            <w:proofErr w:type="spellStart"/>
            <w:r w:rsidRPr="00C61384">
              <w:rPr>
                <w:rFonts w:cs="Calibri"/>
                <w:lang w:val="es-ES"/>
              </w:rPr>
              <w:t>M7</w:t>
            </w:r>
            <w:proofErr w:type="spellEnd"/>
          </w:p>
        </w:tc>
        <w:tc>
          <w:tcPr>
            <w:tcW w:w="24.70pt" w:type="dxa"/>
            <w:shd w:val="clear" w:color="auto" w:fill="E7E6E6"/>
          </w:tcPr>
          <w:p w14:paraId="7E7CEC04" w14:textId="18EF857E" w:rsidR="00A00AF4" w:rsidRPr="00C61384" w:rsidRDefault="00A00AF4" w:rsidP="00BB065D">
            <w:pPr>
              <w:spacing w:after="6pt" w:line="14.40pt" w:lineRule="auto"/>
              <w:contextualSpacing/>
              <w:jc w:val="center"/>
              <w:rPr>
                <w:rFonts w:cs="Calibri"/>
                <w:lang w:val="es-ES"/>
              </w:rPr>
            </w:pPr>
            <w:proofErr w:type="spellStart"/>
            <w:r w:rsidRPr="00C61384">
              <w:rPr>
                <w:rFonts w:cs="Calibri"/>
                <w:lang w:val="es-ES"/>
              </w:rPr>
              <w:t>M8</w:t>
            </w:r>
            <w:proofErr w:type="spellEnd"/>
          </w:p>
        </w:tc>
        <w:tc>
          <w:tcPr>
            <w:tcW w:w="24.70pt" w:type="dxa"/>
            <w:shd w:val="clear" w:color="auto" w:fill="E7E6E6"/>
          </w:tcPr>
          <w:p w14:paraId="197756C8" w14:textId="4AC86D18" w:rsidR="00A00AF4" w:rsidRPr="00C61384" w:rsidRDefault="00A00AF4" w:rsidP="00BB065D">
            <w:pPr>
              <w:spacing w:after="6pt" w:line="14.40pt" w:lineRule="auto"/>
              <w:contextualSpacing/>
              <w:jc w:val="center"/>
              <w:rPr>
                <w:rFonts w:cs="Calibri"/>
                <w:lang w:val="es-ES"/>
              </w:rPr>
            </w:pPr>
            <w:proofErr w:type="spellStart"/>
            <w:r w:rsidRPr="00C61384">
              <w:rPr>
                <w:rFonts w:cs="Calibri"/>
                <w:lang w:val="es-ES"/>
              </w:rPr>
              <w:t>M9</w:t>
            </w:r>
            <w:proofErr w:type="spellEnd"/>
          </w:p>
        </w:tc>
        <w:tc>
          <w:tcPr>
            <w:tcW w:w="29.70pt" w:type="dxa"/>
            <w:shd w:val="clear" w:color="auto" w:fill="E7E6E6"/>
          </w:tcPr>
          <w:p w14:paraId="1248FDEB" w14:textId="62DB8A42" w:rsidR="00A00AF4" w:rsidRPr="00C61384" w:rsidRDefault="00A00AF4" w:rsidP="00BB065D">
            <w:pPr>
              <w:spacing w:after="6pt" w:line="14.40pt" w:lineRule="auto"/>
              <w:contextualSpacing/>
              <w:jc w:val="center"/>
              <w:rPr>
                <w:rFonts w:cs="Calibri"/>
                <w:lang w:val="es-ES"/>
              </w:rPr>
            </w:pPr>
            <w:proofErr w:type="spellStart"/>
            <w:r w:rsidRPr="00C61384">
              <w:rPr>
                <w:rFonts w:cs="Calibri"/>
                <w:lang w:val="es-ES"/>
              </w:rPr>
              <w:t>M10</w:t>
            </w:r>
            <w:proofErr w:type="spellEnd"/>
          </w:p>
        </w:tc>
        <w:tc>
          <w:tcPr>
            <w:tcW w:w="29.70pt" w:type="dxa"/>
            <w:shd w:val="clear" w:color="auto" w:fill="E7E6E6"/>
          </w:tcPr>
          <w:p w14:paraId="1541C9E2" w14:textId="7F83FB24" w:rsidR="00A00AF4" w:rsidRPr="00C61384" w:rsidRDefault="00A00AF4" w:rsidP="00BB065D">
            <w:pPr>
              <w:spacing w:after="6pt" w:line="14.40pt" w:lineRule="auto"/>
              <w:contextualSpacing/>
              <w:jc w:val="center"/>
              <w:rPr>
                <w:rFonts w:cs="Calibri"/>
                <w:lang w:val="es-ES"/>
              </w:rPr>
            </w:pPr>
            <w:proofErr w:type="spellStart"/>
            <w:r w:rsidRPr="00C61384">
              <w:rPr>
                <w:rFonts w:cs="Calibri"/>
                <w:lang w:val="es-ES"/>
              </w:rPr>
              <w:t>M11</w:t>
            </w:r>
            <w:proofErr w:type="spellEnd"/>
          </w:p>
        </w:tc>
        <w:tc>
          <w:tcPr>
            <w:tcW w:w="29.90pt" w:type="dxa"/>
            <w:shd w:val="clear" w:color="auto" w:fill="E7E6E6"/>
          </w:tcPr>
          <w:p w14:paraId="17EAAEB5" w14:textId="7F1826E2" w:rsidR="00A00AF4" w:rsidRPr="00C61384" w:rsidRDefault="00A00AF4" w:rsidP="00BB065D">
            <w:pPr>
              <w:spacing w:after="6pt" w:line="14.40pt" w:lineRule="auto"/>
              <w:contextualSpacing/>
              <w:jc w:val="center"/>
              <w:rPr>
                <w:rFonts w:cs="Calibri"/>
                <w:lang w:val="es-ES"/>
              </w:rPr>
            </w:pPr>
            <w:proofErr w:type="spellStart"/>
            <w:r w:rsidRPr="00C61384">
              <w:rPr>
                <w:rFonts w:cs="Calibri"/>
                <w:lang w:val="es-ES"/>
              </w:rPr>
              <w:t>M12</w:t>
            </w:r>
            <w:proofErr w:type="spellEnd"/>
          </w:p>
        </w:tc>
      </w:tr>
      <w:tr w:rsidR="00A00AF4" w:rsidRPr="00CF34A8" w14:paraId="320517B2" w14:textId="77777777" w:rsidTr="00A00AF4">
        <w:trPr>
          <w:trHeight w:hRule="exact" w:val="284"/>
        </w:trPr>
        <w:tc>
          <w:tcPr>
            <w:tcW w:w="103.95pt" w:type="dxa"/>
            <w:vMerge/>
            <w:shd w:val="clear" w:color="auto" w:fill="auto"/>
          </w:tcPr>
          <w:p w14:paraId="3F2D3BDF" w14:textId="77777777" w:rsidR="00A00AF4" w:rsidRPr="00C61384" w:rsidRDefault="00A00AF4" w:rsidP="00BB065D">
            <w:pPr>
              <w:spacing w:after="6pt" w:line="14.40pt" w:lineRule="auto"/>
              <w:contextualSpacing/>
              <w:rPr>
                <w:rFonts w:cs="Calibri"/>
                <w:lang w:val="es-ES"/>
              </w:rPr>
            </w:pPr>
          </w:p>
        </w:tc>
        <w:tc>
          <w:tcPr>
            <w:tcW w:w="38.05pt" w:type="dxa"/>
            <w:shd w:val="clear" w:color="auto" w:fill="auto"/>
          </w:tcPr>
          <w:p w14:paraId="455EADC8" w14:textId="67EBDFF2" w:rsidR="00A00AF4" w:rsidRPr="00C61384" w:rsidRDefault="00A00AF4" w:rsidP="00BB065D">
            <w:pPr>
              <w:spacing w:after="6pt" w:line="14.40pt" w:lineRule="auto"/>
              <w:contextualSpacing/>
              <w:jc w:val="center"/>
              <w:rPr>
                <w:rFonts w:cs="Calibri"/>
                <w:lang w:val="es-ES"/>
              </w:rPr>
            </w:pPr>
            <w:proofErr w:type="spellStart"/>
            <w:r w:rsidRPr="00C61384">
              <w:rPr>
                <w:rFonts w:cs="Calibri"/>
                <w:lang w:val="es-ES"/>
              </w:rPr>
              <w:t>1st</w:t>
            </w:r>
            <w:proofErr w:type="spellEnd"/>
            <w:r w:rsidRPr="00C61384">
              <w:rPr>
                <w:rFonts w:cs="Calibri"/>
                <w:lang w:val="es-ES"/>
              </w:rPr>
              <w:t xml:space="preserve"> </w:t>
            </w:r>
            <w:proofErr w:type="spellStart"/>
            <w:r w:rsidRPr="00C61384">
              <w:rPr>
                <w:rFonts w:cs="Calibri"/>
                <w:lang w:val="es-ES"/>
              </w:rPr>
              <w:t>year</w:t>
            </w:r>
            <w:proofErr w:type="spellEnd"/>
          </w:p>
        </w:tc>
        <w:tc>
          <w:tcPr>
            <w:tcW w:w="24.70pt" w:type="dxa"/>
            <w:shd w:val="clear" w:color="auto" w:fill="auto"/>
          </w:tcPr>
          <w:p w14:paraId="5C3DAE57"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auto"/>
          </w:tcPr>
          <w:p w14:paraId="455633E5"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auto"/>
          </w:tcPr>
          <w:p w14:paraId="1711AE70"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auto"/>
          </w:tcPr>
          <w:p w14:paraId="1C5DB4CA"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auto"/>
          </w:tcPr>
          <w:p w14:paraId="51ED6267"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auto"/>
          </w:tcPr>
          <w:p w14:paraId="1AE4EC07"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auto"/>
          </w:tcPr>
          <w:p w14:paraId="5B3F7D84"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auto"/>
          </w:tcPr>
          <w:p w14:paraId="2DBF1AE7"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auto"/>
          </w:tcPr>
          <w:p w14:paraId="1777E39E" w14:textId="77777777" w:rsidR="00A00AF4" w:rsidRPr="00C61384" w:rsidRDefault="00A00AF4" w:rsidP="00BB065D">
            <w:pPr>
              <w:spacing w:after="6pt" w:line="14.40pt" w:lineRule="auto"/>
              <w:contextualSpacing/>
              <w:jc w:val="center"/>
              <w:rPr>
                <w:rFonts w:cs="Calibri"/>
                <w:lang w:val="es-ES"/>
              </w:rPr>
            </w:pPr>
          </w:p>
        </w:tc>
        <w:tc>
          <w:tcPr>
            <w:tcW w:w="29.70pt" w:type="dxa"/>
            <w:shd w:val="clear" w:color="auto" w:fill="auto"/>
          </w:tcPr>
          <w:p w14:paraId="6D63D3C0" w14:textId="77777777" w:rsidR="00A00AF4" w:rsidRPr="00C61384" w:rsidRDefault="00A00AF4" w:rsidP="00BB065D">
            <w:pPr>
              <w:spacing w:after="6pt" w:line="14.40pt" w:lineRule="auto"/>
              <w:contextualSpacing/>
              <w:jc w:val="center"/>
              <w:rPr>
                <w:rFonts w:cs="Calibri"/>
                <w:lang w:val="es-ES"/>
              </w:rPr>
            </w:pPr>
          </w:p>
        </w:tc>
        <w:tc>
          <w:tcPr>
            <w:tcW w:w="29.70pt" w:type="dxa"/>
            <w:shd w:val="clear" w:color="auto" w:fill="auto"/>
          </w:tcPr>
          <w:p w14:paraId="29BF6529" w14:textId="77777777" w:rsidR="00A00AF4" w:rsidRPr="00C61384" w:rsidRDefault="00A00AF4" w:rsidP="00BB065D">
            <w:pPr>
              <w:spacing w:after="6pt" w:line="14.40pt" w:lineRule="auto"/>
              <w:contextualSpacing/>
              <w:jc w:val="center"/>
              <w:rPr>
                <w:rFonts w:cs="Calibri"/>
                <w:lang w:val="es-ES"/>
              </w:rPr>
            </w:pPr>
          </w:p>
        </w:tc>
        <w:tc>
          <w:tcPr>
            <w:tcW w:w="29.90pt" w:type="dxa"/>
            <w:shd w:val="clear" w:color="auto" w:fill="auto"/>
          </w:tcPr>
          <w:p w14:paraId="2E98ABD7" w14:textId="77777777" w:rsidR="00A00AF4" w:rsidRPr="00C61384" w:rsidRDefault="00A00AF4" w:rsidP="00BB065D">
            <w:pPr>
              <w:spacing w:after="6pt" w:line="14.40pt" w:lineRule="auto"/>
              <w:contextualSpacing/>
              <w:jc w:val="center"/>
              <w:rPr>
                <w:rFonts w:cs="Calibri"/>
                <w:lang w:val="es-ES"/>
              </w:rPr>
            </w:pPr>
          </w:p>
        </w:tc>
      </w:tr>
      <w:tr w:rsidR="00A00AF4" w:rsidRPr="00CF34A8" w14:paraId="1D8A2B54" w14:textId="77777777" w:rsidTr="00A00AF4">
        <w:trPr>
          <w:trHeight w:hRule="exact" w:val="284"/>
        </w:trPr>
        <w:tc>
          <w:tcPr>
            <w:tcW w:w="103.95pt" w:type="dxa"/>
            <w:vMerge/>
            <w:shd w:val="clear" w:color="auto" w:fill="auto"/>
          </w:tcPr>
          <w:p w14:paraId="086AD12C" w14:textId="77777777" w:rsidR="00A00AF4" w:rsidRPr="00C61384" w:rsidRDefault="00A00AF4" w:rsidP="00BB065D">
            <w:pPr>
              <w:spacing w:after="6pt" w:line="14.40pt" w:lineRule="auto"/>
              <w:contextualSpacing/>
              <w:rPr>
                <w:rFonts w:cs="Calibri"/>
                <w:lang w:val="es-ES"/>
              </w:rPr>
            </w:pPr>
          </w:p>
        </w:tc>
        <w:tc>
          <w:tcPr>
            <w:tcW w:w="38.05pt" w:type="dxa"/>
            <w:shd w:val="clear" w:color="auto" w:fill="auto"/>
          </w:tcPr>
          <w:p w14:paraId="04E73FBB" w14:textId="6696D614" w:rsidR="00A00AF4" w:rsidRPr="00C61384" w:rsidRDefault="00A00AF4" w:rsidP="00BB065D">
            <w:pPr>
              <w:spacing w:after="6pt" w:line="14.40pt" w:lineRule="auto"/>
              <w:contextualSpacing/>
              <w:jc w:val="center"/>
              <w:rPr>
                <w:rFonts w:cs="Calibri"/>
                <w:lang w:val="es-ES"/>
              </w:rPr>
            </w:pPr>
            <w:proofErr w:type="spellStart"/>
            <w:r w:rsidRPr="00C61384">
              <w:rPr>
                <w:rFonts w:cs="Calibri"/>
                <w:lang w:val="es-ES"/>
              </w:rPr>
              <w:t>2nd</w:t>
            </w:r>
            <w:proofErr w:type="spellEnd"/>
            <w:r w:rsidRPr="00C61384">
              <w:rPr>
                <w:rFonts w:cs="Calibri"/>
                <w:lang w:val="es-ES"/>
              </w:rPr>
              <w:t xml:space="preserve"> </w:t>
            </w:r>
            <w:proofErr w:type="spellStart"/>
            <w:r w:rsidRPr="00C61384">
              <w:rPr>
                <w:rFonts w:cs="Calibri"/>
                <w:lang w:val="es-ES"/>
              </w:rPr>
              <w:t>year</w:t>
            </w:r>
            <w:proofErr w:type="spellEnd"/>
          </w:p>
        </w:tc>
        <w:tc>
          <w:tcPr>
            <w:tcW w:w="24.70pt" w:type="dxa"/>
            <w:shd w:val="clear" w:color="auto" w:fill="auto"/>
          </w:tcPr>
          <w:p w14:paraId="3684ABFF"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auto"/>
          </w:tcPr>
          <w:p w14:paraId="1AC71EEB"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auto"/>
          </w:tcPr>
          <w:p w14:paraId="63F9E992"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auto"/>
          </w:tcPr>
          <w:p w14:paraId="05827BD5"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auto"/>
          </w:tcPr>
          <w:p w14:paraId="79D53C2B"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auto"/>
          </w:tcPr>
          <w:p w14:paraId="04723AC1"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auto"/>
          </w:tcPr>
          <w:p w14:paraId="2D44BEC7"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auto"/>
          </w:tcPr>
          <w:p w14:paraId="4157A8C4"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auto"/>
          </w:tcPr>
          <w:p w14:paraId="5AF24430" w14:textId="77777777" w:rsidR="00A00AF4" w:rsidRPr="00C61384" w:rsidRDefault="00A00AF4" w:rsidP="00BB065D">
            <w:pPr>
              <w:spacing w:after="6pt" w:line="14.40pt" w:lineRule="auto"/>
              <w:contextualSpacing/>
              <w:jc w:val="center"/>
              <w:rPr>
                <w:rFonts w:cs="Calibri"/>
                <w:lang w:val="es-ES"/>
              </w:rPr>
            </w:pPr>
          </w:p>
        </w:tc>
        <w:tc>
          <w:tcPr>
            <w:tcW w:w="29.70pt" w:type="dxa"/>
            <w:shd w:val="clear" w:color="auto" w:fill="auto"/>
          </w:tcPr>
          <w:p w14:paraId="1B2ECF3D" w14:textId="77777777" w:rsidR="00A00AF4" w:rsidRPr="00C61384" w:rsidRDefault="00A00AF4" w:rsidP="00BB065D">
            <w:pPr>
              <w:spacing w:after="6pt" w:line="14.40pt" w:lineRule="auto"/>
              <w:contextualSpacing/>
              <w:jc w:val="center"/>
              <w:rPr>
                <w:rFonts w:cs="Calibri"/>
                <w:lang w:val="es-ES"/>
              </w:rPr>
            </w:pPr>
          </w:p>
        </w:tc>
        <w:tc>
          <w:tcPr>
            <w:tcW w:w="29.70pt" w:type="dxa"/>
            <w:shd w:val="clear" w:color="auto" w:fill="auto"/>
          </w:tcPr>
          <w:p w14:paraId="6DD11CEA" w14:textId="77777777" w:rsidR="00A00AF4" w:rsidRPr="00C61384" w:rsidRDefault="00A00AF4" w:rsidP="00BB065D">
            <w:pPr>
              <w:spacing w:after="6pt" w:line="14.40pt" w:lineRule="auto"/>
              <w:contextualSpacing/>
              <w:jc w:val="center"/>
              <w:rPr>
                <w:rFonts w:cs="Calibri"/>
                <w:lang w:val="es-ES"/>
              </w:rPr>
            </w:pPr>
          </w:p>
        </w:tc>
        <w:tc>
          <w:tcPr>
            <w:tcW w:w="29.90pt" w:type="dxa"/>
            <w:shd w:val="clear" w:color="auto" w:fill="auto"/>
          </w:tcPr>
          <w:p w14:paraId="0A4F4156" w14:textId="77777777" w:rsidR="00A00AF4" w:rsidRPr="00C61384" w:rsidRDefault="00A00AF4" w:rsidP="00BB065D">
            <w:pPr>
              <w:spacing w:after="6pt" w:line="14.40pt" w:lineRule="auto"/>
              <w:contextualSpacing/>
              <w:jc w:val="center"/>
              <w:rPr>
                <w:rFonts w:cs="Calibri"/>
                <w:lang w:val="es-ES"/>
              </w:rPr>
            </w:pPr>
          </w:p>
        </w:tc>
      </w:tr>
      <w:tr w:rsidR="00A00AF4" w:rsidRPr="00CF34A8" w14:paraId="1D145792" w14:textId="77777777" w:rsidTr="00A00AF4">
        <w:trPr>
          <w:trHeight w:hRule="exact" w:val="284"/>
        </w:trPr>
        <w:tc>
          <w:tcPr>
            <w:tcW w:w="103.95pt" w:type="dxa"/>
            <w:vMerge/>
            <w:shd w:val="clear" w:color="auto" w:fill="auto"/>
          </w:tcPr>
          <w:p w14:paraId="58ACFA00" w14:textId="77777777" w:rsidR="00A00AF4" w:rsidRPr="00C61384" w:rsidRDefault="00A00AF4" w:rsidP="00BB065D">
            <w:pPr>
              <w:spacing w:after="6pt" w:line="14.40pt" w:lineRule="auto"/>
              <w:contextualSpacing/>
              <w:rPr>
                <w:rFonts w:cs="Calibri"/>
                <w:lang w:val="es-ES"/>
              </w:rPr>
            </w:pPr>
          </w:p>
        </w:tc>
        <w:tc>
          <w:tcPr>
            <w:tcW w:w="38.05pt" w:type="dxa"/>
            <w:shd w:val="clear" w:color="auto" w:fill="auto"/>
          </w:tcPr>
          <w:p w14:paraId="7EFFAC96" w14:textId="6242D59E" w:rsidR="00A00AF4" w:rsidRPr="00C61384" w:rsidRDefault="00A00AF4" w:rsidP="00BB065D">
            <w:pPr>
              <w:spacing w:after="6pt" w:line="14.40pt" w:lineRule="auto"/>
              <w:contextualSpacing/>
              <w:jc w:val="center"/>
              <w:rPr>
                <w:rFonts w:cs="Calibri"/>
                <w:lang w:val="es-ES"/>
              </w:rPr>
            </w:pPr>
            <w:proofErr w:type="spellStart"/>
            <w:r w:rsidRPr="00C61384">
              <w:rPr>
                <w:rFonts w:cs="Calibri"/>
                <w:lang w:val="es-ES"/>
              </w:rPr>
              <w:t>3rd</w:t>
            </w:r>
            <w:proofErr w:type="spellEnd"/>
            <w:r w:rsidRPr="00C61384">
              <w:rPr>
                <w:rFonts w:cs="Calibri"/>
                <w:lang w:val="es-ES"/>
              </w:rPr>
              <w:t xml:space="preserve"> </w:t>
            </w:r>
            <w:proofErr w:type="spellStart"/>
            <w:r w:rsidRPr="00C61384">
              <w:rPr>
                <w:rFonts w:cs="Calibri"/>
                <w:lang w:val="es-ES"/>
              </w:rPr>
              <w:t>year</w:t>
            </w:r>
            <w:proofErr w:type="spellEnd"/>
          </w:p>
        </w:tc>
        <w:tc>
          <w:tcPr>
            <w:tcW w:w="24.70pt" w:type="dxa"/>
            <w:shd w:val="clear" w:color="auto" w:fill="auto"/>
          </w:tcPr>
          <w:p w14:paraId="318CE77C"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auto"/>
          </w:tcPr>
          <w:p w14:paraId="05995698"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auto"/>
          </w:tcPr>
          <w:p w14:paraId="669BB0D3"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auto"/>
          </w:tcPr>
          <w:p w14:paraId="7DDB83E9"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auto"/>
          </w:tcPr>
          <w:p w14:paraId="69608C1C"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auto"/>
          </w:tcPr>
          <w:p w14:paraId="37EC01C9"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auto"/>
          </w:tcPr>
          <w:p w14:paraId="740D6045"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auto"/>
          </w:tcPr>
          <w:p w14:paraId="4033389E"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auto"/>
          </w:tcPr>
          <w:p w14:paraId="080FE17D" w14:textId="77777777" w:rsidR="00A00AF4" w:rsidRPr="00C61384" w:rsidRDefault="00A00AF4" w:rsidP="00BB065D">
            <w:pPr>
              <w:spacing w:after="6pt" w:line="14.40pt" w:lineRule="auto"/>
              <w:contextualSpacing/>
              <w:jc w:val="center"/>
              <w:rPr>
                <w:rFonts w:cs="Calibri"/>
                <w:lang w:val="es-ES"/>
              </w:rPr>
            </w:pPr>
          </w:p>
        </w:tc>
        <w:tc>
          <w:tcPr>
            <w:tcW w:w="29.70pt" w:type="dxa"/>
            <w:shd w:val="clear" w:color="auto" w:fill="auto"/>
          </w:tcPr>
          <w:p w14:paraId="644A34F3" w14:textId="77777777" w:rsidR="00A00AF4" w:rsidRPr="00C61384" w:rsidRDefault="00A00AF4" w:rsidP="00BB065D">
            <w:pPr>
              <w:spacing w:after="6pt" w:line="14.40pt" w:lineRule="auto"/>
              <w:contextualSpacing/>
              <w:jc w:val="center"/>
              <w:rPr>
                <w:rFonts w:cs="Calibri"/>
                <w:lang w:val="es-ES"/>
              </w:rPr>
            </w:pPr>
          </w:p>
        </w:tc>
        <w:tc>
          <w:tcPr>
            <w:tcW w:w="29.70pt" w:type="dxa"/>
            <w:shd w:val="clear" w:color="auto" w:fill="auto"/>
          </w:tcPr>
          <w:p w14:paraId="0DDE457E" w14:textId="77777777" w:rsidR="00A00AF4" w:rsidRPr="00C61384" w:rsidRDefault="00A00AF4" w:rsidP="00BB065D">
            <w:pPr>
              <w:spacing w:after="6pt" w:line="14.40pt" w:lineRule="auto"/>
              <w:contextualSpacing/>
              <w:jc w:val="center"/>
              <w:rPr>
                <w:rFonts w:cs="Calibri"/>
                <w:lang w:val="es-ES"/>
              </w:rPr>
            </w:pPr>
          </w:p>
        </w:tc>
        <w:tc>
          <w:tcPr>
            <w:tcW w:w="29.90pt" w:type="dxa"/>
            <w:shd w:val="clear" w:color="auto" w:fill="auto"/>
          </w:tcPr>
          <w:p w14:paraId="231CA5E0" w14:textId="77777777" w:rsidR="00A00AF4" w:rsidRPr="00C61384" w:rsidRDefault="00A00AF4" w:rsidP="00BB065D">
            <w:pPr>
              <w:spacing w:after="6pt" w:line="14.40pt" w:lineRule="auto"/>
              <w:contextualSpacing/>
              <w:jc w:val="center"/>
              <w:rPr>
                <w:rFonts w:cs="Calibri"/>
                <w:lang w:val="es-ES"/>
              </w:rPr>
            </w:pPr>
          </w:p>
        </w:tc>
      </w:tr>
      <w:tr w:rsidR="00A00AF4" w:rsidRPr="00CF34A8" w14:paraId="2394B4B7" w14:textId="77777777" w:rsidTr="00A00AF4">
        <w:trPr>
          <w:trHeight w:hRule="exact" w:val="284"/>
        </w:trPr>
        <w:tc>
          <w:tcPr>
            <w:tcW w:w="103.95pt" w:type="dxa"/>
            <w:vMerge/>
            <w:shd w:val="clear" w:color="auto" w:fill="auto"/>
          </w:tcPr>
          <w:p w14:paraId="307043AC" w14:textId="77777777" w:rsidR="00A00AF4" w:rsidRPr="00C61384" w:rsidRDefault="00A00AF4" w:rsidP="00BB065D">
            <w:pPr>
              <w:spacing w:after="6pt" w:line="14.40pt" w:lineRule="auto"/>
              <w:contextualSpacing/>
              <w:rPr>
                <w:rFonts w:cs="Calibri"/>
                <w:lang w:val="es-ES"/>
              </w:rPr>
            </w:pPr>
          </w:p>
        </w:tc>
        <w:tc>
          <w:tcPr>
            <w:tcW w:w="38.05pt" w:type="dxa"/>
            <w:shd w:val="clear" w:color="auto" w:fill="auto"/>
          </w:tcPr>
          <w:p w14:paraId="5DE0E9D6" w14:textId="4EB73FF5" w:rsidR="00A00AF4" w:rsidRPr="00C61384" w:rsidRDefault="00A00AF4" w:rsidP="00BB065D">
            <w:pPr>
              <w:spacing w:after="6pt" w:line="14.40pt" w:lineRule="auto"/>
              <w:contextualSpacing/>
              <w:jc w:val="center"/>
              <w:rPr>
                <w:rFonts w:cs="Calibri"/>
                <w:lang w:val="es-ES"/>
              </w:rPr>
            </w:pPr>
            <w:proofErr w:type="spellStart"/>
            <w:r w:rsidRPr="00C61384">
              <w:rPr>
                <w:rFonts w:cs="Calibri"/>
                <w:lang w:val="es-ES"/>
              </w:rPr>
              <w:t>4th</w:t>
            </w:r>
            <w:proofErr w:type="spellEnd"/>
            <w:r w:rsidRPr="00C61384">
              <w:rPr>
                <w:rFonts w:cs="Calibri"/>
                <w:lang w:val="es-ES"/>
              </w:rPr>
              <w:t xml:space="preserve"> </w:t>
            </w:r>
            <w:proofErr w:type="spellStart"/>
            <w:r w:rsidRPr="00C61384">
              <w:rPr>
                <w:rFonts w:cs="Calibri"/>
                <w:lang w:val="es-ES"/>
              </w:rPr>
              <w:t>year</w:t>
            </w:r>
            <w:proofErr w:type="spellEnd"/>
          </w:p>
        </w:tc>
        <w:tc>
          <w:tcPr>
            <w:tcW w:w="24.70pt" w:type="dxa"/>
            <w:shd w:val="clear" w:color="auto" w:fill="auto"/>
          </w:tcPr>
          <w:p w14:paraId="1877941B"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auto"/>
          </w:tcPr>
          <w:p w14:paraId="3E798FB9"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auto"/>
          </w:tcPr>
          <w:p w14:paraId="588B83B9"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auto"/>
          </w:tcPr>
          <w:p w14:paraId="7B493009"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41C4D5AF"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374683B3"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27373DCD"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0D4A97CD" w14:textId="77777777" w:rsidR="00A00AF4" w:rsidRPr="00C61384" w:rsidRDefault="00A00AF4" w:rsidP="00BB065D">
            <w:pPr>
              <w:spacing w:after="6pt" w:line="14.40pt" w:lineRule="auto"/>
              <w:contextualSpacing/>
              <w:jc w:val="center"/>
              <w:rPr>
                <w:rFonts w:cs="Calibri"/>
                <w:lang w:val="es-ES"/>
              </w:rPr>
            </w:pPr>
          </w:p>
        </w:tc>
        <w:tc>
          <w:tcPr>
            <w:tcW w:w="24.70pt" w:type="dxa"/>
            <w:shd w:val="clear" w:color="auto" w:fill="0070C0"/>
          </w:tcPr>
          <w:p w14:paraId="01AE3B0A" w14:textId="77777777" w:rsidR="00A00AF4" w:rsidRPr="00C61384" w:rsidRDefault="00A00AF4" w:rsidP="00BB065D">
            <w:pPr>
              <w:spacing w:after="6pt" w:line="14.40pt" w:lineRule="auto"/>
              <w:contextualSpacing/>
              <w:jc w:val="center"/>
              <w:rPr>
                <w:rFonts w:cs="Calibri"/>
                <w:lang w:val="es-ES"/>
              </w:rPr>
            </w:pPr>
          </w:p>
        </w:tc>
        <w:tc>
          <w:tcPr>
            <w:tcW w:w="29.70pt" w:type="dxa"/>
            <w:shd w:val="clear" w:color="auto" w:fill="0070C0"/>
          </w:tcPr>
          <w:p w14:paraId="141B9E84" w14:textId="77777777" w:rsidR="00A00AF4" w:rsidRPr="00C61384" w:rsidRDefault="00A00AF4" w:rsidP="00BB065D">
            <w:pPr>
              <w:spacing w:after="6pt" w:line="14.40pt" w:lineRule="auto"/>
              <w:contextualSpacing/>
              <w:jc w:val="center"/>
              <w:rPr>
                <w:rFonts w:cs="Calibri"/>
                <w:lang w:val="es-ES"/>
              </w:rPr>
            </w:pPr>
          </w:p>
        </w:tc>
        <w:tc>
          <w:tcPr>
            <w:tcW w:w="29.70pt" w:type="dxa"/>
            <w:shd w:val="clear" w:color="auto" w:fill="0070C0"/>
          </w:tcPr>
          <w:p w14:paraId="029CE40F" w14:textId="77777777" w:rsidR="00A00AF4" w:rsidRPr="00C61384" w:rsidRDefault="00A00AF4" w:rsidP="00BB065D">
            <w:pPr>
              <w:spacing w:after="6pt" w:line="14.40pt" w:lineRule="auto"/>
              <w:contextualSpacing/>
              <w:jc w:val="center"/>
              <w:rPr>
                <w:rFonts w:cs="Calibri"/>
                <w:lang w:val="es-ES"/>
              </w:rPr>
            </w:pPr>
          </w:p>
        </w:tc>
        <w:tc>
          <w:tcPr>
            <w:tcW w:w="29.90pt" w:type="dxa"/>
            <w:shd w:val="clear" w:color="auto" w:fill="0070C0"/>
          </w:tcPr>
          <w:p w14:paraId="57E5BD1C" w14:textId="77777777" w:rsidR="00A00AF4" w:rsidRPr="00C61384" w:rsidRDefault="00A00AF4" w:rsidP="00BB065D">
            <w:pPr>
              <w:spacing w:after="6pt" w:line="14.40pt" w:lineRule="auto"/>
              <w:contextualSpacing/>
              <w:jc w:val="center"/>
              <w:rPr>
                <w:rFonts w:cs="Calibri"/>
                <w:lang w:val="es-ES"/>
              </w:rPr>
            </w:pPr>
          </w:p>
        </w:tc>
      </w:tr>
    </w:tbl>
    <w:p w14:paraId="08CA8FE3" w14:textId="77777777" w:rsidR="00B02060" w:rsidRDefault="00B02060" w:rsidP="00E32346">
      <w:pPr>
        <w:ind w:start="-19.65pt"/>
        <w:rPr>
          <w:sz w:val="24"/>
          <w:szCs w:val="24"/>
          <w:lang w:val="en-GB"/>
        </w:rPr>
      </w:pPr>
    </w:p>
    <w:p w14:paraId="5DFEB4FB" w14:textId="77777777" w:rsidR="002B080E" w:rsidRPr="002B080E" w:rsidRDefault="002B080E" w:rsidP="002B080E">
      <w:pPr>
        <w:rPr>
          <w:sz w:val="24"/>
          <w:szCs w:val="24"/>
          <w:lang w:val="en-GB"/>
        </w:rPr>
      </w:pPr>
    </w:p>
    <w:p w14:paraId="0F71DFE5" w14:textId="7D5ACEDF" w:rsidR="00AE380A" w:rsidRPr="00C452B2" w:rsidRDefault="002B080E" w:rsidP="00E32346">
      <w:pPr>
        <w:numPr>
          <w:ilvl w:val="2"/>
          <w:numId w:val="18"/>
        </w:numPr>
        <w:rPr>
          <w:b/>
          <w:bCs/>
          <w:sz w:val="24"/>
          <w:szCs w:val="24"/>
          <w:lang w:val="en-GB"/>
        </w:rPr>
      </w:pPr>
      <w:r w:rsidRPr="00C452B2">
        <w:rPr>
          <w:b/>
          <w:bCs/>
          <w:sz w:val="24"/>
          <w:szCs w:val="24"/>
          <w:lang w:val="en-GB"/>
        </w:rPr>
        <w:t>Detailed work plan for the current academic course</w:t>
      </w:r>
      <w:r w:rsidR="00A21624">
        <w:rPr>
          <w:b/>
          <w:bCs/>
          <w:sz w:val="24"/>
          <w:szCs w:val="24"/>
          <w:lang w:val="en-GB"/>
        </w:rPr>
        <w:t xml:space="preserve"> (2023-2024)</w:t>
      </w:r>
    </w:p>
    <w:p w14:paraId="1EA71E73" w14:textId="09DD257A" w:rsidR="00506EAF" w:rsidRPr="00B23884" w:rsidRDefault="00EF03BC" w:rsidP="00472D10">
      <w:pPr>
        <w:ind w:start="-19.65pt"/>
        <w:jc w:val="both"/>
        <w:rPr>
          <w:lang w:val="en-GB"/>
        </w:rPr>
      </w:pPr>
      <w:r>
        <w:rPr>
          <w:lang w:val="en-GB"/>
        </w:rPr>
        <w:t>During</w:t>
      </w:r>
      <w:r w:rsidRPr="00B23884">
        <w:rPr>
          <w:lang w:val="en-GB"/>
        </w:rPr>
        <w:t xml:space="preserve"> </w:t>
      </w:r>
      <w:r w:rsidR="002373CE" w:rsidRPr="00B23884">
        <w:rPr>
          <w:lang w:val="en-GB"/>
        </w:rPr>
        <w:t xml:space="preserve">the current academic </w:t>
      </w:r>
      <w:r>
        <w:rPr>
          <w:lang w:val="en-GB"/>
        </w:rPr>
        <w:t>year</w:t>
      </w:r>
      <w:r w:rsidR="00976064" w:rsidRPr="00B23884">
        <w:rPr>
          <w:lang w:val="en-GB"/>
        </w:rPr>
        <w:t>,</w:t>
      </w:r>
      <w:r w:rsidR="001F24ED" w:rsidRPr="00B23884">
        <w:rPr>
          <w:lang w:val="en-GB"/>
        </w:rPr>
        <w:t xml:space="preserve"> the sprints will focus </w:t>
      </w:r>
      <w:r w:rsidRPr="00EF03BC">
        <w:rPr>
          <w:lang w:val="en-GB"/>
        </w:rPr>
        <w:t>specific aspects outlined</w:t>
      </w:r>
      <w:r w:rsidR="00D75DD0">
        <w:rPr>
          <w:lang w:val="en-GB"/>
        </w:rPr>
        <w:t xml:space="preserve"> </w:t>
      </w:r>
      <w:r w:rsidR="001F24ED" w:rsidRPr="00B23884">
        <w:rPr>
          <w:lang w:val="en-GB"/>
        </w:rPr>
        <w:t xml:space="preserve">in </w:t>
      </w:r>
      <w:r w:rsidR="00F53C97" w:rsidRPr="00B23884">
        <w:rPr>
          <w:lang w:val="en-GB"/>
        </w:rPr>
        <w:t>the previous section.</w:t>
      </w:r>
      <w:r w:rsidR="001F24ED" w:rsidRPr="00B23884">
        <w:rPr>
          <w:lang w:val="en-GB"/>
        </w:rPr>
        <w:t xml:space="preserve"> </w:t>
      </w:r>
      <w:r>
        <w:rPr>
          <w:lang w:val="en-GB"/>
        </w:rPr>
        <w:t>T</w:t>
      </w:r>
      <w:r w:rsidR="001F24ED" w:rsidRPr="00B23884">
        <w:rPr>
          <w:lang w:val="en-GB"/>
        </w:rPr>
        <w:t xml:space="preserve">he </w:t>
      </w:r>
      <w:r>
        <w:rPr>
          <w:lang w:val="en-GB"/>
        </w:rPr>
        <w:t>initial</w:t>
      </w:r>
      <w:r w:rsidRPr="00B23884">
        <w:rPr>
          <w:lang w:val="en-GB"/>
        </w:rPr>
        <w:t xml:space="preserve"> </w:t>
      </w:r>
      <w:r w:rsidR="00AA7A38" w:rsidRPr="00B23884">
        <w:rPr>
          <w:lang w:val="en-GB"/>
        </w:rPr>
        <w:t>eight</w:t>
      </w:r>
      <w:r w:rsidR="001F24ED" w:rsidRPr="00B23884">
        <w:rPr>
          <w:lang w:val="en-GB"/>
        </w:rPr>
        <w:t xml:space="preserve"> months </w:t>
      </w:r>
      <w:r w:rsidR="00D75DD0">
        <w:rPr>
          <w:lang w:val="en-GB"/>
        </w:rPr>
        <w:t>will</w:t>
      </w:r>
      <w:r w:rsidR="00D75DD0" w:rsidRPr="00B23884">
        <w:rPr>
          <w:lang w:val="en-GB"/>
        </w:rPr>
        <w:t xml:space="preserve"> </w:t>
      </w:r>
      <w:r w:rsidR="00D75DD0">
        <w:rPr>
          <w:lang w:val="en-GB"/>
        </w:rPr>
        <w:t xml:space="preserve">be </w:t>
      </w:r>
      <w:r w:rsidR="001F24ED" w:rsidRPr="00B23884">
        <w:rPr>
          <w:lang w:val="en-GB"/>
        </w:rPr>
        <w:t>focus</w:t>
      </w:r>
      <w:r w:rsidR="00D75DD0">
        <w:rPr>
          <w:lang w:val="en-GB"/>
        </w:rPr>
        <w:t>ed</w:t>
      </w:r>
      <w:r w:rsidR="001F24ED" w:rsidRPr="00B23884">
        <w:rPr>
          <w:lang w:val="en-GB"/>
        </w:rPr>
        <w:t xml:space="preserve"> on </w:t>
      </w:r>
      <w:r w:rsidR="00D75DD0">
        <w:rPr>
          <w:lang w:val="en-GB"/>
        </w:rPr>
        <w:t>identifying</w:t>
      </w:r>
      <w:r w:rsidR="00772565" w:rsidRPr="00B23884">
        <w:rPr>
          <w:lang w:val="en-GB"/>
        </w:rPr>
        <w:t>, implementing</w:t>
      </w:r>
      <w:r w:rsidR="00032DDF" w:rsidRPr="00B23884">
        <w:rPr>
          <w:lang w:val="en-GB"/>
        </w:rPr>
        <w:t>,</w:t>
      </w:r>
      <w:r w:rsidR="00772565" w:rsidRPr="00B23884">
        <w:rPr>
          <w:lang w:val="en-GB"/>
        </w:rPr>
        <w:t xml:space="preserve"> and testing</w:t>
      </w:r>
      <w:r w:rsidR="001F24ED" w:rsidRPr="00B23884">
        <w:rPr>
          <w:lang w:val="en-GB"/>
        </w:rPr>
        <w:t xml:space="preserve"> </w:t>
      </w:r>
      <w:r w:rsidR="00454C18" w:rsidRPr="00B23884">
        <w:rPr>
          <w:lang w:val="en-GB"/>
        </w:rPr>
        <w:t xml:space="preserve">efficient </w:t>
      </w:r>
      <w:r w:rsidR="004B3E23" w:rsidRPr="00B23884">
        <w:rPr>
          <w:lang w:val="en-GB"/>
        </w:rPr>
        <w:t>method</w:t>
      </w:r>
      <w:r w:rsidR="00772565" w:rsidRPr="00B23884">
        <w:rPr>
          <w:lang w:val="en-GB"/>
        </w:rPr>
        <w:t>s</w:t>
      </w:r>
      <w:r w:rsidR="004B3E23" w:rsidRPr="00B23884">
        <w:rPr>
          <w:lang w:val="en-GB"/>
        </w:rPr>
        <w:t xml:space="preserve"> for constraint </w:t>
      </w:r>
      <w:r w:rsidR="004B3E23" w:rsidRPr="00B23884">
        <w:rPr>
          <w:lang w:val="en-GB"/>
        </w:rPr>
        <w:lastRenderedPageBreak/>
        <w:t xml:space="preserve">handling </w:t>
      </w:r>
      <w:r w:rsidR="00D75DD0" w:rsidRPr="00D75DD0">
        <w:rPr>
          <w:lang w:val="en-GB"/>
        </w:rPr>
        <w:t xml:space="preserve">within </w:t>
      </w:r>
      <w:r w:rsidR="00D75DD0">
        <w:rPr>
          <w:lang w:val="en-GB"/>
        </w:rPr>
        <w:t xml:space="preserve">the previously developed </w:t>
      </w:r>
      <w:r w:rsidR="004B3E23" w:rsidRPr="00B23884">
        <w:rPr>
          <w:lang w:val="en-GB"/>
        </w:rPr>
        <w:t>Bayesian Optimization</w:t>
      </w:r>
      <w:r w:rsidR="007B2B61" w:rsidRPr="00B23884">
        <w:rPr>
          <w:lang w:val="en-GB"/>
        </w:rPr>
        <w:t xml:space="preserve"> </w:t>
      </w:r>
      <w:r w:rsidR="00772565" w:rsidRPr="00B23884">
        <w:rPr>
          <w:lang w:val="en-GB"/>
        </w:rPr>
        <w:t>method</w:t>
      </w:r>
      <w:r w:rsidR="00976064" w:rsidRPr="00B23884">
        <w:rPr>
          <w:lang w:val="en-GB"/>
        </w:rPr>
        <w:t>.</w:t>
      </w:r>
      <w:r w:rsidR="00772565" w:rsidRPr="00B23884">
        <w:rPr>
          <w:lang w:val="en-GB"/>
        </w:rPr>
        <w:t xml:space="preserve"> </w:t>
      </w:r>
      <w:r w:rsidR="00D75DD0">
        <w:rPr>
          <w:lang w:val="en-GB"/>
        </w:rPr>
        <w:t>T</w:t>
      </w:r>
      <w:r w:rsidR="00772565" w:rsidRPr="00B23884">
        <w:rPr>
          <w:lang w:val="en-GB"/>
        </w:rPr>
        <w:t>wo</w:t>
      </w:r>
      <w:r w:rsidR="00A76022" w:rsidRPr="00B23884">
        <w:rPr>
          <w:lang w:val="en-GB"/>
        </w:rPr>
        <w:t xml:space="preserve"> </w:t>
      </w:r>
      <w:r w:rsidR="00373B4F" w:rsidRPr="00B23884">
        <w:rPr>
          <w:lang w:val="en-GB"/>
        </w:rPr>
        <w:t xml:space="preserve">reference models will be used as calibration </w:t>
      </w:r>
      <w:r w:rsidR="00D75DD0" w:rsidRPr="00D75DD0">
        <w:rPr>
          <w:lang w:val="en-GB"/>
        </w:rPr>
        <w:t>benchmarks</w:t>
      </w:r>
      <w:r w:rsidR="00373B4F" w:rsidRPr="00B23884">
        <w:rPr>
          <w:lang w:val="en-GB"/>
        </w:rPr>
        <w:t>: a</w:t>
      </w:r>
      <w:r w:rsidR="0022103A" w:rsidRPr="00B23884">
        <w:rPr>
          <w:lang w:val="en-GB"/>
        </w:rPr>
        <w:t xml:space="preserve"> published</w:t>
      </w:r>
      <w:r w:rsidR="00373B4F" w:rsidRPr="00B23884">
        <w:rPr>
          <w:lang w:val="en-GB"/>
        </w:rPr>
        <w:t xml:space="preserve"> endometrial cancer</w:t>
      </w:r>
      <w:r w:rsidR="000653FC" w:rsidRPr="00B23884">
        <w:rPr>
          <w:lang w:val="en-GB"/>
        </w:rPr>
        <w:t xml:space="preserve"> </w:t>
      </w:r>
      <w:proofErr w:type="gramStart"/>
      <w:r w:rsidR="000653FC" w:rsidRPr="00B23884">
        <w:rPr>
          <w:lang w:val="en-GB"/>
        </w:rPr>
        <w:t>model</w:t>
      </w:r>
      <w:r w:rsidR="000B137F" w:rsidRPr="00B23884">
        <w:rPr>
          <w:lang w:val="en-GB"/>
        </w:rPr>
        <w:t>[</w:t>
      </w:r>
      <w:proofErr w:type="gramEnd"/>
      <w:r w:rsidR="000B137F" w:rsidRPr="00B23884">
        <w:rPr>
          <w:lang w:val="en-GB"/>
        </w:rPr>
        <w:t>19]</w:t>
      </w:r>
      <w:r w:rsidR="001565F1" w:rsidRPr="00B23884">
        <w:rPr>
          <w:lang w:val="en-GB"/>
        </w:rPr>
        <w:t xml:space="preserve">, </w:t>
      </w:r>
      <w:r w:rsidR="000B4708">
        <w:rPr>
          <w:lang w:val="en-GB"/>
        </w:rPr>
        <w:t>whose calibration</w:t>
      </w:r>
      <w:r w:rsidR="00D75DD0" w:rsidRPr="00D75DD0">
        <w:rPr>
          <w:lang w:val="en-GB"/>
        </w:rPr>
        <w:t xml:space="preserve"> </w:t>
      </w:r>
      <w:r w:rsidR="00D75DD0">
        <w:rPr>
          <w:lang w:val="en-GB"/>
        </w:rPr>
        <w:t xml:space="preserve">is </w:t>
      </w:r>
      <w:r w:rsidR="001565F1" w:rsidRPr="00B23884">
        <w:rPr>
          <w:lang w:val="en-GB"/>
        </w:rPr>
        <w:t>more complex than the lung cancer model used in the first year</w:t>
      </w:r>
      <w:r w:rsidR="00C44E56" w:rsidRPr="00B23884">
        <w:rPr>
          <w:lang w:val="en-GB"/>
        </w:rPr>
        <w:t>,</w:t>
      </w:r>
      <w:r w:rsidR="001565F1" w:rsidRPr="00B23884">
        <w:rPr>
          <w:lang w:val="en-GB"/>
        </w:rPr>
        <w:t xml:space="preserve"> and a</w:t>
      </w:r>
      <w:r w:rsidR="009733A3" w:rsidRPr="00B23884">
        <w:rPr>
          <w:lang w:val="en-GB"/>
        </w:rPr>
        <w:t xml:space="preserve">n external reference model </w:t>
      </w:r>
      <w:r w:rsidR="00D75DD0">
        <w:rPr>
          <w:lang w:val="en-GB"/>
        </w:rPr>
        <w:t xml:space="preserve">yet </w:t>
      </w:r>
      <w:r w:rsidR="009733A3" w:rsidRPr="00B23884">
        <w:rPr>
          <w:lang w:val="en-GB"/>
        </w:rPr>
        <w:t>to be determined.</w:t>
      </w:r>
      <w:r w:rsidR="0010025C" w:rsidRPr="00B23884">
        <w:rPr>
          <w:lang w:val="en-GB"/>
        </w:rPr>
        <w:t xml:space="preserve"> </w:t>
      </w:r>
      <w:r w:rsidR="00F52C28" w:rsidRPr="00B23884">
        <w:rPr>
          <w:lang w:val="en-GB"/>
        </w:rPr>
        <w:t xml:space="preserve">The results of the first year will be presented at </w:t>
      </w:r>
      <w:r w:rsidR="00E42C42" w:rsidRPr="00B23884">
        <w:rPr>
          <w:lang w:val="en-GB"/>
        </w:rPr>
        <w:t xml:space="preserve">2023 </w:t>
      </w:r>
      <w:proofErr w:type="spellStart"/>
      <w:r w:rsidR="00E42C42" w:rsidRPr="00B23884">
        <w:rPr>
          <w:lang w:val="en-GB"/>
        </w:rPr>
        <w:t>CCIA</w:t>
      </w:r>
      <w:proofErr w:type="spellEnd"/>
      <w:r w:rsidR="00D75DD0">
        <w:rPr>
          <w:lang w:val="en-GB"/>
        </w:rPr>
        <w:t>, while</w:t>
      </w:r>
      <w:r w:rsidR="00E42C42" w:rsidRPr="00B23884" w:rsidDel="00D75DD0">
        <w:rPr>
          <w:lang w:val="en-GB"/>
        </w:rPr>
        <w:t xml:space="preserve"> </w:t>
      </w:r>
      <w:r w:rsidR="00E42C42" w:rsidRPr="00B23884">
        <w:rPr>
          <w:lang w:val="en-GB"/>
        </w:rPr>
        <w:t>t</w:t>
      </w:r>
      <w:r w:rsidR="001F3310" w:rsidRPr="00B23884">
        <w:rPr>
          <w:lang w:val="en-GB"/>
        </w:rPr>
        <w:t xml:space="preserve">he progress </w:t>
      </w:r>
      <w:r w:rsidR="00E42C42" w:rsidRPr="00B23884">
        <w:rPr>
          <w:lang w:val="en-GB"/>
        </w:rPr>
        <w:t xml:space="preserve">of the second year </w:t>
      </w:r>
      <w:r w:rsidR="001F3310" w:rsidRPr="00B23884">
        <w:rPr>
          <w:lang w:val="en-GB"/>
        </w:rPr>
        <w:t>will be presented at the 2024 IIIA Doctoral Consortium</w:t>
      </w:r>
      <w:r w:rsidR="00217A01" w:rsidRPr="00B23884">
        <w:rPr>
          <w:lang w:val="en-GB"/>
        </w:rPr>
        <w:t>.</w:t>
      </w:r>
    </w:p>
    <w:p w14:paraId="41CB2F9E" w14:textId="77777777" w:rsidR="00BF3559" w:rsidRDefault="00BF3559" w:rsidP="00506EAF">
      <w:pPr>
        <w:ind w:start="-19.65pt"/>
        <w:rPr>
          <w:sz w:val="24"/>
          <w:szCs w:val="24"/>
          <w:lang w:val="en-GB"/>
        </w:rPr>
      </w:pPr>
    </w:p>
    <w:tbl>
      <w:tblPr>
        <w:tblW w:w="455.5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2882"/>
        <w:gridCol w:w="494"/>
        <w:gridCol w:w="494"/>
        <w:gridCol w:w="494"/>
        <w:gridCol w:w="494"/>
        <w:gridCol w:w="494"/>
        <w:gridCol w:w="494"/>
        <w:gridCol w:w="494"/>
        <w:gridCol w:w="494"/>
        <w:gridCol w:w="494"/>
        <w:gridCol w:w="594"/>
        <w:gridCol w:w="594"/>
        <w:gridCol w:w="594"/>
      </w:tblGrid>
      <w:tr w:rsidR="00460ABE" w:rsidRPr="00A71C51" w14:paraId="6818550B" w14:textId="77777777" w:rsidTr="00460ABE">
        <w:trPr>
          <w:trHeight w:val="380"/>
        </w:trPr>
        <w:tc>
          <w:tcPr>
            <w:tcW w:w="144.10pt" w:type="dxa"/>
            <w:vMerge w:val="restart"/>
            <w:shd w:val="clear" w:color="auto" w:fill="auto"/>
          </w:tcPr>
          <w:p w14:paraId="2AEE8E67" w14:textId="77777777" w:rsidR="00460ABE" w:rsidRPr="00A71C51" w:rsidRDefault="00460ABE">
            <w:pPr>
              <w:spacing w:after="6pt" w:line="14.40pt" w:lineRule="auto"/>
              <w:contextualSpacing/>
              <w:rPr>
                <w:rFonts w:cs="Calibri"/>
                <w:b/>
                <w:bCs/>
                <w:lang w:val="es-ES"/>
              </w:rPr>
            </w:pPr>
            <w:proofErr w:type="spellStart"/>
            <w:r w:rsidRPr="00A71C51">
              <w:rPr>
                <w:rFonts w:cs="Calibri"/>
                <w:b/>
                <w:bCs/>
                <w:lang w:val="es-ES"/>
              </w:rPr>
              <w:t>TASK</w:t>
            </w:r>
            <w:proofErr w:type="spellEnd"/>
          </w:p>
        </w:tc>
        <w:tc>
          <w:tcPr>
            <w:tcW w:w="311.40pt" w:type="dxa"/>
            <w:gridSpan w:val="12"/>
            <w:shd w:val="clear" w:color="auto" w:fill="auto"/>
          </w:tcPr>
          <w:p w14:paraId="1CD9BC45" w14:textId="77777777" w:rsidR="00460ABE" w:rsidRPr="00A71C51" w:rsidRDefault="00460ABE">
            <w:pPr>
              <w:spacing w:after="6pt" w:line="14.40pt" w:lineRule="auto"/>
              <w:contextualSpacing/>
              <w:jc w:val="center"/>
              <w:rPr>
                <w:rFonts w:cs="Calibri"/>
                <w:b/>
                <w:bCs/>
                <w:lang w:val="es-ES"/>
              </w:rPr>
            </w:pPr>
            <w:proofErr w:type="spellStart"/>
            <w:r w:rsidRPr="00A71C51">
              <w:rPr>
                <w:rFonts w:cs="Calibri"/>
                <w:b/>
                <w:bCs/>
                <w:lang w:val="es-ES"/>
              </w:rPr>
              <w:t>MONTH</w:t>
            </w:r>
            <w:proofErr w:type="spellEnd"/>
          </w:p>
        </w:tc>
      </w:tr>
      <w:tr w:rsidR="00460ABE" w:rsidRPr="00C61384" w14:paraId="1FCDF480" w14:textId="77777777" w:rsidTr="00460ABE">
        <w:trPr>
          <w:trHeight w:hRule="exact" w:val="270"/>
        </w:trPr>
        <w:tc>
          <w:tcPr>
            <w:tcW w:w="144.10pt" w:type="dxa"/>
            <w:vMerge/>
            <w:shd w:val="clear" w:color="auto" w:fill="auto"/>
          </w:tcPr>
          <w:p w14:paraId="088366C2" w14:textId="77777777" w:rsidR="00460ABE" w:rsidRPr="00A71C51" w:rsidRDefault="00460ABE">
            <w:pPr>
              <w:spacing w:after="6pt" w:line="14.40pt" w:lineRule="auto"/>
              <w:contextualSpacing/>
              <w:rPr>
                <w:rFonts w:cs="Calibri"/>
                <w:lang w:val="en-US"/>
              </w:rPr>
            </w:pPr>
          </w:p>
        </w:tc>
        <w:tc>
          <w:tcPr>
            <w:tcW w:w="24.70pt" w:type="dxa"/>
            <w:shd w:val="clear" w:color="auto" w:fill="E7E6E6"/>
          </w:tcPr>
          <w:p w14:paraId="3409D933" w14:textId="77777777" w:rsidR="00460ABE" w:rsidRPr="00A71C51" w:rsidRDefault="00460ABE">
            <w:pPr>
              <w:spacing w:after="6pt" w:line="14.40pt" w:lineRule="auto"/>
              <w:contextualSpacing/>
              <w:jc w:val="center"/>
              <w:rPr>
                <w:rFonts w:cs="Calibri"/>
                <w:lang w:val="en-US"/>
              </w:rPr>
            </w:pPr>
            <w:proofErr w:type="spellStart"/>
            <w:r w:rsidRPr="00C61384">
              <w:rPr>
                <w:rFonts w:cs="Calibri"/>
                <w:lang w:val="es-ES"/>
              </w:rPr>
              <w:t>M1</w:t>
            </w:r>
            <w:proofErr w:type="spellEnd"/>
          </w:p>
        </w:tc>
        <w:tc>
          <w:tcPr>
            <w:tcW w:w="24.70pt" w:type="dxa"/>
            <w:shd w:val="clear" w:color="auto" w:fill="E7E6E6"/>
          </w:tcPr>
          <w:p w14:paraId="78DE4042" w14:textId="77777777" w:rsidR="00460ABE" w:rsidRPr="00C61384" w:rsidRDefault="00460ABE">
            <w:pPr>
              <w:spacing w:after="6pt" w:line="14.40pt" w:lineRule="auto"/>
              <w:contextualSpacing/>
              <w:jc w:val="center"/>
              <w:rPr>
                <w:rFonts w:cs="Calibri"/>
                <w:lang w:val="es-ES"/>
              </w:rPr>
            </w:pPr>
            <w:proofErr w:type="spellStart"/>
            <w:r w:rsidRPr="00C61384">
              <w:rPr>
                <w:rFonts w:cs="Calibri"/>
                <w:lang w:val="es-ES"/>
              </w:rPr>
              <w:t>M2</w:t>
            </w:r>
            <w:proofErr w:type="spellEnd"/>
          </w:p>
        </w:tc>
        <w:tc>
          <w:tcPr>
            <w:tcW w:w="24.70pt" w:type="dxa"/>
            <w:shd w:val="clear" w:color="auto" w:fill="E7E6E6"/>
          </w:tcPr>
          <w:p w14:paraId="01540FCD" w14:textId="77777777" w:rsidR="00460ABE" w:rsidRPr="00C61384" w:rsidRDefault="00460ABE">
            <w:pPr>
              <w:spacing w:after="6pt" w:line="14.40pt" w:lineRule="auto"/>
              <w:contextualSpacing/>
              <w:jc w:val="center"/>
              <w:rPr>
                <w:rFonts w:cs="Calibri"/>
                <w:lang w:val="es-ES"/>
              </w:rPr>
            </w:pPr>
            <w:proofErr w:type="spellStart"/>
            <w:r w:rsidRPr="00C61384">
              <w:rPr>
                <w:rFonts w:cs="Calibri"/>
                <w:lang w:val="es-ES"/>
              </w:rPr>
              <w:t>M3</w:t>
            </w:r>
            <w:proofErr w:type="spellEnd"/>
          </w:p>
        </w:tc>
        <w:tc>
          <w:tcPr>
            <w:tcW w:w="24.70pt" w:type="dxa"/>
            <w:shd w:val="clear" w:color="auto" w:fill="E7E6E6"/>
          </w:tcPr>
          <w:p w14:paraId="10EEEDA3" w14:textId="77777777" w:rsidR="00460ABE" w:rsidRPr="00C61384" w:rsidRDefault="00460ABE">
            <w:pPr>
              <w:spacing w:after="6pt" w:line="14.40pt" w:lineRule="auto"/>
              <w:contextualSpacing/>
              <w:jc w:val="center"/>
              <w:rPr>
                <w:rFonts w:cs="Calibri"/>
                <w:lang w:val="es-ES"/>
              </w:rPr>
            </w:pPr>
            <w:proofErr w:type="spellStart"/>
            <w:r w:rsidRPr="00C61384">
              <w:rPr>
                <w:rFonts w:cs="Calibri"/>
                <w:lang w:val="es-ES"/>
              </w:rPr>
              <w:t>M4</w:t>
            </w:r>
            <w:proofErr w:type="spellEnd"/>
          </w:p>
        </w:tc>
        <w:tc>
          <w:tcPr>
            <w:tcW w:w="24.70pt" w:type="dxa"/>
            <w:shd w:val="clear" w:color="auto" w:fill="E7E6E6"/>
          </w:tcPr>
          <w:p w14:paraId="391F489A" w14:textId="77777777" w:rsidR="00460ABE" w:rsidRPr="00C61384" w:rsidRDefault="00460ABE">
            <w:pPr>
              <w:spacing w:after="6pt" w:line="14.40pt" w:lineRule="auto"/>
              <w:contextualSpacing/>
              <w:jc w:val="center"/>
              <w:rPr>
                <w:rFonts w:cs="Calibri"/>
                <w:lang w:val="es-ES"/>
              </w:rPr>
            </w:pPr>
            <w:proofErr w:type="spellStart"/>
            <w:r w:rsidRPr="00C61384">
              <w:rPr>
                <w:rFonts w:cs="Calibri"/>
                <w:lang w:val="es-ES"/>
              </w:rPr>
              <w:t>M5</w:t>
            </w:r>
            <w:proofErr w:type="spellEnd"/>
          </w:p>
        </w:tc>
        <w:tc>
          <w:tcPr>
            <w:tcW w:w="24.70pt" w:type="dxa"/>
            <w:shd w:val="clear" w:color="auto" w:fill="E7E6E6"/>
          </w:tcPr>
          <w:p w14:paraId="00311EBE" w14:textId="77777777" w:rsidR="00460ABE" w:rsidRPr="00C61384" w:rsidRDefault="00460ABE">
            <w:pPr>
              <w:spacing w:after="6pt" w:line="14.40pt" w:lineRule="auto"/>
              <w:contextualSpacing/>
              <w:jc w:val="center"/>
              <w:rPr>
                <w:rFonts w:cs="Calibri"/>
                <w:lang w:val="es-ES"/>
              </w:rPr>
            </w:pPr>
            <w:proofErr w:type="spellStart"/>
            <w:r w:rsidRPr="00C61384">
              <w:rPr>
                <w:rFonts w:cs="Calibri"/>
                <w:lang w:val="es-ES"/>
              </w:rPr>
              <w:t>M6</w:t>
            </w:r>
            <w:proofErr w:type="spellEnd"/>
          </w:p>
        </w:tc>
        <w:tc>
          <w:tcPr>
            <w:tcW w:w="24.70pt" w:type="dxa"/>
            <w:shd w:val="clear" w:color="auto" w:fill="E7E6E6"/>
          </w:tcPr>
          <w:p w14:paraId="77751245" w14:textId="77777777" w:rsidR="00460ABE" w:rsidRPr="00C61384" w:rsidRDefault="00460ABE">
            <w:pPr>
              <w:spacing w:after="6pt" w:line="14.40pt" w:lineRule="auto"/>
              <w:contextualSpacing/>
              <w:jc w:val="center"/>
              <w:rPr>
                <w:rFonts w:cs="Calibri"/>
                <w:lang w:val="es-ES"/>
              </w:rPr>
            </w:pPr>
            <w:proofErr w:type="spellStart"/>
            <w:r w:rsidRPr="00C61384">
              <w:rPr>
                <w:rFonts w:cs="Calibri"/>
                <w:lang w:val="es-ES"/>
              </w:rPr>
              <w:t>M7</w:t>
            </w:r>
            <w:proofErr w:type="spellEnd"/>
          </w:p>
        </w:tc>
        <w:tc>
          <w:tcPr>
            <w:tcW w:w="24.70pt" w:type="dxa"/>
            <w:shd w:val="clear" w:color="auto" w:fill="E7E6E6"/>
          </w:tcPr>
          <w:p w14:paraId="614AEA8F" w14:textId="77777777" w:rsidR="00460ABE" w:rsidRPr="00C61384" w:rsidRDefault="00460ABE">
            <w:pPr>
              <w:spacing w:after="6pt" w:line="14.40pt" w:lineRule="auto"/>
              <w:contextualSpacing/>
              <w:jc w:val="center"/>
              <w:rPr>
                <w:rFonts w:cs="Calibri"/>
                <w:lang w:val="es-ES"/>
              </w:rPr>
            </w:pPr>
            <w:proofErr w:type="spellStart"/>
            <w:r w:rsidRPr="00C61384">
              <w:rPr>
                <w:rFonts w:cs="Calibri"/>
                <w:lang w:val="es-ES"/>
              </w:rPr>
              <w:t>M8</w:t>
            </w:r>
            <w:proofErr w:type="spellEnd"/>
          </w:p>
        </w:tc>
        <w:tc>
          <w:tcPr>
            <w:tcW w:w="24.70pt" w:type="dxa"/>
            <w:shd w:val="clear" w:color="auto" w:fill="E7E6E6"/>
          </w:tcPr>
          <w:p w14:paraId="1215642B" w14:textId="77777777" w:rsidR="00460ABE" w:rsidRPr="00C61384" w:rsidRDefault="00460ABE">
            <w:pPr>
              <w:spacing w:after="6pt" w:line="14.40pt" w:lineRule="auto"/>
              <w:contextualSpacing/>
              <w:jc w:val="center"/>
              <w:rPr>
                <w:rFonts w:cs="Calibri"/>
                <w:lang w:val="es-ES"/>
              </w:rPr>
            </w:pPr>
            <w:proofErr w:type="spellStart"/>
            <w:r w:rsidRPr="00C61384">
              <w:rPr>
                <w:rFonts w:cs="Calibri"/>
                <w:lang w:val="es-ES"/>
              </w:rPr>
              <w:t>M9</w:t>
            </w:r>
            <w:proofErr w:type="spellEnd"/>
          </w:p>
        </w:tc>
        <w:tc>
          <w:tcPr>
            <w:tcW w:w="29.70pt" w:type="dxa"/>
            <w:shd w:val="clear" w:color="auto" w:fill="E7E6E6"/>
          </w:tcPr>
          <w:p w14:paraId="59B06E88" w14:textId="77777777" w:rsidR="00460ABE" w:rsidRPr="00C61384" w:rsidRDefault="00460ABE">
            <w:pPr>
              <w:spacing w:after="6pt" w:line="14.40pt" w:lineRule="auto"/>
              <w:contextualSpacing/>
              <w:jc w:val="center"/>
              <w:rPr>
                <w:rFonts w:cs="Calibri"/>
                <w:lang w:val="es-ES"/>
              </w:rPr>
            </w:pPr>
            <w:proofErr w:type="spellStart"/>
            <w:r w:rsidRPr="00C61384">
              <w:rPr>
                <w:rFonts w:cs="Calibri"/>
                <w:lang w:val="es-ES"/>
              </w:rPr>
              <w:t>M10</w:t>
            </w:r>
            <w:proofErr w:type="spellEnd"/>
          </w:p>
        </w:tc>
        <w:tc>
          <w:tcPr>
            <w:tcW w:w="29.70pt" w:type="dxa"/>
            <w:shd w:val="clear" w:color="auto" w:fill="E7E6E6"/>
          </w:tcPr>
          <w:p w14:paraId="608D37FD" w14:textId="77777777" w:rsidR="00460ABE" w:rsidRPr="00C61384" w:rsidRDefault="00460ABE">
            <w:pPr>
              <w:spacing w:after="6pt" w:line="14.40pt" w:lineRule="auto"/>
              <w:contextualSpacing/>
              <w:jc w:val="center"/>
              <w:rPr>
                <w:rFonts w:cs="Calibri"/>
                <w:lang w:val="es-ES"/>
              </w:rPr>
            </w:pPr>
            <w:proofErr w:type="spellStart"/>
            <w:r w:rsidRPr="00C61384">
              <w:rPr>
                <w:rFonts w:cs="Calibri"/>
                <w:lang w:val="es-ES"/>
              </w:rPr>
              <w:t>M11</w:t>
            </w:r>
            <w:proofErr w:type="spellEnd"/>
          </w:p>
        </w:tc>
        <w:tc>
          <w:tcPr>
            <w:tcW w:w="29.70pt" w:type="dxa"/>
            <w:shd w:val="clear" w:color="auto" w:fill="E7E6E6"/>
          </w:tcPr>
          <w:p w14:paraId="24A9C3EC" w14:textId="77777777" w:rsidR="00460ABE" w:rsidRPr="00C61384" w:rsidRDefault="00460ABE">
            <w:pPr>
              <w:spacing w:after="6pt" w:line="14.40pt" w:lineRule="auto"/>
              <w:contextualSpacing/>
              <w:jc w:val="center"/>
              <w:rPr>
                <w:rFonts w:cs="Calibri"/>
                <w:lang w:val="es-ES"/>
              </w:rPr>
            </w:pPr>
            <w:proofErr w:type="spellStart"/>
            <w:r w:rsidRPr="00C61384">
              <w:rPr>
                <w:rFonts w:cs="Calibri"/>
                <w:lang w:val="es-ES"/>
              </w:rPr>
              <w:t>M12</w:t>
            </w:r>
            <w:proofErr w:type="spellEnd"/>
          </w:p>
        </w:tc>
      </w:tr>
      <w:tr w:rsidR="00E32346" w:rsidRPr="005E02D3" w14:paraId="3BB4E9D7" w14:textId="77777777" w:rsidTr="00E32346">
        <w:trPr>
          <w:trHeight w:val="18"/>
        </w:trPr>
        <w:tc>
          <w:tcPr>
            <w:tcW w:w="144.10pt" w:type="dxa"/>
            <w:shd w:val="clear" w:color="auto" w:fill="auto"/>
          </w:tcPr>
          <w:p w14:paraId="3B299C15" w14:textId="77777777" w:rsidR="000F4ABA" w:rsidRPr="00E32346" w:rsidRDefault="000F4ABA" w:rsidP="000F4ABA">
            <w:pPr>
              <w:spacing w:after="6pt" w:line="14.40pt" w:lineRule="auto"/>
              <w:contextualSpacing/>
              <w:rPr>
                <w:rFonts w:cs="Calibri"/>
                <w:lang w:val="en-US"/>
              </w:rPr>
            </w:pPr>
            <w:r>
              <w:rPr>
                <w:rFonts w:cs="Calibri"/>
                <w:lang w:val="en-US"/>
              </w:rPr>
              <w:t>Development of</w:t>
            </w:r>
            <w:r w:rsidRPr="00A71C51">
              <w:rPr>
                <w:rFonts w:cs="Calibri"/>
                <w:lang w:val="en-US"/>
              </w:rPr>
              <w:t xml:space="preserve"> calibration </w:t>
            </w:r>
            <w:r>
              <w:rPr>
                <w:rFonts w:cs="Calibri"/>
                <w:lang w:val="en-US"/>
              </w:rPr>
              <w:t>using</w:t>
            </w:r>
            <w:r w:rsidRPr="00A71C51">
              <w:rPr>
                <w:rFonts w:cs="Calibri"/>
                <w:lang w:val="en-US"/>
              </w:rPr>
              <w:t xml:space="preserve"> Bayesian optimization</w:t>
            </w:r>
          </w:p>
        </w:tc>
        <w:tc>
          <w:tcPr>
            <w:tcW w:w="24.70pt" w:type="dxa"/>
            <w:shd w:val="clear" w:color="auto" w:fill="0070C0"/>
          </w:tcPr>
          <w:p w14:paraId="46559357" w14:textId="77777777" w:rsidR="000F4ABA" w:rsidRPr="00E32346" w:rsidRDefault="000F4ABA" w:rsidP="000F4ABA">
            <w:pPr>
              <w:spacing w:after="6pt" w:line="14.40pt" w:lineRule="auto"/>
              <w:contextualSpacing/>
              <w:jc w:val="center"/>
              <w:rPr>
                <w:rFonts w:cs="Calibri"/>
                <w:lang w:val="en-US"/>
              </w:rPr>
            </w:pPr>
          </w:p>
        </w:tc>
        <w:tc>
          <w:tcPr>
            <w:tcW w:w="24.70pt" w:type="dxa"/>
            <w:shd w:val="clear" w:color="auto" w:fill="0070C0"/>
          </w:tcPr>
          <w:p w14:paraId="5C0255E8" w14:textId="77777777" w:rsidR="000F4ABA" w:rsidRPr="00E32346" w:rsidRDefault="000F4ABA" w:rsidP="000F4ABA">
            <w:pPr>
              <w:spacing w:after="6pt" w:line="14.40pt" w:lineRule="auto"/>
              <w:contextualSpacing/>
              <w:jc w:val="center"/>
              <w:rPr>
                <w:rFonts w:cs="Calibri"/>
                <w:lang w:val="en-US"/>
              </w:rPr>
            </w:pPr>
          </w:p>
        </w:tc>
        <w:tc>
          <w:tcPr>
            <w:tcW w:w="24.70pt" w:type="dxa"/>
            <w:shd w:val="clear" w:color="auto" w:fill="0070C0"/>
          </w:tcPr>
          <w:p w14:paraId="60A6954C" w14:textId="77777777" w:rsidR="000F4ABA" w:rsidRPr="00E32346" w:rsidRDefault="000F4ABA" w:rsidP="000F4ABA">
            <w:pPr>
              <w:spacing w:after="6pt" w:line="14.40pt" w:lineRule="auto"/>
              <w:contextualSpacing/>
              <w:jc w:val="center"/>
              <w:rPr>
                <w:rFonts w:cs="Calibri"/>
                <w:lang w:val="en-US"/>
              </w:rPr>
            </w:pPr>
          </w:p>
        </w:tc>
        <w:tc>
          <w:tcPr>
            <w:tcW w:w="24.70pt" w:type="dxa"/>
            <w:shd w:val="clear" w:color="auto" w:fill="0070C0"/>
          </w:tcPr>
          <w:p w14:paraId="71BA73A7" w14:textId="77777777" w:rsidR="000F4ABA" w:rsidRPr="00E32346" w:rsidRDefault="000F4ABA" w:rsidP="000F4ABA">
            <w:pPr>
              <w:spacing w:after="6pt" w:line="14.40pt" w:lineRule="auto"/>
              <w:contextualSpacing/>
              <w:jc w:val="center"/>
              <w:rPr>
                <w:rFonts w:cs="Calibri"/>
                <w:lang w:val="en-US"/>
              </w:rPr>
            </w:pPr>
          </w:p>
        </w:tc>
        <w:tc>
          <w:tcPr>
            <w:tcW w:w="24.70pt" w:type="dxa"/>
            <w:shd w:val="clear" w:color="auto" w:fill="0070C0"/>
          </w:tcPr>
          <w:p w14:paraId="18F3AEDA" w14:textId="77777777" w:rsidR="000F4ABA" w:rsidRPr="00E32346" w:rsidRDefault="000F4ABA" w:rsidP="000F4ABA">
            <w:pPr>
              <w:spacing w:after="6pt" w:line="14.40pt" w:lineRule="auto"/>
              <w:contextualSpacing/>
              <w:jc w:val="center"/>
              <w:rPr>
                <w:rFonts w:cs="Calibri"/>
                <w:lang w:val="en-US"/>
              </w:rPr>
            </w:pPr>
          </w:p>
        </w:tc>
        <w:tc>
          <w:tcPr>
            <w:tcW w:w="24.70pt" w:type="dxa"/>
            <w:shd w:val="clear" w:color="auto" w:fill="0070C0"/>
          </w:tcPr>
          <w:p w14:paraId="5787AB4C" w14:textId="77777777" w:rsidR="000F4ABA" w:rsidRPr="00E32346" w:rsidRDefault="000F4ABA" w:rsidP="000F4ABA">
            <w:pPr>
              <w:spacing w:after="6pt" w:line="14.40pt" w:lineRule="auto"/>
              <w:contextualSpacing/>
              <w:jc w:val="center"/>
              <w:rPr>
                <w:rFonts w:cs="Calibri"/>
                <w:lang w:val="en-US"/>
              </w:rPr>
            </w:pPr>
          </w:p>
        </w:tc>
        <w:tc>
          <w:tcPr>
            <w:tcW w:w="24.70pt" w:type="dxa"/>
            <w:shd w:val="clear" w:color="auto" w:fill="0070C0"/>
          </w:tcPr>
          <w:p w14:paraId="0AC3751A" w14:textId="77777777" w:rsidR="000F4ABA" w:rsidRPr="00E32346" w:rsidRDefault="000F4ABA" w:rsidP="000F4ABA">
            <w:pPr>
              <w:spacing w:after="6pt" w:line="14.40pt" w:lineRule="auto"/>
              <w:contextualSpacing/>
              <w:jc w:val="center"/>
              <w:rPr>
                <w:rFonts w:cs="Calibri"/>
                <w:lang w:val="en-US"/>
              </w:rPr>
            </w:pPr>
          </w:p>
        </w:tc>
        <w:tc>
          <w:tcPr>
            <w:tcW w:w="24.70pt" w:type="dxa"/>
            <w:shd w:val="clear" w:color="auto" w:fill="0070C0"/>
          </w:tcPr>
          <w:p w14:paraId="07702EE8" w14:textId="77777777" w:rsidR="000F4ABA" w:rsidRPr="00E32346" w:rsidRDefault="000F4ABA" w:rsidP="000F4ABA">
            <w:pPr>
              <w:spacing w:after="6pt" w:line="14.40pt" w:lineRule="auto"/>
              <w:contextualSpacing/>
              <w:jc w:val="center"/>
              <w:rPr>
                <w:rFonts w:cs="Calibri"/>
                <w:lang w:val="en-US"/>
              </w:rPr>
            </w:pPr>
          </w:p>
        </w:tc>
        <w:tc>
          <w:tcPr>
            <w:tcW w:w="24.70pt" w:type="dxa"/>
            <w:shd w:val="clear" w:color="auto" w:fill="0070C0"/>
          </w:tcPr>
          <w:p w14:paraId="75C42031" w14:textId="77777777" w:rsidR="000F4ABA" w:rsidRPr="00E32346" w:rsidRDefault="000F4ABA" w:rsidP="000F4ABA">
            <w:pPr>
              <w:spacing w:after="6pt" w:line="14.40pt" w:lineRule="auto"/>
              <w:contextualSpacing/>
              <w:jc w:val="center"/>
              <w:rPr>
                <w:rFonts w:cs="Calibri"/>
                <w:lang w:val="en-US"/>
              </w:rPr>
            </w:pPr>
          </w:p>
        </w:tc>
        <w:tc>
          <w:tcPr>
            <w:tcW w:w="29.70pt" w:type="dxa"/>
            <w:shd w:val="clear" w:color="auto" w:fill="0070C0"/>
          </w:tcPr>
          <w:p w14:paraId="0013F490" w14:textId="77777777" w:rsidR="000F4ABA" w:rsidRPr="00E32346" w:rsidRDefault="000F4ABA" w:rsidP="000F4ABA">
            <w:pPr>
              <w:spacing w:after="6pt" w:line="14.40pt" w:lineRule="auto"/>
              <w:contextualSpacing/>
              <w:jc w:val="center"/>
              <w:rPr>
                <w:rFonts w:cs="Calibri"/>
                <w:lang w:val="en-US"/>
              </w:rPr>
            </w:pPr>
          </w:p>
        </w:tc>
        <w:tc>
          <w:tcPr>
            <w:tcW w:w="29.70pt" w:type="dxa"/>
            <w:shd w:val="clear" w:color="auto" w:fill="0070C0"/>
          </w:tcPr>
          <w:p w14:paraId="1899D610" w14:textId="77777777" w:rsidR="000F4ABA" w:rsidRPr="00E32346" w:rsidRDefault="000F4ABA" w:rsidP="000F4ABA">
            <w:pPr>
              <w:spacing w:after="6pt" w:line="14.40pt" w:lineRule="auto"/>
              <w:contextualSpacing/>
              <w:jc w:val="center"/>
              <w:rPr>
                <w:rFonts w:cs="Calibri"/>
                <w:lang w:val="en-US"/>
              </w:rPr>
            </w:pPr>
          </w:p>
        </w:tc>
        <w:tc>
          <w:tcPr>
            <w:tcW w:w="29.70pt" w:type="dxa"/>
            <w:shd w:val="clear" w:color="auto" w:fill="0070C0"/>
          </w:tcPr>
          <w:p w14:paraId="60B5DB8F" w14:textId="77777777" w:rsidR="000F4ABA" w:rsidRPr="00E32346" w:rsidRDefault="000F4ABA" w:rsidP="000F4ABA">
            <w:pPr>
              <w:spacing w:after="6pt" w:line="14.40pt" w:lineRule="auto"/>
              <w:contextualSpacing/>
              <w:jc w:val="center"/>
              <w:rPr>
                <w:rFonts w:cs="Calibri"/>
                <w:lang w:val="en-US"/>
              </w:rPr>
            </w:pPr>
          </w:p>
        </w:tc>
      </w:tr>
      <w:tr w:rsidR="001564F0" w:rsidRPr="005E02D3" w14:paraId="3CF7572A" w14:textId="77777777">
        <w:trPr>
          <w:trHeight w:val="18"/>
        </w:trPr>
        <w:tc>
          <w:tcPr>
            <w:tcW w:w="144.10pt" w:type="dxa"/>
            <w:shd w:val="clear" w:color="auto" w:fill="auto"/>
          </w:tcPr>
          <w:p w14:paraId="267BAC28" w14:textId="77777777" w:rsidR="000F4ABA" w:rsidRPr="00A71C51" w:rsidRDefault="000F4ABA" w:rsidP="000F4ABA">
            <w:pPr>
              <w:spacing w:after="6pt" w:line="14.40pt" w:lineRule="auto"/>
              <w:contextualSpacing/>
              <w:rPr>
                <w:rFonts w:cs="Calibri"/>
                <w:lang w:val="en-US"/>
              </w:rPr>
            </w:pPr>
            <w:r>
              <w:rPr>
                <w:rFonts w:cs="Calibri"/>
                <w:lang w:val="en-US"/>
              </w:rPr>
              <w:t>Implementation of constraint</w:t>
            </w:r>
            <w:r w:rsidR="00460ABE">
              <w:rPr>
                <w:rFonts w:cs="Calibri"/>
                <w:lang w:val="en-US"/>
              </w:rPr>
              <w:t>s</w:t>
            </w:r>
            <w:r>
              <w:rPr>
                <w:rFonts w:cs="Calibri"/>
                <w:lang w:val="en-US"/>
              </w:rPr>
              <w:t xml:space="preserve"> in Bayesian Optimization</w:t>
            </w:r>
          </w:p>
        </w:tc>
        <w:tc>
          <w:tcPr>
            <w:tcW w:w="24.70pt" w:type="dxa"/>
            <w:shd w:val="clear" w:color="auto" w:fill="0070C0"/>
          </w:tcPr>
          <w:p w14:paraId="71884635" w14:textId="77777777" w:rsidR="000F4ABA" w:rsidRPr="00E32346" w:rsidRDefault="000F4ABA" w:rsidP="000F4ABA">
            <w:pPr>
              <w:spacing w:after="6pt" w:line="14.40pt" w:lineRule="auto"/>
              <w:contextualSpacing/>
              <w:jc w:val="center"/>
              <w:rPr>
                <w:rFonts w:cs="Calibri"/>
                <w:lang w:val="en-US"/>
              </w:rPr>
            </w:pPr>
          </w:p>
        </w:tc>
        <w:tc>
          <w:tcPr>
            <w:tcW w:w="24.70pt" w:type="dxa"/>
            <w:shd w:val="clear" w:color="auto" w:fill="0070C0"/>
          </w:tcPr>
          <w:p w14:paraId="13FA4AA1" w14:textId="77777777" w:rsidR="000F4ABA" w:rsidRPr="00E32346" w:rsidRDefault="000F4ABA" w:rsidP="000F4ABA">
            <w:pPr>
              <w:spacing w:after="6pt" w:line="14.40pt" w:lineRule="auto"/>
              <w:contextualSpacing/>
              <w:jc w:val="center"/>
              <w:rPr>
                <w:rFonts w:cs="Calibri"/>
                <w:lang w:val="en-US"/>
              </w:rPr>
            </w:pPr>
          </w:p>
        </w:tc>
        <w:tc>
          <w:tcPr>
            <w:tcW w:w="24.70pt" w:type="dxa"/>
            <w:shd w:val="clear" w:color="auto" w:fill="0070C0"/>
          </w:tcPr>
          <w:p w14:paraId="040DC135" w14:textId="77777777" w:rsidR="000F4ABA" w:rsidRPr="00E32346" w:rsidRDefault="000F4ABA" w:rsidP="000F4ABA">
            <w:pPr>
              <w:spacing w:after="6pt" w:line="14.40pt" w:lineRule="auto"/>
              <w:contextualSpacing/>
              <w:jc w:val="center"/>
              <w:rPr>
                <w:rFonts w:cs="Calibri"/>
                <w:lang w:val="en-US"/>
              </w:rPr>
            </w:pPr>
          </w:p>
        </w:tc>
        <w:tc>
          <w:tcPr>
            <w:tcW w:w="24.70pt" w:type="dxa"/>
            <w:shd w:val="clear" w:color="auto" w:fill="0070C0"/>
          </w:tcPr>
          <w:p w14:paraId="1EB9C301" w14:textId="77777777" w:rsidR="000F4ABA" w:rsidRPr="00E32346" w:rsidRDefault="000F4ABA" w:rsidP="000F4ABA">
            <w:pPr>
              <w:spacing w:after="6pt" w:line="14.40pt" w:lineRule="auto"/>
              <w:contextualSpacing/>
              <w:jc w:val="center"/>
              <w:rPr>
                <w:rFonts w:cs="Calibri"/>
                <w:lang w:val="en-US"/>
              </w:rPr>
            </w:pPr>
          </w:p>
        </w:tc>
        <w:tc>
          <w:tcPr>
            <w:tcW w:w="24.70pt" w:type="dxa"/>
            <w:shd w:val="clear" w:color="auto" w:fill="0070C0"/>
          </w:tcPr>
          <w:p w14:paraId="577AD268" w14:textId="77777777" w:rsidR="000F4ABA" w:rsidRPr="00E32346" w:rsidRDefault="000F4ABA" w:rsidP="000F4ABA">
            <w:pPr>
              <w:spacing w:after="6pt" w:line="14.40pt" w:lineRule="auto"/>
              <w:contextualSpacing/>
              <w:jc w:val="center"/>
              <w:rPr>
                <w:rFonts w:cs="Calibri"/>
                <w:lang w:val="en-US"/>
              </w:rPr>
            </w:pPr>
          </w:p>
        </w:tc>
        <w:tc>
          <w:tcPr>
            <w:tcW w:w="24.70pt" w:type="dxa"/>
            <w:shd w:val="clear" w:color="auto" w:fill="0070C0"/>
          </w:tcPr>
          <w:p w14:paraId="1DE6BFD7" w14:textId="77777777" w:rsidR="000F4ABA" w:rsidRPr="00E32346" w:rsidRDefault="000F4ABA" w:rsidP="000F4ABA">
            <w:pPr>
              <w:spacing w:after="6pt" w:line="14.40pt" w:lineRule="auto"/>
              <w:contextualSpacing/>
              <w:jc w:val="center"/>
              <w:rPr>
                <w:rFonts w:cs="Calibri"/>
                <w:lang w:val="en-US"/>
              </w:rPr>
            </w:pPr>
          </w:p>
        </w:tc>
        <w:tc>
          <w:tcPr>
            <w:tcW w:w="24.70pt" w:type="dxa"/>
            <w:shd w:val="clear" w:color="auto" w:fill="0070C0"/>
          </w:tcPr>
          <w:p w14:paraId="385A6FB3" w14:textId="77777777" w:rsidR="000F4ABA" w:rsidRPr="00E32346" w:rsidRDefault="000F4ABA" w:rsidP="000F4ABA">
            <w:pPr>
              <w:spacing w:after="6pt" w:line="14.40pt" w:lineRule="auto"/>
              <w:contextualSpacing/>
              <w:jc w:val="center"/>
              <w:rPr>
                <w:rFonts w:cs="Calibri"/>
                <w:lang w:val="en-US"/>
              </w:rPr>
            </w:pPr>
          </w:p>
        </w:tc>
        <w:tc>
          <w:tcPr>
            <w:tcW w:w="24.70pt" w:type="dxa"/>
            <w:shd w:val="clear" w:color="auto" w:fill="0070C0"/>
          </w:tcPr>
          <w:p w14:paraId="007C02A5" w14:textId="77777777" w:rsidR="000F4ABA" w:rsidRPr="00E32346" w:rsidRDefault="000F4ABA" w:rsidP="000F4ABA">
            <w:pPr>
              <w:spacing w:after="6pt" w:line="14.40pt" w:lineRule="auto"/>
              <w:contextualSpacing/>
              <w:jc w:val="center"/>
              <w:rPr>
                <w:rFonts w:cs="Calibri"/>
                <w:lang w:val="en-US"/>
              </w:rPr>
            </w:pPr>
          </w:p>
        </w:tc>
        <w:tc>
          <w:tcPr>
            <w:tcW w:w="24.70pt" w:type="dxa"/>
            <w:shd w:val="clear" w:color="auto" w:fill="FFFFFF"/>
          </w:tcPr>
          <w:p w14:paraId="307E1489" w14:textId="77777777" w:rsidR="000F4ABA" w:rsidRPr="00E32346" w:rsidRDefault="000F4ABA" w:rsidP="000F4ABA">
            <w:pPr>
              <w:spacing w:after="6pt" w:line="14.40pt" w:lineRule="auto"/>
              <w:contextualSpacing/>
              <w:jc w:val="center"/>
              <w:rPr>
                <w:rFonts w:cs="Calibri"/>
                <w:lang w:val="en-US"/>
              </w:rPr>
            </w:pPr>
          </w:p>
        </w:tc>
        <w:tc>
          <w:tcPr>
            <w:tcW w:w="29.70pt" w:type="dxa"/>
            <w:shd w:val="clear" w:color="auto" w:fill="FFFFFF"/>
          </w:tcPr>
          <w:p w14:paraId="6FE6A622" w14:textId="77777777" w:rsidR="000F4ABA" w:rsidRPr="00E32346" w:rsidRDefault="000F4ABA" w:rsidP="000F4ABA">
            <w:pPr>
              <w:spacing w:after="6pt" w:line="14.40pt" w:lineRule="auto"/>
              <w:contextualSpacing/>
              <w:jc w:val="center"/>
              <w:rPr>
                <w:rFonts w:cs="Calibri"/>
                <w:lang w:val="en-US"/>
              </w:rPr>
            </w:pPr>
          </w:p>
        </w:tc>
        <w:tc>
          <w:tcPr>
            <w:tcW w:w="29.70pt" w:type="dxa"/>
            <w:shd w:val="clear" w:color="auto" w:fill="FFFFFF"/>
          </w:tcPr>
          <w:p w14:paraId="7E804DF0" w14:textId="77777777" w:rsidR="000F4ABA" w:rsidRPr="00E32346" w:rsidRDefault="000F4ABA" w:rsidP="000F4ABA">
            <w:pPr>
              <w:spacing w:after="6pt" w:line="14.40pt" w:lineRule="auto"/>
              <w:contextualSpacing/>
              <w:jc w:val="center"/>
              <w:rPr>
                <w:rFonts w:cs="Calibri"/>
                <w:lang w:val="en-US"/>
              </w:rPr>
            </w:pPr>
          </w:p>
        </w:tc>
        <w:tc>
          <w:tcPr>
            <w:tcW w:w="29.70pt" w:type="dxa"/>
            <w:shd w:val="clear" w:color="auto" w:fill="FFFFFF"/>
          </w:tcPr>
          <w:p w14:paraId="1B3AE1DB" w14:textId="77777777" w:rsidR="000F4ABA" w:rsidRPr="00E32346" w:rsidRDefault="000F4ABA" w:rsidP="000F4ABA">
            <w:pPr>
              <w:spacing w:after="6pt" w:line="14.40pt" w:lineRule="auto"/>
              <w:contextualSpacing/>
              <w:jc w:val="center"/>
              <w:rPr>
                <w:rFonts w:cs="Calibri"/>
                <w:lang w:val="en-US"/>
              </w:rPr>
            </w:pPr>
          </w:p>
        </w:tc>
      </w:tr>
      <w:tr w:rsidR="00E142EE" w:rsidRPr="005E02D3" w14:paraId="79262028" w14:textId="77777777">
        <w:trPr>
          <w:trHeight w:val="18"/>
        </w:trPr>
        <w:tc>
          <w:tcPr>
            <w:tcW w:w="144.10pt" w:type="dxa"/>
            <w:shd w:val="clear" w:color="auto" w:fill="auto"/>
          </w:tcPr>
          <w:p w14:paraId="3A67DE38" w14:textId="77777777" w:rsidR="000F4ABA" w:rsidRPr="001767F8" w:rsidRDefault="000F4ABA" w:rsidP="000F4ABA">
            <w:pPr>
              <w:spacing w:after="6pt" w:line="14.40pt" w:lineRule="auto"/>
              <w:contextualSpacing/>
              <w:rPr>
                <w:rFonts w:cs="Calibri"/>
                <w:lang w:val="en-US"/>
              </w:rPr>
            </w:pPr>
            <w:r>
              <w:rPr>
                <w:rStyle w:val="rynqvb"/>
                <w:lang w:val="en"/>
              </w:rPr>
              <w:t xml:space="preserve">Test and validation of </w:t>
            </w:r>
            <w:r w:rsidRPr="00C61384">
              <w:rPr>
                <w:rStyle w:val="rynqvb"/>
                <w:lang w:val="en"/>
              </w:rPr>
              <w:t xml:space="preserve">calibration on </w:t>
            </w:r>
            <w:r>
              <w:rPr>
                <w:rStyle w:val="rynqvb"/>
                <w:lang w:val="en"/>
              </w:rPr>
              <w:t>endometrium model</w:t>
            </w:r>
          </w:p>
        </w:tc>
        <w:tc>
          <w:tcPr>
            <w:tcW w:w="24.70pt" w:type="dxa"/>
            <w:shd w:val="clear" w:color="auto" w:fill="0070C0"/>
          </w:tcPr>
          <w:p w14:paraId="3DC4D51F" w14:textId="77777777" w:rsidR="000F4ABA" w:rsidRPr="001767F8" w:rsidRDefault="000F4ABA" w:rsidP="000F4ABA">
            <w:pPr>
              <w:spacing w:after="6pt" w:line="14.40pt" w:lineRule="auto"/>
              <w:contextualSpacing/>
              <w:jc w:val="center"/>
              <w:rPr>
                <w:rFonts w:cs="Calibri"/>
                <w:lang w:val="en-US"/>
              </w:rPr>
            </w:pPr>
          </w:p>
        </w:tc>
        <w:tc>
          <w:tcPr>
            <w:tcW w:w="24.70pt" w:type="dxa"/>
            <w:shd w:val="clear" w:color="auto" w:fill="0070C0"/>
          </w:tcPr>
          <w:p w14:paraId="4330EABE" w14:textId="77777777" w:rsidR="000F4ABA" w:rsidRPr="001767F8" w:rsidRDefault="000F4ABA" w:rsidP="000F4ABA">
            <w:pPr>
              <w:spacing w:after="6pt" w:line="14.40pt" w:lineRule="auto"/>
              <w:contextualSpacing/>
              <w:jc w:val="center"/>
              <w:rPr>
                <w:rFonts w:cs="Calibri"/>
                <w:lang w:val="en-US"/>
              </w:rPr>
            </w:pPr>
          </w:p>
        </w:tc>
        <w:tc>
          <w:tcPr>
            <w:tcW w:w="24.70pt" w:type="dxa"/>
            <w:shd w:val="clear" w:color="auto" w:fill="0070C0"/>
          </w:tcPr>
          <w:p w14:paraId="46AA44C1" w14:textId="77777777" w:rsidR="000F4ABA" w:rsidRPr="001767F8" w:rsidRDefault="000F4ABA" w:rsidP="000F4ABA">
            <w:pPr>
              <w:spacing w:after="6pt" w:line="14.40pt" w:lineRule="auto"/>
              <w:contextualSpacing/>
              <w:jc w:val="center"/>
              <w:rPr>
                <w:rFonts w:cs="Calibri"/>
                <w:lang w:val="en-US"/>
              </w:rPr>
            </w:pPr>
          </w:p>
        </w:tc>
        <w:tc>
          <w:tcPr>
            <w:tcW w:w="24.70pt" w:type="dxa"/>
            <w:shd w:val="clear" w:color="auto" w:fill="0070C0"/>
          </w:tcPr>
          <w:p w14:paraId="0D1C6FC4" w14:textId="77777777" w:rsidR="000F4ABA" w:rsidRPr="001767F8" w:rsidRDefault="000F4ABA" w:rsidP="000F4ABA">
            <w:pPr>
              <w:spacing w:after="6pt" w:line="14.40pt" w:lineRule="auto"/>
              <w:contextualSpacing/>
              <w:jc w:val="center"/>
              <w:rPr>
                <w:rFonts w:cs="Calibri"/>
                <w:lang w:val="en-US"/>
              </w:rPr>
            </w:pPr>
          </w:p>
        </w:tc>
        <w:tc>
          <w:tcPr>
            <w:tcW w:w="24.70pt" w:type="dxa"/>
            <w:shd w:val="clear" w:color="auto" w:fill="0070C0"/>
          </w:tcPr>
          <w:p w14:paraId="16F868E7" w14:textId="77777777" w:rsidR="000F4ABA" w:rsidRPr="001767F8" w:rsidRDefault="000F4ABA" w:rsidP="000F4ABA">
            <w:pPr>
              <w:spacing w:after="6pt" w:line="14.40pt" w:lineRule="auto"/>
              <w:contextualSpacing/>
              <w:jc w:val="center"/>
              <w:rPr>
                <w:rFonts w:cs="Calibri"/>
                <w:lang w:val="en-US"/>
              </w:rPr>
            </w:pPr>
          </w:p>
        </w:tc>
        <w:tc>
          <w:tcPr>
            <w:tcW w:w="24.70pt" w:type="dxa"/>
            <w:shd w:val="clear" w:color="auto" w:fill="0070C0"/>
          </w:tcPr>
          <w:p w14:paraId="52DD3052" w14:textId="77777777" w:rsidR="000F4ABA" w:rsidRPr="001767F8" w:rsidRDefault="000F4ABA" w:rsidP="000F4ABA">
            <w:pPr>
              <w:spacing w:after="6pt" w:line="14.40pt" w:lineRule="auto"/>
              <w:contextualSpacing/>
              <w:jc w:val="center"/>
              <w:rPr>
                <w:rFonts w:cs="Calibri"/>
                <w:lang w:val="en-US"/>
              </w:rPr>
            </w:pPr>
          </w:p>
        </w:tc>
        <w:tc>
          <w:tcPr>
            <w:tcW w:w="24.70pt" w:type="dxa"/>
            <w:shd w:val="clear" w:color="auto" w:fill="0070C0"/>
          </w:tcPr>
          <w:p w14:paraId="0A93A1CB" w14:textId="77777777" w:rsidR="000F4ABA" w:rsidRPr="001767F8" w:rsidRDefault="000F4ABA" w:rsidP="000F4ABA">
            <w:pPr>
              <w:spacing w:after="6pt" w:line="14.40pt" w:lineRule="auto"/>
              <w:contextualSpacing/>
              <w:jc w:val="center"/>
              <w:rPr>
                <w:rFonts w:cs="Calibri"/>
                <w:lang w:val="en-US"/>
              </w:rPr>
            </w:pPr>
          </w:p>
        </w:tc>
        <w:tc>
          <w:tcPr>
            <w:tcW w:w="24.70pt" w:type="dxa"/>
            <w:shd w:val="clear" w:color="auto" w:fill="0070C0"/>
          </w:tcPr>
          <w:p w14:paraId="5CB2A0B7" w14:textId="77777777" w:rsidR="000F4ABA" w:rsidRPr="001767F8" w:rsidRDefault="000F4ABA" w:rsidP="000F4ABA">
            <w:pPr>
              <w:spacing w:after="6pt" w:line="14.40pt" w:lineRule="auto"/>
              <w:contextualSpacing/>
              <w:jc w:val="center"/>
              <w:rPr>
                <w:rFonts w:cs="Calibri"/>
                <w:lang w:val="en-US"/>
              </w:rPr>
            </w:pPr>
          </w:p>
        </w:tc>
        <w:tc>
          <w:tcPr>
            <w:tcW w:w="24.70pt" w:type="dxa"/>
            <w:shd w:val="clear" w:color="auto" w:fill="FFFFFF"/>
          </w:tcPr>
          <w:p w14:paraId="4BCC809E" w14:textId="77777777" w:rsidR="000F4ABA" w:rsidRPr="001767F8" w:rsidRDefault="000F4ABA" w:rsidP="000F4ABA">
            <w:pPr>
              <w:spacing w:after="6pt" w:line="14.40pt" w:lineRule="auto"/>
              <w:contextualSpacing/>
              <w:jc w:val="center"/>
              <w:rPr>
                <w:rFonts w:cs="Calibri"/>
                <w:lang w:val="en-US"/>
              </w:rPr>
            </w:pPr>
          </w:p>
        </w:tc>
        <w:tc>
          <w:tcPr>
            <w:tcW w:w="29.70pt" w:type="dxa"/>
            <w:shd w:val="clear" w:color="auto" w:fill="FFFFFF"/>
          </w:tcPr>
          <w:p w14:paraId="7F6F1C10" w14:textId="77777777" w:rsidR="000F4ABA" w:rsidRPr="001767F8" w:rsidRDefault="000F4ABA" w:rsidP="000F4ABA">
            <w:pPr>
              <w:spacing w:after="6pt" w:line="14.40pt" w:lineRule="auto"/>
              <w:contextualSpacing/>
              <w:jc w:val="center"/>
              <w:rPr>
                <w:rFonts w:cs="Calibri"/>
                <w:lang w:val="en-US"/>
              </w:rPr>
            </w:pPr>
          </w:p>
        </w:tc>
        <w:tc>
          <w:tcPr>
            <w:tcW w:w="29.70pt" w:type="dxa"/>
            <w:shd w:val="clear" w:color="auto" w:fill="FFFFFF"/>
          </w:tcPr>
          <w:p w14:paraId="64949CE1" w14:textId="77777777" w:rsidR="000F4ABA" w:rsidRPr="001767F8" w:rsidRDefault="000F4ABA" w:rsidP="000F4ABA">
            <w:pPr>
              <w:spacing w:after="6pt" w:line="14.40pt" w:lineRule="auto"/>
              <w:contextualSpacing/>
              <w:jc w:val="center"/>
              <w:rPr>
                <w:rFonts w:cs="Calibri"/>
                <w:lang w:val="en-US"/>
              </w:rPr>
            </w:pPr>
          </w:p>
        </w:tc>
        <w:tc>
          <w:tcPr>
            <w:tcW w:w="29.70pt" w:type="dxa"/>
            <w:shd w:val="clear" w:color="auto" w:fill="FFFFFF"/>
          </w:tcPr>
          <w:p w14:paraId="34534260" w14:textId="77777777" w:rsidR="000F4ABA" w:rsidRPr="001767F8" w:rsidRDefault="000F4ABA" w:rsidP="000F4ABA">
            <w:pPr>
              <w:spacing w:after="6pt" w:line="14.40pt" w:lineRule="auto"/>
              <w:contextualSpacing/>
              <w:jc w:val="center"/>
              <w:rPr>
                <w:rFonts w:cs="Calibri"/>
                <w:lang w:val="en-US"/>
              </w:rPr>
            </w:pPr>
          </w:p>
        </w:tc>
      </w:tr>
      <w:tr w:rsidR="001564F0" w:rsidRPr="005E02D3" w14:paraId="4CFF4FEC" w14:textId="77777777">
        <w:trPr>
          <w:trHeight w:val="18"/>
        </w:trPr>
        <w:tc>
          <w:tcPr>
            <w:tcW w:w="144.10pt" w:type="dxa"/>
            <w:shd w:val="clear" w:color="auto" w:fill="auto"/>
          </w:tcPr>
          <w:p w14:paraId="402D1E2D" w14:textId="779C98CC" w:rsidR="00F11FE6" w:rsidRDefault="00F11FE6" w:rsidP="000F4ABA">
            <w:pPr>
              <w:spacing w:after="6pt" w:line="14.40pt" w:lineRule="auto"/>
              <w:contextualSpacing/>
              <w:rPr>
                <w:rStyle w:val="rynqvb"/>
                <w:lang w:val="en"/>
              </w:rPr>
            </w:pPr>
            <w:r>
              <w:rPr>
                <w:rStyle w:val="rynqvb"/>
                <w:lang w:val="en"/>
              </w:rPr>
              <w:t xml:space="preserve">Test and validation of </w:t>
            </w:r>
            <w:r w:rsidRPr="00C61384">
              <w:rPr>
                <w:rStyle w:val="rynqvb"/>
                <w:lang w:val="en"/>
              </w:rPr>
              <w:t xml:space="preserve">calibration on </w:t>
            </w:r>
            <w:r>
              <w:rPr>
                <w:rStyle w:val="rynqvb"/>
                <w:lang w:val="en"/>
              </w:rPr>
              <w:t>external model</w:t>
            </w:r>
          </w:p>
        </w:tc>
        <w:tc>
          <w:tcPr>
            <w:tcW w:w="24.70pt" w:type="dxa"/>
            <w:shd w:val="clear" w:color="auto" w:fill="FFFFFF"/>
          </w:tcPr>
          <w:p w14:paraId="1DEB8AED" w14:textId="77777777" w:rsidR="00F11FE6" w:rsidRPr="001767F8" w:rsidRDefault="00F11FE6" w:rsidP="000F4ABA">
            <w:pPr>
              <w:spacing w:after="6pt" w:line="14.40pt" w:lineRule="auto"/>
              <w:contextualSpacing/>
              <w:jc w:val="center"/>
              <w:rPr>
                <w:rFonts w:cs="Calibri"/>
                <w:lang w:val="en-US"/>
              </w:rPr>
            </w:pPr>
          </w:p>
        </w:tc>
        <w:tc>
          <w:tcPr>
            <w:tcW w:w="24.70pt" w:type="dxa"/>
            <w:shd w:val="clear" w:color="auto" w:fill="FFFFFF"/>
          </w:tcPr>
          <w:p w14:paraId="703D731F" w14:textId="77777777" w:rsidR="00F11FE6" w:rsidRPr="001767F8" w:rsidRDefault="00F11FE6" w:rsidP="000F4ABA">
            <w:pPr>
              <w:spacing w:after="6pt" w:line="14.40pt" w:lineRule="auto"/>
              <w:contextualSpacing/>
              <w:jc w:val="center"/>
              <w:rPr>
                <w:rFonts w:cs="Calibri"/>
                <w:lang w:val="en-US"/>
              </w:rPr>
            </w:pPr>
          </w:p>
        </w:tc>
        <w:tc>
          <w:tcPr>
            <w:tcW w:w="24.70pt" w:type="dxa"/>
            <w:shd w:val="clear" w:color="auto" w:fill="FFFFFF"/>
          </w:tcPr>
          <w:p w14:paraId="007661FA" w14:textId="77777777" w:rsidR="00F11FE6" w:rsidRPr="001767F8" w:rsidRDefault="00F11FE6" w:rsidP="000F4ABA">
            <w:pPr>
              <w:spacing w:after="6pt" w:line="14.40pt" w:lineRule="auto"/>
              <w:contextualSpacing/>
              <w:jc w:val="center"/>
              <w:rPr>
                <w:rFonts w:cs="Calibri"/>
                <w:lang w:val="en-US"/>
              </w:rPr>
            </w:pPr>
          </w:p>
        </w:tc>
        <w:tc>
          <w:tcPr>
            <w:tcW w:w="24.70pt" w:type="dxa"/>
            <w:shd w:val="clear" w:color="auto" w:fill="FFFFFF"/>
          </w:tcPr>
          <w:p w14:paraId="58997515" w14:textId="77777777" w:rsidR="00F11FE6" w:rsidRPr="001767F8" w:rsidRDefault="00F11FE6" w:rsidP="000F4ABA">
            <w:pPr>
              <w:spacing w:after="6pt" w:line="14.40pt" w:lineRule="auto"/>
              <w:contextualSpacing/>
              <w:jc w:val="center"/>
              <w:rPr>
                <w:rFonts w:cs="Calibri"/>
                <w:lang w:val="en-US"/>
              </w:rPr>
            </w:pPr>
          </w:p>
        </w:tc>
        <w:tc>
          <w:tcPr>
            <w:tcW w:w="24.70pt" w:type="dxa"/>
            <w:shd w:val="clear" w:color="auto" w:fill="0070C0"/>
          </w:tcPr>
          <w:p w14:paraId="122D887D" w14:textId="77777777" w:rsidR="00F11FE6" w:rsidRPr="001767F8" w:rsidRDefault="00F11FE6" w:rsidP="000F4ABA">
            <w:pPr>
              <w:spacing w:after="6pt" w:line="14.40pt" w:lineRule="auto"/>
              <w:contextualSpacing/>
              <w:jc w:val="center"/>
              <w:rPr>
                <w:rFonts w:cs="Calibri"/>
                <w:lang w:val="en-US"/>
              </w:rPr>
            </w:pPr>
          </w:p>
        </w:tc>
        <w:tc>
          <w:tcPr>
            <w:tcW w:w="24.70pt" w:type="dxa"/>
            <w:shd w:val="clear" w:color="auto" w:fill="0070C0"/>
          </w:tcPr>
          <w:p w14:paraId="77D9EAE3" w14:textId="77777777" w:rsidR="00F11FE6" w:rsidRPr="001767F8" w:rsidRDefault="00F11FE6" w:rsidP="000F4ABA">
            <w:pPr>
              <w:spacing w:after="6pt" w:line="14.40pt" w:lineRule="auto"/>
              <w:contextualSpacing/>
              <w:jc w:val="center"/>
              <w:rPr>
                <w:rFonts w:cs="Calibri"/>
                <w:lang w:val="en-US"/>
              </w:rPr>
            </w:pPr>
          </w:p>
        </w:tc>
        <w:tc>
          <w:tcPr>
            <w:tcW w:w="24.70pt" w:type="dxa"/>
            <w:shd w:val="clear" w:color="auto" w:fill="0070C0"/>
          </w:tcPr>
          <w:p w14:paraId="7E15119A" w14:textId="77777777" w:rsidR="00F11FE6" w:rsidRPr="001767F8" w:rsidRDefault="00F11FE6" w:rsidP="000F4ABA">
            <w:pPr>
              <w:spacing w:after="6pt" w:line="14.40pt" w:lineRule="auto"/>
              <w:contextualSpacing/>
              <w:jc w:val="center"/>
              <w:rPr>
                <w:rFonts w:cs="Calibri"/>
                <w:lang w:val="en-US"/>
              </w:rPr>
            </w:pPr>
          </w:p>
        </w:tc>
        <w:tc>
          <w:tcPr>
            <w:tcW w:w="24.70pt" w:type="dxa"/>
            <w:shd w:val="clear" w:color="auto" w:fill="0070C0"/>
          </w:tcPr>
          <w:p w14:paraId="09514CFD" w14:textId="77777777" w:rsidR="00F11FE6" w:rsidRPr="001767F8" w:rsidRDefault="00F11FE6" w:rsidP="000F4ABA">
            <w:pPr>
              <w:spacing w:after="6pt" w:line="14.40pt" w:lineRule="auto"/>
              <w:contextualSpacing/>
              <w:jc w:val="center"/>
              <w:rPr>
                <w:rFonts w:cs="Calibri"/>
                <w:lang w:val="en-US"/>
              </w:rPr>
            </w:pPr>
          </w:p>
        </w:tc>
        <w:tc>
          <w:tcPr>
            <w:tcW w:w="24.70pt" w:type="dxa"/>
            <w:shd w:val="clear" w:color="auto" w:fill="0070C0"/>
          </w:tcPr>
          <w:p w14:paraId="0F034C1F" w14:textId="77777777" w:rsidR="00F11FE6" w:rsidRPr="001767F8" w:rsidRDefault="00F11FE6" w:rsidP="000F4ABA">
            <w:pPr>
              <w:spacing w:after="6pt" w:line="14.40pt" w:lineRule="auto"/>
              <w:contextualSpacing/>
              <w:jc w:val="center"/>
              <w:rPr>
                <w:rFonts w:cs="Calibri"/>
                <w:lang w:val="en-US"/>
              </w:rPr>
            </w:pPr>
          </w:p>
        </w:tc>
        <w:tc>
          <w:tcPr>
            <w:tcW w:w="29.70pt" w:type="dxa"/>
            <w:shd w:val="clear" w:color="auto" w:fill="0070C0"/>
          </w:tcPr>
          <w:p w14:paraId="0C8BFC4F" w14:textId="77777777" w:rsidR="00F11FE6" w:rsidRPr="001767F8" w:rsidRDefault="00F11FE6" w:rsidP="000F4ABA">
            <w:pPr>
              <w:spacing w:after="6pt" w:line="14.40pt" w:lineRule="auto"/>
              <w:contextualSpacing/>
              <w:jc w:val="center"/>
              <w:rPr>
                <w:rFonts w:cs="Calibri"/>
                <w:lang w:val="en-US"/>
              </w:rPr>
            </w:pPr>
          </w:p>
        </w:tc>
        <w:tc>
          <w:tcPr>
            <w:tcW w:w="29.70pt" w:type="dxa"/>
            <w:shd w:val="clear" w:color="auto" w:fill="0070C0"/>
          </w:tcPr>
          <w:p w14:paraId="715B1B44" w14:textId="77777777" w:rsidR="00F11FE6" w:rsidRPr="001767F8" w:rsidRDefault="00F11FE6" w:rsidP="000F4ABA">
            <w:pPr>
              <w:spacing w:after="6pt" w:line="14.40pt" w:lineRule="auto"/>
              <w:contextualSpacing/>
              <w:jc w:val="center"/>
              <w:rPr>
                <w:rFonts w:cs="Calibri"/>
                <w:lang w:val="en-US"/>
              </w:rPr>
            </w:pPr>
          </w:p>
        </w:tc>
        <w:tc>
          <w:tcPr>
            <w:tcW w:w="29.70pt" w:type="dxa"/>
            <w:shd w:val="clear" w:color="auto" w:fill="0070C0"/>
          </w:tcPr>
          <w:p w14:paraId="4F32053A" w14:textId="77777777" w:rsidR="00F11FE6" w:rsidRPr="001767F8" w:rsidRDefault="00F11FE6" w:rsidP="000F4ABA">
            <w:pPr>
              <w:spacing w:after="6pt" w:line="14.40pt" w:lineRule="auto"/>
              <w:contextualSpacing/>
              <w:jc w:val="center"/>
              <w:rPr>
                <w:rFonts w:cs="Calibri"/>
                <w:lang w:val="en-US"/>
              </w:rPr>
            </w:pPr>
          </w:p>
        </w:tc>
      </w:tr>
      <w:tr w:rsidR="00851FD7" w:rsidRPr="001767F8" w14:paraId="4E08CAF2" w14:textId="77777777">
        <w:trPr>
          <w:trHeight w:val="18"/>
        </w:trPr>
        <w:tc>
          <w:tcPr>
            <w:tcW w:w="144.10pt" w:type="dxa"/>
          </w:tcPr>
          <w:p w14:paraId="46ACA314" w14:textId="15AEFBF8" w:rsidR="006508BE" w:rsidRDefault="009D3EB4" w:rsidP="000F4ABA">
            <w:pPr>
              <w:spacing w:after="6pt" w:line="14.40pt" w:lineRule="auto"/>
              <w:contextualSpacing/>
              <w:rPr>
                <w:rStyle w:val="rynqvb"/>
                <w:lang w:val="en"/>
              </w:rPr>
            </w:pPr>
            <w:proofErr w:type="spellStart"/>
            <w:r>
              <w:rPr>
                <w:rFonts w:cs="Calibri"/>
                <w:lang w:val="en-US"/>
              </w:rPr>
              <w:t>CCIA</w:t>
            </w:r>
            <w:proofErr w:type="spellEnd"/>
            <w:r>
              <w:rPr>
                <w:rFonts w:cs="Calibri"/>
                <w:lang w:val="en-US"/>
              </w:rPr>
              <w:t xml:space="preserve"> &amp; CSIC s</w:t>
            </w:r>
            <w:r w:rsidR="006508BE">
              <w:rPr>
                <w:rFonts w:cs="Calibri"/>
                <w:lang w:val="en-US"/>
              </w:rPr>
              <w:t>eminar presentations</w:t>
            </w:r>
          </w:p>
        </w:tc>
        <w:tc>
          <w:tcPr>
            <w:tcW w:w="24.70pt" w:type="dxa"/>
            <w:shd w:val="clear" w:color="auto" w:fill="0070C0"/>
          </w:tcPr>
          <w:p w14:paraId="67F91C8A" w14:textId="77777777" w:rsidR="006508BE" w:rsidRPr="001767F8" w:rsidRDefault="006508BE" w:rsidP="000F4ABA">
            <w:pPr>
              <w:spacing w:after="6pt" w:line="14.40pt" w:lineRule="auto"/>
              <w:contextualSpacing/>
              <w:jc w:val="center"/>
              <w:rPr>
                <w:rFonts w:cs="Calibri"/>
                <w:lang w:val="en-US"/>
              </w:rPr>
            </w:pPr>
          </w:p>
        </w:tc>
        <w:tc>
          <w:tcPr>
            <w:tcW w:w="24.70pt" w:type="dxa"/>
            <w:shd w:val="clear" w:color="auto" w:fill="0070C0"/>
          </w:tcPr>
          <w:p w14:paraId="5AC8D803" w14:textId="77777777" w:rsidR="006508BE" w:rsidRPr="001767F8" w:rsidRDefault="006508BE" w:rsidP="000F4ABA">
            <w:pPr>
              <w:spacing w:after="6pt" w:line="14.40pt" w:lineRule="auto"/>
              <w:contextualSpacing/>
              <w:jc w:val="center"/>
              <w:rPr>
                <w:rFonts w:cs="Calibri"/>
                <w:lang w:val="en-US"/>
              </w:rPr>
            </w:pPr>
          </w:p>
        </w:tc>
        <w:tc>
          <w:tcPr>
            <w:tcW w:w="24.70pt" w:type="dxa"/>
            <w:shd w:val="clear" w:color="auto" w:fill="FFFFFF"/>
          </w:tcPr>
          <w:p w14:paraId="6613CAEC" w14:textId="77777777" w:rsidR="006508BE" w:rsidRPr="001767F8" w:rsidRDefault="006508BE" w:rsidP="000F4ABA">
            <w:pPr>
              <w:spacing w:after="6pt" w:line="14.40pt" w:lineRule="auto"/>
              <w:contextualSpacing/>
              <w:jc w:val="center"/>
              <w:rPr>
                <w:rFonts w:cs="Calibri"/>
                <w:lang w:val="en-US"/>
              </w:rPr>
            </w:pPr>
          </w:p>
        </w:tc>
        <w:tc>
          <w:tcPr>
            <w:tcW w:w="24.70pt" w:type="dxa"/>
          </w:tcPr>
          <w:p w14:paraId="205CA5CA" w14:textId="77777777" w:rsidR="006508BE" w:rsidRPr="001767F8" w:rsidRDefault="006508BE" w:rsidP="000F4ABA">
            <w:pPr>
              <w:spacing w:after="6pt" w:line="14.40pt" w:lineRule="auto"/>
              <w:contextualSpacing/>
              <w:jc w:val="center"/>
              <w:rPr>
                <w:rFonts w:cs="Calibri"/>
                <w:lang w:val="en-US"/>
              </w:rPr>
            </w:pPr>
          </w:p>
        </w:tc>
        <w:tc>
          <w:tcPr>
            <w:tcW w:w="24.70pt" w:type="dxa"/>
          </w:tcPr>
          <w:p w14:paraId="1D50F8FF" w14:textId="77777777" w:rsidR="006508BE" w:rsidRPr="001767F8" w:rsidRDefault="006508BE" w:rsidP="000F4ABA">
            <w:pPr>
              <w:spacing w:after="6pt" w:line="14.40pt" w:lineRule="auto"/>
              <w:contextualSpacing/>
              <w:jc w:val="center"/>
              <w:rPr>
                <w:rFonts w:cs="Calibri"/>
                <w:lang w:val="en-US"/>
              </w:rPr>
            </w:pPr>
          </w:p>
        </w:tc>
        <w:tc>
          <w:tcPr>
            <w:tcW w:w="24.70pt" w:type="dxa"/>
          </w:tcPr>
          <w:p w14:paraId="466D1478" w14:textId="77777777" w:rsidR="006508BE" w:rsidRPr="001767F8" w:rsidRDefault="006508BE" w:rsidP="000F4ABA">
            <w:pPr>
              <w:spacing w:after="6pt" w:line="14.40pt" w:lineRule="auto"/>
              <w:contextualSpacing/>
              <w:jc w:val="center"/>
              <w:rPr>
                <w:rFonts w:cs="Calibri"/>
                <w:lang w:val="en-US"/>
              </w:rPr>
            </w:pPr>
          </w:p>
        </w:tc>
        <w:tc>
          <w:tcPr>
            <w:tcW w:w="24.70pt" w:type="dxa"/>
          </w:tcPr>
          <w:p w14:paraId="61B72485" w14:textId="77777777" w:rsidR="006508BE" w:rsidRPr="001767F8" w:rsidRDefault="006508BE" w:rsidP="000F4ABA">
            <w:pPr>
              <w:spacing w:after="6pt" w:line="14.40pt" w:lineRule="auto"/>
              <w:contextualSpacing/>
              <w:jc w:val="center"/>
              <w:rPr>
                <w:rFonts w:cs="Calibri"/>
                <w:lang w:val="en-US"/>
              </w:rPr>
            </w:pPr>
          </w:p>
        </w:tc>
        <w:tc>
          <w:tcPr>
            <w:tcW w:w="24.70pt" w:type="dxa"/>
          </w:tcPr>
          <w:p w14:paraId="4A00F5DB" w14:textId="77777777" w:rsidR="006508BE" w:rsidRPr="001767F8" w:rsidRDefault="006508BE" w:rsidP="000F4ABA">
            <w:pPr>
              <w:spacing w:after="6pt" w:line="14.40pt" w:lineRule="auto"/>
              <w:contextualSpacing/>
              <w:jc w:val="center"/>
              <w:rPr>
                <w:rFonts w:cs="Calibri"/>
                <w:lang w:val="en-US"/>
              </w:rPr>
            </w:pPr>
          </w:p>
        </w:tc>
        <w:tc>
          <w:tcPr>
            <w:tcW w:w="24.70pt" w:type="dxa"/>
            <w:shd w:val="clear" w:color="auto" w:fill="0070C0"/>
          </w:tcPr>
          <w:p w14:paraId="21E4AFD9" w14:textId="77777777" w:rsidR="006508BE" w:rsidRPr="001767F8" w:rsidRDefault="006508BE" w:rsidP="000F4ABA">
            <w:pPr>
              <w:spacing w:after="6pt" w:line="14.40pt" w:lineRule="auto"/>
              <w:contextualSpacing/>
              <w:jc w:val="center"/>
              <w:rPr>
                <w:rFonts w:cs="Calibri"/>
                <w:lang w:val="en-US"/>
              </w:rPr>
            </w:pPr>
          </w:p>
        </w:tc>
        <w:tc>
          <w:tcPr>
            <w:tcW w:w="29.70pt" w:type="dxa"/>
            <w:shd w:val="clear" w:color="auto" w:fill="0070C0"/>
          </w:tcPr>
          <w:p w14:paraId="5D3AD0C7" w14:textId="77777777" w:rsidR="006508BE" w:rsidRPr="001767F8" w:rsidRDefault="006508BE" w:rsidP="000F4ABA">
            <w:pPr>
              <w:spacing w:after="6pt" w:line="14.40pt" w:lineRule="auto"/>
              <w:contextualSpacing/>
              <w:jc w:val="center"/>
              <w:rPr>
                <w:rFonts w:cs="Calibri"/>
                <w:lang w:val="en-US"/>
              </w:rPr>
            </w:pPr>
          </w:p>
        </w:tc>
        <w:tc>
          <w:tcPr>
            <w:tcW w:w="29.70pt" w:type="dxa"/>
            <w:shd w:val="clear" w:color="auto" w:fill="FFFFFF"/>
          </w:tcPr>
          <w:p w14:paraId="34683DEE" w14:textId="77777777" w:rsidR="006508BE" w:rsidRPr="001767F8" w:rsidRDefault="006508BE" w:rsidP="000F4ABA">
            <w:pPr>
              <w:spacing w:after="6pt" w:line="14.40pt" w:lineRule="auto"/>
              <w:contextualSpacing/>
              <w:jc w:val="center"/>
              <w:rPr>
                <w:rFonts w:cs="Calibri"/>
                <w:lang w:val="en-US"/>
              </w:rPr>
            </w:pPr>
          </w:p>
        </w:tc>
        <w:tc>
          <w:tcPr>
            <w:tcW w:w="29.70pt" w:type="dxa"/>
            <w:shd w:val="clear" w:color="auto" w:fill="FFFFFF"/>
          </w:tcPr>
          <w:p w14:paraId="1E1CB2EC" w14:textId="77777777" w:rsidR="006508BE" w:rsidRPr="001767F8" w:rsidRDefault="006508BE" w:rsidP="000F4ABA">
            <w:pPr>
              <w:spacing w:after="6pt" w:line="14.40pt" w:lineRule="auto"/>
              <w:contextualSpacing/>
              <w:jc w:val="center"/>
              <w:rPr>
                <w:rFonts w:cs="Calibri"/>
                <w:lang w:val="en-US"/>
              </w:rPr>
            </w:pPr>
          </w:p>
        </w:tc>
      </w:tr>
    </w:tbl>
    <w:p w14:paraId="425E7D21" w14:textId="77777777" w:rsidR="000F4ABA" w:rsidRDefault="000F4ABA" w:rsidP="00506EAF">
      <w:pPr>
        <w:ind w:start="-19.65pt"/>
        <w:rPr>
          <w:sz w:val="24"/>
          <w:szCs w:val="24"/>
          <w:lang w:val="en-GB"/>
        </w:rPr>
      </w:pPr>
    </w:p>
    <w:p w14:paraId="3DF34550" w14:textId="77777777" w:rsidR="00506EAF" w:rsidRDefault="00506EAF" w:rsidP="00506EAF">
      <w:pPr>
        <w:ind w:start="-19.65pt"/>
        <w:rPr>
          <w:sz w:val="24"/>
          <w:szCs w:val="24"/>
          <w:lang w:val="en-GB"/>
        </w:rPr>
      </w:pPr>
    </w:p>
    <w:p w14:paraId="38B6DE3D" w14:textId="77777777" w:rsidR="001D2FC7" w:rsidRPr="00647F5B" w:rsidRDefault="00506EAF" w:rsidP="00E32346">
      <w:pPr>
        <w:numPr>
          <w:ilvl w:val="0"/>
          <w:numId w:val="18"/>
        </w:numPr>
        <w:rPr>
          <w:rFonts w:ascii="Calibri" w:hAnsi="Calibri" w:cs="Calibri"/>
          <w:b/>
          <w:bCs/>
          <w:sz w:val="40"/>
          <w:szCs w:val="40"/>
          <w:lang w:val="en-GB"/>
        </w:rPr>
      </w:pPr>
      <w:r w:rsidRPr="00647F5B">
        <w:rPr>
          <w:rFonts w:ascii="Calibri" w:hAnsi="Calibri" w:cs="Calibri"/>
          <w:b/>
          <w:bCs/>
          <w:sz w:val="32"/>
          <w:szCs w:val="32"/>
          <w:lang w:val="en-GB"/>
        </w:rPr>
        <w:t>Conclusions</w:t>
      </w:r>
    </w:p>
    <w:p w14:paraId="5A788B46" w14:textId="12F84162" w:rsidR="00506EAF" w:rsidRPr="00C30571" w:rsidRDefault="00506EAF" w:rsidP="00C30571">
      <w:pPr>
        <w:jc w:val="both"/>
        <w:rPr>
          <w:lang w:val="en-GB"/>
        </w:rPr>
      </w:pPr>
      <w:r w:rsidRPr="00C30571">
        <w:rPr>
          <w:lang w:val="en-GB"/>
        </w:rPr>
        <w:t xml:space="preserve">We have outlined the general research plan for the first academic year. Since the </w:t>
      </w:r>
      <w:r w:rsidR="00D64851" w:rsidRPr="00C30571">
        <w:rPr>
          <w:lang w:val="en-GB"/>
        </w:rPr>
        <w:t>scope</w:t>
      </w:r>
      <w:r w:rsidRPr="00C30571">
        <w:rPr>
          <w:lang w:val="en-GB"/>
        </w:rPr>
        <w:t xml:space="preserve"> of this work involves a healthcare </w:t>
      </w:r>
      <w:r w:rsidR="00CF6F14" w:rsidRPr="00C30571">
        <w:rPr>
          <w:lang w:val="en-GB"/>
        </w:rPr>
        <w:t>perspective</w:t>
      </w:r>
      <w:r w:rsidRPr="00C30571">
        <w:rPr>
          <w:lang w:val="en-GB"/>
        </w:rPr>
        <w:t xml:space="preserve">, other concerns besides purely computer science criteria </w:t>
      </w:r>
      <w:proofErr w:type="gramStart"/>
      <w:r w:rsidRPr="00C30571">
        <w:rPr>
          <w:lang w:val="en-GB"/>
        </w:rPr>
        <w:t>have to</w:t>
      </w:r>
      <w:proofErr w:type="gramEnd"/>
      <w:r w:rsidR="008B7EFB">
        <w:rPr>
          <w:lang w:val="en-GB"/>
        </w:rPr>
        <w:t xml:space="preserve"> be</w:t>
      </w:r>
      <w:r w:rsidRPr="00C30571">
        <w:rPr>
          <w:lang w:val="en-GB"/>
        </w:rPr>
        <w:t xml:space="preserve"> considered, so unexpected modifications to this plan </w:t>
      </w:r>
      <w:r w:rsidR="00D64851" w:rsidRPr="00C30571">
        <w:rPr>
          <w:lang w:val="en-GB"/>
        </w:rPr>
        <w:t>may</w:t>
      </w:r>
      <w:r w:rsidRPr="00C30571">
        <w:rPr>
          <w:lang w:val="en-GB"/>
        </w:rPr>
        <w:t xml:space="preserve"> occur.</w:t>
      </w:r>
    </w:p>
    <w:p w14:paraId="5D83D059" w14:textId="77777777" w:rsidR="00506EAF" w:rsidRPr="00C30571" w:rsidRDefault="00506EAF" w:rsidP="00C30571">
      <w:pPr>
        <w:rPr>
          <w:lang w:val="en-GB"/>
        </w:rPr>
      </w:pPr>
    </w:p>
    <w:p w14:paraId="24DCD0F5" w14:textId="77777777" w:rsidR="00506EAF" w:rsidRPr="00C30571" w:rsidRDefault="00506EAF" w:rsidP="00C30571">
      <w:pPr>
        <w:jc w:val="both"/>
        <w:rPr>
          <w:lang w:val="en-GB"/>
        </w:rPr>
      </w:pPr>
      <w:r w:rsidRPr="00C30571">
        <w:rPr>
          <w:lang w:val="en-GB"/>
        </w:rPr>
        <w:t xml:space="preserve">As a summary, the objective of this thesis consists in an efficient way to calibrate CEA models while considering and taking advantage of knowledge from a healthcare domain. This endeavour will prove useful for healthcare professionals in the development of new medical strategies to improve the quality of life </w:t>
      </w:r>
      <w:r w:rsidR="005D5DF3" w:rsidRPr="00C30571">
        <w:rPr>
          <w:lang w:val="en-GB"/>
        </w:rPr>
        <w:t>of the population i</w:t>
      </w:r>
      <w:r w:rsidRPr="00C30571">
        <w:rPr>
          <w:lang w:val="en-GB"/>
        </w:rPr>
        <w:t xml:space="preserve">n an economically sustainable basis. </w:t>
      </w:r>
    </w:p>
    <w:p w14:paraId="68F40CE1" w14:textId="77777777" w:rsidR="00673598" w:rsidRDefault="00673598" w:rsidP="00673598">
      <w:pPr>
        <w:pStyle w:val="xmsonormal"/>
        <w:autoSpaceDE w:val="0"/>
        <w:autoSpaceDN w:val="0"/>
        <w:spacing w:before="0pt" w:beforeAutospacing="0" w:after="0pt" w:afterAutospacing="0"/>
        <w:rPr>
          <w:rStyle w:val="xcontentpasted0"/>
          <w:sz w:val="20"/>
          <w:szCs w:val="20"/>
          <w:lang w:val="en-US"/>
        </w:rPr>
      </w:pPr>
    </w:p>
    <w:p w14:paraId="2C3A9026" w14:textId="77777777" w:rsidR="00673598" w:rsidRPr="00673598" w:rsidRDefault="00673598" w:rsidP="00673598">
      <w:pPr>
        <w:jc w:val="both"/>
        <w:rPr>
          <w:lang w:val="en-GB"/>
        </w:rPr>
      </w:pPr>
    </w:p>
    <w:p w14:paraId="5DB8CB75" w14:textId="482677CD" w:rsidR="00673598" w:rsidRDefault="00673598" w:rsidP="00673598">
      <w:pPr>
        <w:pStyle w:val="Heading1"/>
        <w:numPr>
          <w:ilvl w:val="0"/>
          <w:numId w:val="18"/>
        </w:numPr>
        <w:rPr>
          <w:lang w:val="en-GB"/>
        </w:rPr>
      </w:pPr>
      <w:r>
        <w:rPr>
          <w:lang w:val="en-GB"/>
        </w:rPr>
        <w:t>Conferences</w:t>
      </w:r>
    </w:p>
    <w:p w14:paraId="11908D1B" w14:textId="741EF96B" w:rsidR="003102CB" w:rsidRPr="003102CB" w:rsidRDefault="00673598" w:rsidP="003E1B99">
      <w:pPr>
        <w:pStyle w:val="ListParagraph"/>
        <w:numPr>
          <w:ilvl w:val="0"/>
          <w:numId w:val="23"/>
        </w:numPr>
        <w:jc w:val="both"/>
        <w:rPr>
          <w:lang w:val="en-GB"/>
        </w:rPr>
      </w:pPr>
      <w:r w:rsidRPr="00673598">
        <w:rPr>
          <w:b/>
          <w:bCs/>
          <w:lang w:val="en-US"/>
        </w:rPr>
        <w:t>Gómez-Guillén D</w:t>
      </w:r>
      <w:r w:rsidR="003102CB">
        <w:rPr>
          <w:lang w:val="en-US"/>
        </w:rPr>
        <w:t>,</w:t>
      </w:r>
      <w:r w:rsidRPr="00673598">
        <w:rPr>
          <w:lang w:val="en-US"/>
        </w:rPr>
        <w:t xml:space="preserve"> </w:t>
      </w:r>
      <w:proofErr w:type="spellStart"/>
      <w:r w:rsidRPr="00673598">
        <w:rPr>
          <w:lang w:val="en-US"/>
        </w:rPr>
        <w:t>Montoliu</w:t>
      </w:r>
      <w:proofErr w:type="spellEnd"/>
      <w:r w:rsidRPr="00673598">
        <w:rPr>
          <w:lang w:val="en-US"/>
        </w:rPr>
        <w:t xml:space="preserve"> S</w:t>
      </w:r>
      <w:r w:rsidR="003102CB">
        <w:rPr>
          <w:lang w:val="en-US"/>
        </w:rPr>
        <w:t>,</w:t>
      </w:r>
      <w:r w:rsidRPr="00673598">
        <w:rPr>
          <w:lang w:val="en-US"/>
        </w:rPr>
        <w:t xml:space="preserve"> Arcos </w:t>
      </w:r>
      <w:proofErr w:type="spellStart"/>
      <w:r w:rsidRPr="00673598">
        <w:rPr>
          <w:lang w:val="en-US"/>
        </w:rPr>
        <w:t>JL</w:t>
      </w:r>
      <w:proofErr w:type="spellEnd"/>
      <w:r w:rsidR="003102CB">
        <w:rPr>
          <w:lang w:val="en-US"/>
        </w:rPr>
        <w:t>,</w:t>
      </w:r>
      <w:r w:rsidRPr="00673598">
        <w:rPr>
          <w:lang w:val="en-US"/>
        </w:rPr>
        <w:t xml:space="preserve"> Cerquides J</w:t>
      </w:r>
      <w:r w:rsidR="003102CB">
        <w:rPr>
          <w:lang w:val="en-US"/>
        </w:rPr>
        <w:t>,</w:t>
      </w:r>
      <w:r w:rsidRPr="00673598">
        <w:rPr>
          <w:lang w:val="en-US"/>
        </w:rPr>
        <w:t xml:space="preserve"> Diaz M. </w:t>
      </w:r>
      <w:r w:rsidRPr="002117D6">
        <w:rPr>
          <w:lang w:val="en-GB"/>
        </w:rPr>
        <w:t xml:space="preserve">Bayesian optimization for calibration of simulation models to perform cost-effectiveness analysis. </w:t>
      </w:r>
      <w:r w:rsidRPr="00673598">
        <w:rPr>
          <w:lang w:val="es-ES"/>
        </w:rPr>
        <w:t xml:space="preserve">PhD Day 2022. </w:t>
      </w:r>
      <w:r w:rsidR="00795D00">
        <w:rPr>
          <w:lang w:val="es-ES"/>
        </w:rPr>
        <w:t>IDIBELL</w:t>
      </w:r>
      <w:r w:rsidRPr="002117D6">
        <w:rPr>
          <w:lang w:val="es-ES"/>
        </w:rPr>
        <w:t xml:space="preserve">. </w:t>
      </w:r>
      <w:r w:rsidRPr="002117D6">
        <w:rPr>
          <w:lang w:val="en-GB"/>
        </w:rPr>
        <w:t>2022. Spain.</w:t>
      </w:r>
    </w:p>
    <w:p w14:paraId="025AAB7D" w14:textId="678EE8B7" w:rsidR="00673598" w:rsidRDefault="00673598" w:rsidP="00673598">
      <w:pPr>
        <w:pStyle w:val="ListParagraph"/>
        <w:numPr>
          <w:ilvl w:val="0"/>
          <w:numId w:val="23"/>
        </w:numPr>
        <w:jc w:val="both"/>
        <w:rPr>
          <w:lang w:val="en-GB"/>
        </w:rPr>
      </w:pPr>
      <w:r w:rsidRPr="00210D11">
        <w:rPr>
          <w:b/>
          <w:bCs/>
          <w:lang w:val="en-GB"/>
        </w:rPr>
        <w:t>Gómez-Guillén D</w:t>
      </w:r>
      <w:r w:rsidRPr="001562BC">
        <w:rPr>
          <w:lang w:val="en-GB"/>
        </w:rPr>
        <w:t xml:space="preserve">, Diaz M, Arcos </w:t>
      </w:r>
      <w:proofErr w:type="spellStart"/>
      <w:r w:rsidRPr="001562BC">
        <w:rPr>
          <w:lang w:val="en-GB"/>
        </w:rPr>
        <w:t>JL</w:t>
      </w:r>
      <w:proofErr w:type="spellEnd"/>
      <w:r w:rsidRPr="001562BC">
        <w:rPr>
          <w:lang w:val="en-GB"/>
        </w:rPr>
        <w:t>, Cerquides J. (2023) Bayesian optimization with additive kernels for the calibration of simulation models to perform cost-effectiveness analysis</w:t>
      </w:r>
      <w:r w:rsidR="00B73B14">
        <w:rPr>
          <w:lang w:val="en-GB"/>
        </w:rPr>
        <w:t xml:space="preserve">. </w:t>
      </w:r>
      <w:proofErr w:type="spellStart"/>
      <w:r w:rsidR="00B73B14">
        <w:rPr>
          <w:lang w:val="en-GB"/>
        </w:rPr>
        <w:t>CCIA</w:t>
      </w:r>
      <w:proofErr w:type="spellEnd"/>
      <w:r w:rsidR="00B73B14">
        <w:rPr>
          <w:lang w:val="en-GB"/>
        </w:rPr>
        <w:t xml:space="preserve"> 2023</w:t>
      </w:r>
      <w:r w:rsidRPr="001562BC">
        <w:rPr>
          <w:lang w:val="en-GB"/>
        </w:rPr>
        <w:t xml:space="preserve"> [Submitted]</w:t>
      </w:r>
    </w:p>
    <w:p w14:paraId="1EE746FB" w14:textId="77777777" w:rsidR="00673598" w:rsidRPr="00673598" w:rsidRDefault="00673598" w:rsidP="00795D00">
      <w:pPr>
        <w:pStyle w:val="xmsonormal"/>
        <w:autoSpaceDE w:val="0"/>
        <w:autoSpaceDN w:val="0"/>
        <w:spacing w:before="0pt" w:beforeAutospacing="0" w:after="0pt" w:afterAutospacing="0"/>
        <w:ind w:start="0.70pt"/>
        <w:rPr>
          <w:sz w:val="20"/>
          <w:szCs w:val="20"/>
          <w:lang w:val="en-US"/>
        </w:rPr>
      </w:pPr>
    </w:p>
    <w:p w14:paraId="5B98769A" w14:textId="77777777" w:rsidR="00210D11" w:rsidRPr="00673598" w:rsidRDefault="00210D11" w:rsidP="00673598">
      <w:pPr>
        <w:jc w:val="both"/>
        <w:rPr>
          <w:lang w:val="en-GB"/>
        </w:rPr>
      </w:pPr>
    </w:p>
    <w:p w14:paraId="46490CB0" w14:textId="77777777" w:rsidR="00A80B5E" w:rsidRDefault="00A80B5E" w:rsidP="00E32346">
      <w:pPr>
        <w:pStyle w:val="Heading1"/>
        <w:numPr>
          <w:ilvl w:val="0"/>
          <w:numId w:val="18"/>
        </w:numPr>
        <w:rPr>
          <w:lang w:val="en-GB"/>
        </w:rPr>
      </w:pPr>
      <w:bookmarkStart w:id="4" w:name="_Toc119485724"/>
      <w:r w:rsidRPr="00C9298B">
        <w:rPr>
          <w:lang w:val="en-GB"/>
        </w:rPr>
        <w:t>References</w:t>
      </w:r>
      <w:bookmarkEnd w:id="4"/>
      <w:r w:rsidRPr="00C9298B">
        <w:rPr>
          <w:lang w:val="en-GB"/>
        </w:rPr>
        <w:t xml:space="preserve"> </w:t>
      </w:r>
    </w:p>
    <w:p w14:paraId="7B7892ED" w14:textId="77777777" w:rsidR="007771CD" w:rsidRPr="00771260" w:rsidRDefault="007771CD" w:rsidP="007771CD">
      <w:pPr>
        <w:ind w:start="-1.65pt"/>
        <w:rPr>
          <w:lang w:val="en-US"/>
        </w:rPr>
      </w:pPr>
    </w:p>
    <w:p w14:paraId="5BA989E1" w14:textId="05D9C9A8" w:rsidR="0092207A" w:rsidRPr="0092207A" w:rsidRDefault="0092207A" w:rsidP="0092207A">
      <w:pPr>
        <w:numPr>
          <w:ilvl w:val="0"/>
          <w:numId w:val="16"/>
        </w:numPr>
        <w:spacing w:line="24pt" w:lineRule="auto"/>
        <w:rPr>
          <w:lang w:val="ca-ES"/>
        </w:rPr>
      </w:pPr>
      <w:r w:rsidRPr="0092207A">
        <w:rPr>
          <w:lang w:val="ca-ES"/>
        </w:rPr>
        <w:t xml:space="preserve">Diaz, M., Garcia, M., Vidal, C., Santiago, A., </w:t>
      </w:r>
      <w:proofErr w:type="spellStart"/>
      <w:r w:rsidRPr="0092207A">
        <w:rPr>
          <w:lang w:val="ca-ES"/>
        </w:rPr>
        <w:t>Gnutti</w:t>
      </w:r>
      <w:proofErr w:type="spellEnd"/>
      <w:r w:rsidRPr="0092207A">
        <w:rPr>
          <w:lang w:val="ca-ES"/>
        </w:rPr>
        <w:t xml:space="preserve">, G., </w:t>
      </w:r>
      <w:r w:rsidRPr="001B3E28">
        <w:rPr>
          <w:b/>
          <w:bCs/>
          <w:lang w:val="ca-ES"/>
        </w:rPr>
        <w:t>Gómez</w:t>
      </w:r>
      <w:r w:rsidR="001562BC" w:rsidRPr="001B3E28">
        <w:rPr>
          <w:b/>
          <w:bCs/>
          <w:lang w:val="es-ES"/>
        </w:rPr>
        <w:t>-Guillén</w:t>
      </w:r>
      <w:r w:rsidRPr="001B3E28">
        <w:rPr>
          <w:b/>
          <w:bCs/>
          <w:lang w:val="ca-ES"/>
        </w:rPr>
        <w:t>, D</w:t>
      </w:r>
      <w:r w:rsidRPr="0092207A">
        <w:rPr>
          <w:lang w:val="ca-ES"/>
        </w:rPr>
        <w:t xml:space="preserve">., </w:t>
      </w:r>
      <w:proofErr w:type="spellStart"/>
      <w:r w:rsidRPr="0092207A">
        <w:rPr>
          <w:lang w:val="ca-ES"/>
        </w:rPr>
        <w:t>Trapero</w:t>
      </w:r>
      <w:proofErr w:type="spellEnd"/>
      <w:r w:rsidRPr="0092207A">
        <w:rPr>
          <w:lang w:val="ca-ES"/>
        </w:rPr>
        <w:t xml:space="preserve">-Bertran, M., &amp; </w:t>
      </w:r>
      <w:proofErr w:type="spellStart"/>
      <w:r w:rsidRPr="0092207A">
        <w:rPr>
          <w:lang w:val="ca-ES"/>
        </w:rPr>
        <w:t>Fu</w:t>
      </w:r>
      <w:proofErr w:type="spellEnd"/>
      <w:r w:rsidRPr="0092207A">
        <w:rPr>
          <w:lang w:val="ca-ES"/>
        </w:rPr>
        <w:t xml:space="preserve">, M. (2021). Health </w:t>
      </w:r>
      <w:proofErr w:type="spellStart"/>
      <w:r w:rsidRPr="0092207A">
        <w:rPr>
          <w:lang w:val="ca-ES"/>
        </w:rPr>
        <w:t>and</w:t>
      </w:r>
      <w:proofErr w:type="spellEnd"/>
      <w:r w:rsidRPr="0092207A">
        <w:rPr>
          <w:lang w:val="ca-ES"/>
        </w:rPr>
        <w:t xml:space="preserve"> </w:t>
      </w:r>
      <w:proofErr w:type="spellStart"/>
      <w:r w:rsidRPr="0092207A">
        <w:rPr>
          <w:lang w:val="ca-ES"/>
        </w:rPr>
        <w:t>economic</w:t>
      </w:r>
      <w:proofErr w:type="spellEnd"/>
      <w:r w:rsidRPr="0092207A">
        <w:rPr>
          <w:lang w:val="ca-ES"/>
        </w:rPr>
        <w:t xml:space="preserve"> </w:t>
      </w:r>
      <w:proofErr w:type="spellStart"/>
      <w:r w:rsidRPr="0092207A">
        <w:rPr>
          <w:lang w:val="ca-ES"/>
        </w:rPr>
        <w:t>impact</w:t>
      </w:r>
      <w:proofErr w:type="spellEnd"/>
      <w:r w:rsidRPr="0092207A">
        <w:rPr>
          <w:lang w:val="ca-ES"/>
        </w:rPr>
        <w:t xml:space="preserve"> </w:t>
      </w:r>
      <w:proofErr w:type="spellStart"/>
      <w:r w:rsidRPr="0092207A">
        <w:rPr>
          <w:lang w:val="ca-ES"/>
        </w:rPr>
        <w:t>at</w:t>
      </w:r>
      <w:proofErr w:type="spellEnd"/>
      <w:r w:rsidRPr="0092207A">
        <w:rPr>
          <w:lang w:val="ca-ES"/>
        </w:rPr>
        <w:t xml:space="preserve"> a </w:t>
      </w:r>
      <w:proofErr w:type="spellStart"/>
      <w:r w:rsidRPr="0092207A">
        <w:rPr>
          <w:lang w:val="ca-ES"/>
        </w:rPr>
        <w:t>population</w:t>
      </w:r>
      <w:proofErr w:type="spellEnd"/>
      <w:r w:rsidRPr="0092207A">
        <w:rPr>
          <w:lang w:val="ca-ES"/>
        </w:rPr>
        <w:t xml:space="preserve"> </w:t>
      </w:r>
      <w:proofErr w:type="spellStart"/>
      <w:r w:rsidRPr="0092207A">
        <w:rPr>
          <w:lang w:val="ca-ES"/>
        </w:rPr>
        <w:t>level</w:t>
      </w:r>
      <w:proofErr w:type="spellEnd"/>
      <w:r w:rsidRPr="0092207A">
        <w:rPr>
          <w:lang w:val="ca-ES"/>
        </w:rPr>
        <w:t xml:space="preserve"> of </w:t>
      </w:r>
      <w:proofErr w:type="spellStart"/>
      <w:r w:rsidRPr="0092207A">
        <w:rPr>
          <w:lang w:val="ca-ES"/>
        </w:rPr>
        <w:t>both</w:t>
      </w:r>
      <w:proofErr w:type="spellEnd"/>
      <w:r w:rsidRPr="0092207A">
        <w:rPr>
          <w:lang w:val="ca-ES"/>
        </w:rPr>
        <w:t xml:space="preserve"> </w:t>
      </w:r>
      <w:proofErr w:type="spellStart"/>
      <w:r w:rsidRPr="0092207A">
        <w:rPr>
          <w:lang w:val="ca-ES"/>
        </w:rPr>
        <w:t>primary</w:t>
      </w:r>
      <w:proofErr w:type="spellEnd"/>
      <w:r w:rsidRPr="0092207A">
        <w:rPr>
          <w:lang w:val="ca-ES"/>
        </w:rPr>
        <w:t xml:space="preserve"> </w:t>
      </w:r>
      <w:proofErr w:type="spellStart"/>
      <w:r w:rsidRPr="0092207A">
        <w:rPr>
          <w:lang w:val="ca-ES"/>
        </w:rPr>
        <w:t>and</w:t>
      </w:r>
      <w:proofErr w:type="spellEnd"/>
      <w:r w:rsidRPr="0092207A">
        <w:rPr>
          <w:lang w:val="ca-ES"/>
        </w:rPr>
        <w:t xml:space="preserve"> </w:t>
      </w:r>
      <w:proofErr w:type="spellStart"/>
      <w:r w:rsidRPr="0092207A">
        <w:rPr>
          <w:lang w:val="ca-ES"/>
        </w:rPr>
        <w:t>secondary</w:t>
      </w:r>
      <w:proofErr w:type="spellEnd"/>
      <w:r w:rsidRPr="0092207A">
        <w:rPr>
          <w:lang w:val="ca-ES"/>
        </w:rPr>
        <w:t xml:space="preserve"> </w:t>
      </w:r>
      <w:proofErr w:type="spellStart"/>
      <w:r w:rsidRPr="0092207A">
        <w:rPr>
          <w:lang w:val="ca-ES"/>
        </w:rPr>
        <w:t>preventive</w:t>
      </w:r>
      <w:proofErr w:type="spellEnd"/>
      <w:r w:rsidRPr="0092207A">
        <w:rPr>
          <w:lang w:val="ca-ES"/>
        </w:rPr>
        <w:t xml:space="preserve"> </w:t>
      </w:r>
      <w:proofErr w:type="spellStart"/>
      <w:r w:rsidRPr="0092207A">
        <w:rPr>
          <w:lang w:val="ca-ES"/>
        </w:rPr>
        <w:t>lung</w:t>
      </w:r>
      <w:proofErr w:type="spellEnd"/>
      <w:r w:rsidRPr="0092207A">
        <w:rPr>
          <w:lang w:val="ca-ES"/>
        </w:rPr>
        <w:t xml:space="preserve"> </w:t>
      </w:r>
      <w:proofErr w:type="spellStart"/>
      <w:r w:rsidRPr="0092207A">
        <w:rPr>
          <w:lang w:val="ca-ES"/>
        </w:rPr>
        <w:t>cancer</w:t>
      </w:r>
      <w:proofErr w:type="spellEnd"/>
      <w:r w:rsidRPr="0092207A">
        <w:rPr>
          <w:lang w:val="ca-ES"/>
        </w:rPr>
        <w:t xml:space="preserve"> </w:t>
      </w:r>
      <w:proofErr w:type="spellStart"/>
      <w:r w:rsidRPr="0092207A">
        <w:rPr>
          <w:lang w:val="ca-ES"/>
        </w:rPr>
        <w:t>interventions</w:t>
      </w:r>
      <w:proofErr w:type="spellEnd"/>
      <w:r w:rsidRPr="0092207A">
        <w:rPr>
          <w:lang w:val="ca-ES"/>
        </w:rPr>
        <w:t>: A model-</w:t>
      </w:r>
      <w:proofErr w:type="spellStart"/>
      <w:r w:rsidRPr="0092207A">
        <w:rPr>
          <w:lang w:val="ca-ES"/>
        </w:rPr>
        <w:t>based</w:t>
      </w:r>
      <w:proofErr w:type="spellEnd"/>
      <w:r w:rsidRPr="0092207A">
        <w:rPr>
          <w:lang w:val="ca-ES"/>
        </w:rPr>
        <w:t xml:space="preserve"> cost-</w:t>
      </w:r>
      <w:proofErr w:type="spellStart"/>
      <w:r w:rsidRPr="0092207A">
        <w:rPr>
          <w:lang w:val="ca-ES"/>
        </w:rPr>
        <w:t>effectiveness</w:t>
      </w:r>
      <w:proofErr w:type="spellEnd"/>
      <w:r w:rsidRPr="0092207A">
        <w:rPr>
          <w:lang w:val="ca-ES"/>
        </w:rPr>
        <w:t xml:space="preserve"> </w:t>
      </w:r>
      <w:proofErr w:type="spellStart"/>
      <w:r w:rsidRPr="0092207A">
        <w:rPr>
          <w:lang w:val="ca-ES"/>
        </w:rPr>
        <w:t>analysis</w:t>
      </w:r>
      <w:proofErr w:type="spellEnd"/>
      <w:r w:rsidRPr="0092207A">
        <w:rPr>
          <w:lang w:val="ca-ES"/>
        </w:rPr>
        <w:t xml:space="preserve">. </w:t>
      </w:r>
      <w:proofErr w:type="spellStart"/>
      <w:r w:rsidRPr="0092207A">
        <w:rPr>
          <w:lang w:val="ca-ES"/>
        </w:rPr>
        <w:t>Lung</w:t>
      </w:r>
      <w:proofErr w:type="spellEnd"/>
      <w:r w:rsidRPr="0092207A">
        <w:rPr>
          <w:lang w:val="ca-ES"/>
        </w:rPr>
        <w:t xml:space="preserve"> </w:t>
      </w:r>
      <w:proofErr w:type="spellStart"/>
      <w:r w:rsidRPr="0092207A">
        <w:rPr>
          <w:lang w:val="ca-ES"/>
        </w:rPr>
        <w:t>Cancer</w:t>
      </w:r>
      <w:proofErr w:type="spellEnd"/>
      <w:r w:rsidRPr="0092207A">
        <w:rPr>
          <w:lang w:val="ca-ES"/>
        </w:rPr>
        <w:t>, 159, 153–161</w:t>
      </w:r>
    </w:p>
    <w:p w14:paraId="3E3CB8C8" w14:textId="2B83FFF0" w:rsidR="00484E49" w:rsidRPr="00C213BB" w:rsidRDefault="00484E49" w:rsidP="0004147C">
      <w:pPr>
        <w:numPr>
          <w:ilvl w:val="0"/>
          <w:numId w:val="16"/>
        </w:numPr>
        <w:spacing w:line="24pt" w:lineRule="auto"/>
        <w:rPr>
          <w:lang w:val="en-US"/>
        </w:rPr>
      </w:pPr>
      <w:proofErr w:type="spellStart"/>
      <w:r w:rsidRPr="00484E49">
        <w:rPr>
          <w:lang w:val="en-US"/>
        </w:rPr>
        <w:t>Moriña</w:t>
      </w:r>
      <w:proofErr w:type="spellEnd"/>
      <w:r w:rsidRPr="00484E49">
        <w:rPr>
          <w:lang w:val="en-US"/>
        </w:rPr>
        <w:t xml:space="preserve">, D., &amp; Díaz, M. (2017). Calibration Approach Impact on Health and Cost-Effectiveness Outcomes </w:t>
      </w:r>
      <w:r w:rsidRPr="00C213BB">
        <w:rPr>
          <w:lang w:val="en-US"/>
        </w:rPr>
        <w:t xml:space="preserve">in a Decision Analytic Framework. </w:t>
      </w:r>
      <w:r w:rsidRPr="00C213BB">
        <w:rPr>
          <w:i/>
          <w:iCs/>
          <w:lang w:val="en-US"/>
        </w:rPr>
        <w:t>Value in Health</w:t>
      </w:r>
      <w:r w:rsidRPr="00C213BB">
        <w:rPr>
          <w:lang w:val="en-US"/>
        </w:rPr>
        <w:t xml:space="preserve">, </w:t>
      </w:r>
      <w:r w:rsidRPr="00C213BB">
        <w:rPr>
          <w:i/>
          <w:iCs/>
          <w:lang w:val="en-US"/>
        </w:rPr>
        <w:t>20</w:t>
      </w:r>
      <w:r w:rsidRPr="00C213BB">
        <w:rPr>
          <w:lang w:val="en-US"/>
        </w:rPr>
        <w:t xml:space="preserve">(9), </w:t>
      </w:r>
      <w:proofErr w:type="spellStart"/>
      <w:r w:rsidRPr="00C213BB">
        <w:rPr>
          <w:lang w:val="en-US"/>
        </w:rPr>
        <w:t>A407</w:t>
      </w:r>
      <w:proofErr w:type="spellEnd"/>
      <w:r w:rsidRPr="00C213BB">
        <w:rPr>
          <w:lang w:val="en-US"/>
        </w:rPr>
        <w:t>–</w:t>
      </w:r>
      <w:proofErr w:type="spellStart"/>
      <w:r w:rsidRPr="00C213BB">
        <w:rPr>
          <w:lang w:val="en-US"/>
        </w:rPr>
        <w:t>A408</w:t>
      </w:r>
      <w:proofErr w:type="spellEnd"/>
    </w:p>
    <w:p w14:paraId="3A89AF24" w14:textId="77777777" w:rsidR="00C213BB" w:rsidRPr="00C213BB" w:rsidRDefault="00C213BB" w:rsidP="00C213BB">
      <w:pPr>
        <w:numPr>
          <w:ilvl w:val="0"/>
          <w:numId w:val="16"/>
        </w:numPr>
        <w:spacing w:line="24pt" w:lineRule="auto"/>
        <w:rPr>
          <w:lang w:val="en-US"/>
        </w:rPr>
      </w:pPr>
      <w:proofErr w:type="spellStart"/>
      <w:r w:rsidRPr="00C213BB">
        <w:rPr>
          <w:lang w:val="en-US"/>
        </w:rPr>
        <w:t>Bergstra</w:t>
      </w:r>
      <w:proofErr w:type="spellEnd"/>
      <w:r w:rsidRPr="00C213BB">
        <w:rPr>
          <w:lang w:val="en-US"/>
        </w:rPr>
        <w:t xml:space="preserve">, J., </w:t>
      </w:r>
      <w:proofErr w:type="spellStart"/>
      <w:r w:rsidRPr="00C213BB">
        <w:rPr>
          <w:lang w:val="en-US"/>
        </w:rPr>
        <w:t>Bardenet</w:t>
      </w:r>
      <w:proofErr w:type="spellEnd"/>
      <w:r w:rsidRPr="00C213BB">
        <w:rPr>
          <w:lang w:val="en-US"/>
        </w:rPr>
        <w:t xml:space="preserve">, R., </w:t>
      </w:r>
      <w:proofErr w:type="spellStart"/>
      <w:r w:rsidRPr="00C213BB">
        <w:rPr>
          <w:lang w:val="en-US"/>
        </w:rPr>
        <w:t>Bengio</w:t>
      </w:r>
      <w:proofErr w:type="spellEnd"/>
      <w:r w:rsidRPr="00C213BB">
        <w:rPr>
          <w:lang w:val="en-US"/>
        </w:rPr>
        <w:t xml:space="preserve">, Y., &amp; </w:t>
      </w:r>
      <w:proofErr w:type="spellStart"/>
      <w:r w:rsidRPr="00C213BB">
        <w:rPr>
          <w:lang w:val="en-US"/>
        </w:rPr>
        <w:t>Kégl</w:t>
      </w:r>
      <w:proofErr w:type="spellEnd"/>
      <w:r w:rsidRPr="00C213BB">
        <w:rPr>
          <w:lang w:val="en-US"/>
        </w:rPr>
        <w:t xml:space="preserve">, B. (2011). Algorithms for Hyper-Parameter Optimization. </w:t>
      </w:r>
      <w:r w:rsidRPr="00C213BB">
        <w:rPr>
          <w:i/>
          <w:iCs/>
          <w:lang w:val="en-US"/>
        </w:rPr>
        <w:t>Advances in Neural Information Processing Systems</w:t>
      </w:r>
      <w:r w:rsidRPr="00C213BB">
        <w:rPr>
          <w:lang w:val="en-US"/>
        </w:rPr>
        <w:t xml:space="preserve">, </w:t>
      </w:r>
      <w:r w:rsidRPr="00C213BB">
        <w:rPr>
          <w:i/>
          <w:iCs/>
          <w:lang w:val="en-US"/>
        </w:rPr>
        <w:t>24</w:t>
      </w:r>
      <w:r w:rsidRPr="00C213BB">
        <w:rPr>
          <w:lang w:val="en-US"/>
        </w:rPr>
        <w:t>.</w:t>
      </w:r>
    </w:p>
    <w:p w14:paraId="4F10D3CA" w14:textId="77777777" w:rsidR="002836AD" w:rsidRPr="002836AD" w:rsidRDefault="002836AD" w:rsidP="002836AD">
      <w:pPr>
        <w:numPr>
          <w:ilvl w:val="0"/>
          <w:numId w:val="16"/>
        </w:numPr>
        <w:spacing w:line="24pt" w:lineRule="auto"/>
        <w:rPr>
          <w:lang w:val="es-ES"/>
        </w:rPr>
      </w:pPr>
      <w:r w:rsidRPr="002836AD">
        <w:rPr>
          <w:lang w:val="en-US"/>
        </w:rPr>
        <w:lastRenderedPageBreak/>
        <w:t xml:space="preserve">Rasmussen, C. E., &amp; Williams, C. K. I. (2006). </w:t>
      </w:r>
      <w:r w:rsidRPr="002836AD">
        <w:rPr>
          <w:i/>
          <w:iCs/>
          <w:lang w:val="en-US"/>
        </w:rPr>
        <w:t>Gaussian processes for machine learning</w:t>
      </w:r>
      <w:r w:rsidRPr="002836AD">
        <w:rPr>
          <w:lang w:val="en-US"/>
        </w:rPr>
        <w:t xml:space="preserve">. </w:t>
      </w:r>
      <w:proofErr w:type="spellStart"/>
      <w:r w:rsidRPr="002836AD">
        <w:rPr>
          <w:lang w:val="es-ES"/>
        </w:rPr>
        <w:t>MIT</w:t>
      </w:r>
      <w:proofErr w:type="spellEnd"/>
      <w:r w:rsidRPr="002836AD">
        <w:rPr>
          <w:lang w:val="es-ES"/>
        </w:rPr>
        <w:t xml:space="preserve"> </w:t>
      </w:r>
      <w:proofErr w:type="spellStart"/>
      <w:r w:rsidRPr="002836AD">
        <w:rPr>
          <w:lang w:val="es-ES"/>
        </w:rPr>
        <w:t>Press</w:t>
      </w:r>
      <w:proofErr w:type="spellEnd"/>
      <w:r w:rsidRPr="002836AD">
        <w:rPr>
          <w:lang w:val="es-ES"/>
        </w:rPr>
        <w:t>.</w:t>
      </w:r>
    </w:p>
    <w:p w14:paraId="5399D2CF" w14:textId="77777777" w:rsidR="001A61FA" w:rsidRPr="001A61FA" w:rsidRDefault="001A61FA" w:rsidP="001A61FA">
      <w:pPr>
        <w:numPr>
          <w:ilvl w:val="0"/>
          <w:numId w:val="16"/>
        </w:numPr>
        <w:spacing w:line="24pt" w:lineRule="auto"/>
        <w:rPr>
          <w:lang w:val="en-US"/>
        </w:rPr>
      </w:pPr>
      <w:proofErr w:type="spellStart"/>
      <w:r w:rsidRPr="001A61FA">
        <w:rPr>
          <w:lang w:val="en-US"/>
        </w:rPr>
        <w:t>Duvenaud</w:t>
      </w:r>
      <w:proofErr w:type="spellEnd"/>
      <w:r w:rsidRPr="001A61FA">
        <w:rPr>
          <w:lang w:val="en-US"/>
        </w:rPr>
        <w:t xml:space="preserve">, D. K. (2014). </w:t>
      </w:r>
      <w:r w:rsidRPr="001A61FA">
        <w:rPr>
          <w:i/>
          <w:iCs/>
          <w:lang w:val="en-US"/>
        </w:rPr>
        <w:t>Automatic Model Construction with Gaussian Processes</w:t>
      </w:r>
      <w:r w:rsidRPr="001A61FA">
        <w:rPr>
          <w:lang w:val="en-US"/>
        </w:rPr>
        <w:t>. 157.</w:t>
      </w:r>
    </w:p>
    <w:p w14:paraId="4F3934A7" w14:textId="77777777" w:rsidR="00DC4C70" w:rsidRPr="00DC4C70" w:rsidRDefault="00DC4C70" w:rsidP="00DC4C70">
      <w:pPr>
        <w:numPr>
          <w:ilvl w:val="0"/>
          <w:numId w:val="16"/>
        </w:numPr>
        <w:spacing w:line="24pt" w:lineRule="auto"/>
        <w:rPr>
          <w:lang w:val="en-US"/>
        </w:rPr>
      </w:pPr>
      <w:r w:rsidRPr="00DC4C70">
        <w:rPr>
          <w:lang w:val="en-US"/>
        </w:rPr>
        <w:t xml:space="preserve">Gardner, J. R., </w:t>
      </w:r>
      <w:proofErr w:type="spellStart"/>
      <w:r w:rsidRPr="00DC4C70">
        <w:rPr>
          <w:lang w:val="en-US"/>
        </w:rPr>
        <w:t>Kusner</w:t>
      </w:r>
      <w:proofErr w:type="spellEnd"/>
      <w:r w:rsidRPr="00DC4C70">
        <w:rPr>
          <w:lang w:val="en-US"/>
        </w:rPr>
        <w:t xml:space="preserve">, M. J., Xu, Z., Weinberger, K. Q., &amp; Cunningham, J. P. (2014). Bayesian optimization with inequality constraints. </w:t>
      </w:r>
      <w:r w:rsidRPr="00DC4C70">
        <w:rPr>
          <w:i/>
          <w:iCs/>
          <w:lang w:val="en-US"/>
        </w:rPr>
        <w:t>Proceedings of the 31st International Conference on International Conference on Machine Learning - Volume 32</w:t>
      </w:r>
      <w:r w:rsidRPr="00DC4C70">
        <w:rPr>
          <w:lang w:val="en-US"/>
        </w:rPr>
        <w:t>, II-937-II–945.</w:t>
      </w:r>
    </w:p>
    <w:p w14:paraId="60A5C242" w14:textId="77777777" w:rsidR="00F51A45" w:rsidRPr="00832924" w:rsidRDefault="00832924" w:rsidP="00C92C86">
      <w:pPr>
        <w:numPr>
          <w:ilvl w:val="0"/>
          <w:numId w:val="16"/>
        </w:numPr>
        <w:spacing w:line="24pt" w:lineRule="auto"/>
        <w:rPr>
          <w:lang w:val="es-ES"/>
        </w:rPr>
      </w:pPr>
      <w:proofErr w:type="spellStart"/>
      <w:r w:rsidRPr="00832924">
        <w:rPr>
          <w:lang w:val="en-US"/>
        </w:rPr>
        <w:t>Cartis</w:t>
      </w:r>
      <w:proofErr w:type="spellEnd"/>
      <w:r w:rsidRPr="00832924">
        <w:rPr>
          <w:lang w:val="en-US"/>
        </w:rPr>
        <w:t xml:space="preserve">, C., </w:t>
      </w:r>
      <w:proofErr w:type="spellStart"/>
      <w:r w:rsidRPr="00832924">
        <w:rPr>
          <w:lang w:val="en-US"/>
        </w:rPr>
        <w:t>Massart</w:t>
      </w:r>
      <w:proofErr w:type="spellEnd"/>
      <w:r w:rsidRPr="00832924">
        <w:rPr>
          <w:lang w:val="en-US"/>
        </w:rPr>
        <w:t xml:space="preserve">, E., &amp; </w:t>
      </w:r>
      <w:proofErr w:type="spellStart"/>
      <w:r w:rsidRPr="00832924">
        <w:rPr>
          <w:lang w:val="en-US"/>
        </w:rPr>
        <w:t>Otemissov</w:t>
      </w:r>
      <w:proofErr w:type="spellEnd"/>
      <w:r w:rsidRPr="00832924">
        <w:rPr>
          <w:lang w:val="en-US"/>
        </w:rPr>
        <w:t xml:space="preserve">, A. (n.d.). </w:t>
      </w:r>
      <w:r w:rsidRPr="00832924">
        <w:rPr>
          <w:i/>
          <w:iCs/>
          <w:lang w:val="en-US"/>
        </w:rPr>
        <w:t>Constrained global optimization of functions with low e</w:t>
      </w:r>
      <w:r w:rsidRPr="00832924">
        <w:rPr>
          <w:i/>
          <w:iCs/>
          <w:lang w:val="es-ES"/>
        </w:rPr>
        <w:t>ﬀ</w:t>
      </w:r>
      <w:proofErr w:type="spellStart"/>
      <w:r w:rsidRPr="00832924">
        <w:rPr>
          <w:i/>
          <w:iCs/>
          <w:lang w:val="en-US"/>
        </w:rPr>
        <w:t>ective</w:t>
      </w:r>
      <w:proofErr w:type="spellEnd"/>
      <w:r w:rsidRPr="00832924">
        <w:rPr>
          <w:i/>
          <w:iCs/>
          <w:lang w:val="en-US"/>
        </w:rPr>
        <w:t xml:space="preserve"> dimensionality using multiple random embeddings</w:t>
      </w:r>
      <w:r w:rsidRPr="00832924">
        <w:rPr>
          <w:lang w:val="en-US"/>
        </w:rPr>
        <w:t xml:space="preserve">. </w:t>
      </w:r>
      <w:r w:rsidRPr="00832924">
        <w:rPr>
          <w:lang w:val="es-ES"/>
        </w:rPr>
        <w:t>42.</w:t>
      </w:r>
      <w:r w:rsidR="00F51A45" w:rsidRPr="00F51A45">
        <w:rPr>
          <w:lang w:val="es-ES"/>
        </w:rPr>
        <w:t xml:space="preserve"> </w:t>
      </w:r>
    </w:p>
    <w:p w14:paraId="521A44C7" w14:textId="77777777" w:rsidR="001829E9" w:rsidRPr="00E32346" w:rsidRDefault="001829E9" w:rsidP="001829E9">
      <w:pPr>
        <w:numPr>
          <w:ilvl w:val="0"/>
          <w:numId w:val="16"/>
        </w:numPr>
        <w:spacing w:line="24pt" w:lineRule="auto"/>
        <w:rPr>
          <w:lang w:val="en-US"/>
        </w:rPr>
      </w:pPr>
      <w:proofErr w:type="spellStart"/>
      <w:r w:rsidRPr="001829E9">
        <w:rPr>
          <w:lang w:val="en-US"/>
        </w:rPr>
        <w:t>Duvenaud</w:t>
      </w:r>
      <w:proofErr w:type="spellEnd"/>
      <w:r w:rsidRPr="001829E9">
        <w:rPr>
          <w:lang w:val="en-US"/>
        </w:rPr>
        <w:t xml:space="preserve">, D. K., </w:t>
      </w:r>
      <w:proofErr w:type="spellStart"/>
      <w:r w:rsidRPr="001829E9">
        <w:rPr>
          <w:lang w:val="en-US"/>
        </w:rPr>
        <w:t>Nickisch</w:t>
      </w:r>
      <w:proofErr w:type="spellEnd"/>
      <w:r w:rsidRPr="001829E9">
        <w:rPr>
          <w:lang w:val="en-US"/>
        </w:rPr>
        <w:t xml:space="preserve">, H., &amp; Rasmussen, C. (2011). Additive Gaussian Processes. </w:t>
      </w:r>
      <w:r w:rsidRPr="001829E9">
        <w:rPr>
          <w:i/>
          <w:iCs/>
          <w:lang w:val="en-US"/>
        </w:rPr>
        <w:t>Advances in Neural Information Processing Systems</w:t>
      </w:r>
      <w:r w:rsidRPr="001829E9">
        <w:rPr>
          <w:lang w:val="en-US"/>
        </w:rPr>
        <w:t xml:space="preserve">, </w:t>
      </w:r>
      <w:r w:rsidRPr="001829E9">
        <w:rPr>
          <w:i/>
          <w:iCs/>
          <w:lang w:val="en-US"/>
        </w:rPr>
        <w:t>24</w:t>
      </w:r>
      <w:r w:rsidRPr="001829E9">
        <w:rPr>
          <w:lang w:val="en-US"/>
        </w:rPr>
        <w:t xml:space="preserve">. </w:t>
      </w:r>
    </w:p>
    <w:p w14:paraId="54CD6839" w14:textId="77777777" w:rsidR="00A82BB3" w:rsidRDefault="00A82BB3" w:rsidP="00A82BB3">
      <w:pPr>
        <w:numPr>
          <w:ilvl w:val="0"/>
          <w:numId w:val="16"/>
        </w:numPr>
        <w:spacing w:line="24pt" w:lineRule="auto"/>
        <w:rPr>
          <w:lang w:val="en-US"/>
        </w:rPr>
      </w:pPr>
      <w:r w:rsidRPr="00A82BB3">
        <w:rPr>
          <w:lang w:val="en-US"/>
        </w:rPr>
        <w:t xml:space="preserve">Lu, X., </w:t>
      </w:r>
      <w:proofErr w:type="spellStart"/>
      <w:r w:rsidRPr="00A82BB3">
        <w:rPr>
          <w:lang w:val="en-US"/>
        </w:rPr>
        <w:t>Boukouvalas</w:t>
      </w:r>
      <w:proofErr w:type="spellEnd"/>
      <w:r w:rsidRPr="00A82BB3">
        <w:rPr>
          <w:lang w:val="en-US"/>
        </w:rPr>
        <w:t xml:space="preserve">, A., &amp; Hensman, J. (2022). Additive Gaussian Processes Revisited. </w:t>
      </w:r>
      <w:r w:rsidRPr="00A82BB3">
        <w:rPr>
          <w:i/>
          <w:iCs/>
          <w:lang w:val="en-US"/>
        </w:rPr>
        <w:t>Proceedings of the 39th International Conference on Machine Learning</w:t>
      </w:r>
      <w:r w:rsidRPr="00A82BB3">
        <w:rPr>
          <w:lang w:val="en-US"/>
        </w:rPr>
        <w:t>, 14358–14383.</w:t>
      </w:r>
    </w:p>
    <w:p w14:paraId="67243C0E" w14:textId="77777777" w:rsidR="004E1564" w:rsidRPr="004E1564" w:rsidRDefault="004E1564" w:rsidP="004E1564">
      <w:pPr>
        <w:numPr>
          <w:ilvl w:val="0"/>
          <w:numId w:val="16"/>
        </w:numPr>
        <w:spacing w:line="24pt" w:lineRule="auto"/>
        <w:rPr>
          <w:lang w:val="es-ES"/>
        </w:rPr>
      </w:pPr>
      <w:r w:rsidRPr="004E1564">
        <w:rPr>
          <w:lang w:val="en-US"/>
        </w:rPr>
        <w:t xml:space="preserve">Souza, A., </w:t>
      </w:r>
      <w:proofErr w:type="spellStart"/>
      <w:r w:rsidRPr="004E1564">
        <w:rPr>
          <w:lang w:val="en-US"/>
        </w:rPr>
        <w:t>Nardi</w:t>
      </w:r>
      <w:proofErr w:type="spellEnd"/>
      <w:r w:rsidRPr="004E1564">
        <w:rPr>
          <w:lang w:val="en-US"/>
        </w:rPr>
        <w:t xml:space="preserve">, L., Oliveira, L. B., Olukotun, K., Lindauer, M., &amp; </w:t>
      </w:r>
      <w:proofErr w:type="spellStart"/>
      <w:r w:rsidRPr="004E1564">
        <w:rPr>
          <w:lang w:val="en-US"/>
        </w:rPr>
        <w:t>Hutter</w:t>
      </w:r>
      <w:proofErr w:type="spellEnd"/>
      <w:r w:rsidRPr="004E1564">
        <w:rPr>
          <w:lang w:val="en-US"/>
        </w:rPr>
        <w:t xml:space="preserve">, F. (2021). Bayesian Optimization with a Prior for the Optimum. In N. Oliver, F. Pérez-Cruz, S. Kramer, J. Read, &amp; J. A. Lozano (Eds.), </w:t>
      </w:r>
      <w:r w:rsidRPr="004E1564">
        <w:rPr>
          <w:i/>
          <w:iCs/>
          <w:lang w:val="en-US"/>
        </w:rPr>
        <w:t xml:space="preserve">Machine Learning and Knowledge Discovery in Databases. </w:t>
      </w:r>
      <w:proofErr w:type="spellStart"/>
      <w:r w:rsidRPr="004E1564">
        <w:rPr>
          <w:i/>
          <w:iCs/>
          <w:lang w:val="es-ES"/>
        </w:rPr>
        <w:t>Research</w:t>
      </w:r>
      <w:proofErr w:type="spellEnd"/>
      <w:r w:rsidRPr="004E1564">
        <w:rPr>
          <w:i/>
          <w:iCs/>
          <w:lang w:val="es-ES"/>
        </w:rPr>
        <w:t xml:space="preserve"> </w:t>
      </w:r>
      <w:proofErr w:type="spellStart"/>
      <w:r w:rsidRPr="004E1564">
        <w:rPr>
          <w:i/>
          <w:iCs/>
          <w:lang w:val="es-ES"/>
        </w:rPr>
        <w:t>Track</w:t>
      </w:r>
      <w:proofErr w:type="spellEnd"/>
      <w:r w:rsidRPr="004E1564">
        <w:rPr>
          <w:lang w:val="es-ES"/>
        </w:rPr>
        <w:t xml:space="preserve"> (pp. 265–296). Springer International Publishing.</w:t>
      </w:r>
    </w:p>
    <w:p w14:paraId="7420CDC2" w14:textId="77777777" w:rsidR="004E1564" w:rsidRPr="004E1564" w:rsidRDefault="004E1564" w:rsidP="004E1564">
      <w:pPr>
        <w:numPr>
          <w:ilvl w:val="0"/>
          <w:numId w:val="16"/>
        </w:numPr>
        <w:spacing w:line="24pt" w:lineRule="auto"/>
        <w:rPr>
          <w:lang w:val="es-ES"/>
        </w:rPr>
      </w:pPr>
      <w:proofErr w:type="spellStart"/>
      <w:r w:rsidRPr="004E1564">
        <w:rPr>
          <w:lang w:val="en-US"/>
        </w:rPr>
        <w:t>Cartis</w:t>
      </w:r>
      <w:proofErr w:type="spellEnd"/>
      <w:r w:rsidRPr="004E1564">
        <w:rPr>
          <w:lang w:val="en-US"/>
        </w:rPr>
        <w:t xml:space="preserve">, C., </w:t>
      </w:r>
      <w:proofErr w:type="spellStart"/>
      <w:r w:rsidRPr="004E1564">
        <w:rPr>
          <w:lang w:val="en-US"/>
        </w:rPr>
        <w:t>Massart</w:t>
      </w:r>
      <w:proofErr w:type="spellEnd"/>
      <w:r w:rsidRPr="004E1564">
        <w:rPr>
          <w:lang w:val="en-US"/>
        </w:rPr>
        <w:t xml:space="preserve">, E., &amp; </w:t>
      </w:r>
      <w:proofErr w:type="spellStart"/>
      <w:r w:rsidRPr="004E1564">
        <w:rPr>
          <w:lang w:val="en-US"/>
        </w:rPr>
        <w:t>Otemissov</w:t>
      </w:r>
      <w:proofErr w:type="spellEnd"/>
      <w:r w:rsidRPr="004E1564">
        <w:rPr>
          <w:lang w:val="en-US"/>
        </w:rPr>
        <w:t xml:space="preserve">, A. (2022). Bound-constrained global optimization of functions with low effective dimensionality using multiple random embeddings. </w:t>
      </w:r>
      <w:proofErr w:type="spellStart"/>
      <w:r w:rsidRPr="004E1564">
        <w:rPr>
          <w:i/>
          <w:iCs/>
          <w:lang w:val="es-ES"/>
        </w:rPr>
        <w:t>Mathematical</w:t>
      </w:r>
      <w:proofErr w:type="spellEnd"/>
      <w:r w:rsidRPr="004E1564">
        <w:rPr>
          <w:i/>
          <w:iCs/>
          <w:lang w:val="es-ES"/>
        </w:rPr>
        <w:t xml:space="preserve"> </w:t>
      </w:r>
      <w:proofErr w:type="spellStart"/>
      <w:r w:rsidRPr="004E1564">
        <w:rPr>
          <w:i/>
          <w:iCs/>
          <w:lang w:val="es-ES"/>
        </w:rPr>
        <w:t>Programming</w:t>
      </w:r>
      <w:proofErr w:type="spellEnd"/>
      <w:r w:rsidRPr="004E1564">
        <w:rPr>
          <w:lang w:val="es-ES"/>
        </w:rPr>
        <w:t>.</w:t>
      </w:r>
    </w:p>
    <w:p w14:paraId="2982822A" w14:textId="77777777" w:rsidR="00762AFD" w:rsidRPr="00E32346" w:rsidRDefault="00762AFD" w:rsidP="00762AFD">
      <w:pPr>
        <w:numPr>
          <w:ilvl w:val="0"/>
          <w:numId w:val="16"/>
        </w:numPr>
        <w:spacing w:line="24pt" w:lineRule="auto"/>
        <w:rPr>
          <w:lang w:val="en-US"/>
        </w:rPr>
      </w:pPr>
      <w:proofErr w:type="spellStart"/>
      <w:r w:rsidRPr="00762AFD">
        <w:rPr>
          <w:lang w:val="en-US"/>
        </w:rPr>
        <w:t>Ambikasaran</w:t>
      </w:r>
      <w:proofErr w:type="spellEnd"/>
      <w:r w:rsidRPr="00762AFD">
        <w:rPr>
          <w:lang w:val="en-US"/>
        </w:rPr>
        <w:t xml:space="preserve">, S., Foreman-Mackey, D., Greengard, L., Hogg, D. W., &amp; O’Neil, M. (2016). Fast Direct Methods for Gaussian Processes. </w:t>
      </w:r>
      <w:r w:rsidRPr="00762AFD">
        <w:rPr>
          <w:i/>
          <w:iCs/>
          <w:lang w:val="en-US"/>
        </w:rPr>
        <w:t>IEEE Transactions on Pattern Analysis and Machine Intelligence</w:t>
      </w:r>
      <w:r w:rsidRPr="00762AFD">
        <w:rPr>
          <w:lang w:val="en-US"/>
        </w:rPr>
        <w:t xml:space="preserve">, </w:t>
      </w:r>
      <w:r w:rsidRPr="00762AFD">
        <w:rPr>
          <w:i/>
          <w:iCs/>
          <w:lang w:val="en-US"/>
        </w:rPr>
        <w:t>38</w:t>
      </w:r>
      <w:r w:rsidRPr="00762AFD">
        <w:rPr>
          <w:lang w:val="en-US"/>
        </w:rPr>
        <w:t>(2), 252–265.</w:t>
      </w:r>
    </w:p>
    <w:p w14:paraId="0EC8544F" w14:textId="77777777" w:rsidR="00581198" w:rsidRPr="00581198" w:rsidRDefault="00581198" w:rsidP="00581198">
      <w:pPr>
        <w:numPr>
          <w:ilvl w:val="0"/>
          <w:numId w:val="16"/>
        </w:numPr>
        <w:spacing w:line="24pt" w:lineRule="auto"/>
        <w:rPr>
          <w:lang w:val="en-US"/>
        </w:rPr>
      </w:pPr>
      <w:proofErr w:type="spellStart"/>
      <w:r w:rsidRPr="00581198">
        <w:rPr>
          <w:lang w:val="en-US"/>
        </w:rPr>
        <w:t>Binois</w:t>
      </w:r>
      <w:proofErr w:type="spellEnd"/>
      <w:r w:rsidRPr="00581198">
        <w:rPr>
          <w:lang w:val="en-US"/>
        </w:rPr>
        <w:t xml:space="preserve">, M., &amp; Wycoff, N. (2022). A Survey on High-dimensional Gaussian Process Modeling with Application to Bayesian Optimization. </w:t>
      </w:r>
      <w:r w:rsidRPr="00581198">
        <w:rPr>
          <w:i/>
          <w:iCs/>
          <w:lang w:val="en-US"/>
        </w:rPr>
        <w:t>ACM Transactions on Evolutionary Learning and Optimization</w:t>
      </w:r>
      <w:r w:rsidRPr="00581198">
        <w:rPr>
          <w:lang w:val="en-US"/>
        </w:rPr>
        <w:t xml:space="preserve">, </w:t>
      </w:r>
      <w:r w:rsidRPr="00581198">
        <w:rPr>
          <w:i/>
          <w:iCs/>
          <w:lang w:val="en-US"/>
        </w:rPr>
        <w:t>2</w:t>
      </w:r>
      <w:r w:rsidRPr="00581198">
        <w:rPr>
          <w:lang w:val="en-US"/>
        </w:rPr>
        <w:t>(2), 8:1-8:26.</w:t>
      </w:r>
    </w:p>
    <w:p w14:paraId="36572661" w14:textId="77777777" w:rsidR="009D4FA2" w:rsidRPr="009D4FA2" w:rsidRDefault="0025294E" w:rsidP="009D4FA2">
      <w:pPr>
        <w:numPr>
          <w:ilvl w:val="0"/>
          <w:numId w:val="16"/>
        </w:numPr>
        <w:spacing w:line="24pt" w:lineRule="auto"/>
        <w:rPr>
          <w:lang w:val="en-US"/>
        </w:rPr>
      </w:pPr>
      <w:r w:rsidRPr="0025294E">
        <w:rPr>
          <w:lang w:val="es-ES"/>
        </w:rPr>
        <w:t xml:space="preserve">Nguyen, </w:t>
      </w:r>
      <w:proofErr w:type="spellStart"/>
      <w:r w:rsidRPr="0025294E">
        <w:rPr>
          <w:lang w:val="es-ES"/>
        </w:rPr>
        <w:t>Vu</w:t>
      </w:r>
      <w:proofErr w:type="spellEnd"/>
      <w:r w:rsidRPr="0025294E">
        <w:rPr>
          <w:lang w:val="es-ES"/>
        </w:rPr>
        <w:t xml:space="preserve"> &amp; Rana, </w:t>
      </w:r>
      <w:proofErr w:type="spellStart"/>
      <w:r w:rsidRPr="0025294E">
        <w:rPr>
          <w:lang w:val="es-ES"/>
        </w:rPr>
        <w:t>Santu</w:t>
      </w:r>
      <w:proofErr w:type="spellEnd"/>
      <w:r w:rsidRPr="0025294E">
        <w:rPr>
          <w:lang w:val="es-ES"/>
        </w:rPr>
        <w:t xml:space="preserve"> &amp; Gupta, </w:t>
      </w:r>
      <w:proofErr w:type="spellStart"/>
      <w:r w:rsidRPr="0025294E">
        <w:rPr>
          <w:lang w:val="es-ES"/>
        </w:rPr>
        <w:t>Sunil</w:t>
      </w:r>
      <w:proofErr w:type="spellEnd"/>
      <w:r w:rsidRPr="0025294E">
        <w:rPr>
          <w:lang w:val="es-ES"/>
        </w:rPr>
        <w:t xml:space="preserve"> &amp; Li, Cheng &amp; </w:t>
      </w:r>
      <w:proofErr w:type="spellStart"/>
      <w:r w:rsidRPr="0025294E">
        <w:rPr>
          <w:lang w:val="es-ES"/>
        </w:rPr>
        <w:t>Venkatesh</w:t>
      </w:r>
      <w:proofErr w:type="spellEnd"/>
      <w:r w:rsidRPr="0025294E">
        <w:rPr>
          <w:lang w:val="es-ES"/>
        </w:rPr>
        <w:t xml:space="preserve">, </w:t>
      </w:r>
      <w:proofErr w:type="spellStart"/>
      <w:r w:rsidRPr="0025294E">
        <w:rPr>
          <w:lang w:val="es-ES"/>
        </w:rPr>
        <w:t>Svetha</w:t>
      </w:r>
      <w:proofErr w:type="spellEnd"/>
      <w:r w:rsidRPr="0025294E">
        <w:rPr>
          <w:lang w:val="es-ES"/>
        </w:rPr>
        <w:t xml:space="preserve">. (2016). </w:t>
      </w:r>
      <w:proofErr w:type="spellStart"/>
      <w:r w:rsidRPr="0025294E">
        <w:rPr>
          <w:lang w:val="es-ES"/>
        </w:rPr>
        <w:t>Budgeted</w:t>
      </w:r>
      <w:proofErr w:type="spellEnd"/>
      <w:r w:rsidRPr="0025294E">
        <w:rPr>
          <w:lang w:val="es-ES"/>
        </w:rPr>
        <w:t xml:space="preserve"> </w:t>
      </w:r>
      <w:proofErr w:type="spellStart"/>
      <w:r w:rsidRPr="0025294E">
        <w:rPr>
          <w:lang w:val="es-ES"/>
        </w:rPr>
        <w:t>Batch</w:t>
      </w:r>
      <w:proofErr w:type="spellEnd"/>
      <w:r w:rsidRPr="0025294E">
        <w:rPr>
          <w:lang w:val="es-ES"/>
        </w:rPr>
        <w:t xml:space="preserve"> </w:t>
      </w:r>
      <w:proofErr w:type="spellStart"/>
      <w:r w:rsidRPr="0025294E">
        <w:rPr>
          <w:lang w:val="es-ES"/>
        </w:rPr>
        <w:t>Bayesian</w:t>
      </w:r>
      <w:proofErr w:type="spellEnd"/>
      <w:r w:rsidRPr="0025294E">
        <w:rPr>
          <w:lang w:val="es-ES"/>
        </w:rPr>
        <w:t xml:space="preserve"> </w:t>
      </w:r>
      <w:proofErr w:type="spellStart"/>
      <w:r w:rsidRPr="0025294E">
        <w:rPr>
          <w:lang w:val="es-ES"/>
        </w:rPr>
        <w:t>Optimization</w:t>
      </w:r>
      <w:proofErr w:type="spellEnd"/>
      <w:r w:rsidRPr="0025294E">
        <w:rPr>
          <w:lang w:val="es-ES"/>
        </w:rPr>
        <w:t>. 1107-1112. 10.1109/</w:t>
      </w:r>
      <w:proofErr w:type="spellStart"/>
      <w:r w:rsidRPr="0025294E">
        <w:rPr>
          <w:lang w:val="es-ES"/>
        </w:rPr>
        <w:t>ICDM.2016.0144</w:t>
      </w:r>
      <w:proofErr w:type="spellEnd"/>
      <w:r w:rsidRPr="0025294E">
        <w:rPr>
          <w:lang w:val="es-ES"/>
        </w:rPr>
        <w:t>.</w:t>
      </w:r>
    </w:p>
    <w:p w14:paraId="48681C3F" w14:textId="77777777" w:rsidR="00A53901" w:rsidRPr="00A53901" w:rsidRDefault="00A53901" w:rsidP="00A53901">
      <w:pPr>
        <w:numPr>
          <w:ilvl w:val="0"/>
          <w:numId w:val="16"/>
        </w:numPr>
        <w:spacing w:line="24pt" w:lineRule="auto"/>
        <w:rPr>
          <w:lang w:val="en-US"/>
        </w:rPr>
      </w:pPr>
      <w:proofErr w:type="spellStart"/>
      <w:r w:rsidRPr="00A53901">
        <w:rPr>
          <w:lang w:val="en-US"/>
        </w:rPr>
        <w:t>Azimi</w:t>
      </w:r>
      <w:proofErr w:type="spellEnd"/>
      <w:r w:rsidRPr="00A53901">
        <w:rPr>
          <w:lang w:val="en-US"/>
        </w:rPr>
        <w:t xml:space="preserve">, J., Jalali, A., &amp; Fern, X. Z. (2012). Hybrid batch Bayesian optimization. </w:t>
      </w:r>
      <w:r w:rsidRPr="00A53901">
        <w:rPr>
          <w:i/>
          <w:iCs/>
          <w:lang w:val="en-US"/>
        </w:rPr>
        <w:t xml:space="preserve">Proceedings of the 29th International </w:t>
      </w:r>
      <w:proofErr w:type="spellStart"/>
      <w:r w:rsidRPr="00A53901">
        <w:rPr>
          <w:i/>
          <w:iCs/>
          <w:lang w:val="en-US"/>
        </w:rPr>
        <w:t>Coference</w:t>
      </w:r>
      <w:proofErr w:type="spellEnd"/>
      <w:r w:rsidRPr="00A53901">
        <w:rPr>
          <w:i/>
          <w:iCs/>
          <w:lang w:val="en-US"/>
        </w:rPr>
        <w:t xml:space="preserve"> on International Conference on Machine Learning</w:t>
      </w:r>
      <w:r w:rsidRPr="00A53901">
        <w:rPr>
          <w:lang w:val="en-US"/>
        </w:rPr>
        <w:t>, 315–322.</w:t>
      </w:r>
    </w:p>
    <w:p w14:paraId="5D1081E3" w14:textId="77777777" w:rsidR="002A2A3D" w:rsidRPr="002A2A3D" w:rsidRDefault="002A2A3D" w:rsidP="001911A0">
      <w:pPr>
        <w:numPr>
          <w:ilvl w:val="0"/>
          <w:numId w:val="16"/>
        </w:numPr>
        <w:spacing w:line="24pt" w:lineRule="auto"/>
        <w:rPr>
          <w:lang w:val="es-ES"/>
        </w:rPr>
      </w:pPr>
      <w:r w:rsidRPr="002A2A3D">
        <w:rPr>
          <w:rStyle w:val="HTMLCite"/>
          <w:i w:val="0"/>
          <w:iCs w:val="0"/>
          <w:lang w:val="en-US"/>
        </w:rPr>
        <w:t xml:space="preserve">Daulton, S., </w:t>
      </w:r>
      <w:proofErr w:type="spellStart"/>
      <w:r w:rsidRPr="002A2A3D">
        <w:rPr>
          <w:rStyle w:val="HTMLCite"/>
          <w:i w:val="0"/>
          <w:iCs w:val="0"/>
          <w:lang w:val="en-US"/>
        </w:rPr>
        <w:t>Balandat</w:t>
      </w:r>
      <w:proofErr w:type="spellEnd"/>
      <w:r w:rsidRPr="002A2A3D">
        <w:rPr>
          <w:rStyle w:val="HTMLCite"/>
          <w:i w:val="0"/>
          <w:iCs w:val="0"/>
          <w:lang w:val="en-US"/>
        </w:rPr>
        <w:t xml:space="preserve">, M., &amp; </w:t>
      </w:r>
      <w:proofErr w:type="spellStart"/>
      <w:r w:rsidRPr="002A2A3D">
        <w:rPr>
          <w:rStyle w:val="HTMLCite"/>
          <w:i w:val="0"/>
          <w:iCs w:val="0"/>
          <w:lang w:val="en-US"/>
        </w:rPr>
        <w:t>Bakshy</w:t>
      </w:r>
      <w:proofErr w:type="spellEnd"/>
      <w:r w:rsidRPr="002A2A3D">
        <w:rPr>
          <w:rStyle w:val="HTMLCite"/>
          <w:i w:val="0"/>
          <w:iCs w:val="0"/>
          <w:lang w:val="en-US"/>
        </w:rPr>
        <w:t>, E. (2021).</w:t>
      </w:r>
      <w:r w:rsidRPr="002A2A3D">
        <w:rPr>
          <w:rStyle w:val="HTMLCite"/>
          <w:lang w:val="en-US"/>
        </w:rPr>
        <w:t xml:space="preserve"> </w:t>
      </w:r>
      <w:r w:rsidRPr="002A2A3D">
        <w:rPr>
          <w:rStyle w:val="HTMLCite"/>
          <w:i w:val="0"/>
          <w:iCs w:val="0"/>
          <w:lang w:val="en-US"/>
        </w:rPr>
        <w:t>Parallel Bayesian Optimization of Multiple Noisy Objectives with Expected Hypervolume Improvement</w:t>
      </w:r>
      <w:r w:rsidRPr="002A2A3D">
        <w:rPr>
          <w:rStyle w:val="HTMLCite"/>
          <w:lang w:val="en-US"/>
        </w:rPr>
        <w:t xml:space="preserve">. </w:t>
      </w:r>
      <w:r w:rsidRPr="002A2A3D">
        <w:rPr>
          <w:rStyle w:val="Emphasis"/>
          <w:lang w:val="en-US"/>
        </w:rPr>
        <w:t>Neural Information Processing Systems</w:t>
      </w:r>
      <w:r w:rsidRPr="002A2A3D">
        <w:rPr>
          <w:rStyle w:val="HTMLCite"/>
          <w:lang w:val="en-US"/>
        </w:rPr>
        <w:t>.</w:t>
      </w:r>
      <w:r w:rsidRPr="002A2A3D">
        <w:rPr>
          <w:lang w:val="en-US"/>
        </w:rPr>
        <w:t xml:space="preserve"> </w:t>
      </w:r>
    </w:p>
    <w:p w14:paraId="5D53DBF9" w14:textId="77777777" w:rsidR="002A2A3D" w:rsidRPr="00E32346" w:rsidRDefault="002A2A3D" w:rsidP="002A2A3D">
      <w:pPr>
        <w:numPr>
          <w:ilvl w:val="0"/>
          <w:numId w:val="16"/>
        </w:numPr>
        <w:spacing w:line="24pt" w:lineRule="auto"/>
        <w:rPr>
          <w:lang w:val="en-US"/>
        </w:rPr>
      </w:pPr>
      <w:r w:rsidRPr="002A2A3D">
        <w:rPr>
          <w:lang w:val="en-US"/>
        </w:rPr>
        <w:t xml:space="preserve">Wang, K., Pleiss, G., Gardner, J., Tyree, S., Weinberger, K. Q., &amp; Wilson, A. G. (2019). Exact Gaussian Processes on a Million Data Points. </w:t>
      </w:r>
      <w:r w:rsidRPr="002A2A3D">
        <w:rPr>
          <w:i/>
          <w:iCs/>
          <w:lang w:val="en-US"/>
        </w:rPr>
        <w:t>Advances in Neural Information Processing Systems</w:t>
      </w:r>
      <w:r w:rsidRPr="002A2A3D">
        <w:rPr>
          <w:lang w:val="en-US"/>
        </w:rPr>
        <w:t xml:space="preserve">, </w:t>
      </w:r>
      <w:r w:rsidRPr="002A2A3D">
        <w:rPr>
          <w:i/>
          <w:iCs/>
          <w:lang w:val="en-US"/>
        </w:rPr>
        <w:t>32</w:t>
      </w:r>
      <w:r w:rsidRPr="002A2A3D">
        <w:rPr>
          <w:lang w:val="en-US"/>
        </w:rPr>
        <w:t>.</w:t>
      </w:r>
    </w:p>
    <w:p w14:paraId="752AB89E" w14:textId="77777777" w:rsidR="00C23C48" w:rsidRDefault="00C23C48" w:rsidP="00C23C48">
      <w:pPr>
        <w:numPr>
          <w:ilvl w:val="0"/>
          <w:numId w:val="16"/>
        </w:numPr>
        <w:spacing w:line="24pt" w:lineRule="auto"/>
        <w:rPr>
          <w:lang w:val="en-US"/>
        </w:rPr>
      </w:pPr>
      <w:r w:rsidRPr="00C23C48">
        <w:rPr>
          <w:lang w:val="en-US"/>
        </w:rPr>
        <w:lastRenderedPageBreak/>
        <w:t xml:space="preserve">Munawar, A., </w:t>
      </w:r>
      <w:proofErr w:type="spellStart"/>
      <w:r w:rsidRPr="00C23C48">
        <w:rPr>
          <w:lang w:val="en-US"/>
        </w:rPr>
        <w:t>Wahib</w:t>
      </w:r>
      <w:proofErr w:type="spellEnd"/>
      <w:r w:rsidRPr="00C23C48">
        <w:rPr>
          <w:lang w:val="en-US"/>
        </w:rPr>
        <w:t xml:space="preserve">, M., </w:t>
      </w:r>
      <w:proofErr w:type="spellStart"/>
      <w:r w:rsidRPr="00C23C48">
        <w:rPr>
          <w:lang w:val="en-US"/>
        </w:rPr>
        <w:t>Munetomo</w:t>
      </w:r>
      <w:proofErr w:type="spellEnd"/>
      <w:r w:rsidRPr="00C23C48">
        <w:rPr>
          <w:lang w:val="en-US"/>
        </w:rPr>
        <w:t xml:space="preserve">, M., &amp; </w:t>
      </w:r>
      <w:proofErr w:type="spellStart"/>
      <w:r w:rsidRPr="00C23C48">
        <w:rPr>
          <w:lang w:val="en-US"/>
        </w:rPr>
        <w:t>Akama</w:t>
      </w:r>
      <w:proofErr w:type="spellEnd"/>
      <w:r w:rsidRPr="00C23C48">
        <w:rPr>
          <w:lang w:val="en-US"/>
        </w:rPr>
        <w:t xml:space="preserve">, K. (2009). Theoretical and Empirical Analysis of a GPU Based Parallel Bayesian Optimization Algorithm. </w:t>
      </w:r>
      <w:r w:rsidRPr="00C23C48">
        <w:rPr>
          <w:i/>
          <w:iCs/>
          <w:lang w:val="en-US"/>
        </w:rPr>
        <w:t>2009 International Conference on Parallel and Distributed Computing, Applications and Technologies</w:t>
      </w:r>
      <w:r w:rsidRPr="00C23C48">
        <w:rPr>
          <w:lang w:val="en-US"/>
        </w:rPr>
        <w:t>, 457–462.</w:t>
      </w:r>
    </w:p>
    <w:p w14:paraId="52B32D51" w14:textId="0288F46A" w:rsidR="006A2453" w:rsidRPr="006A2453" w:rsidRDefault="006A2453" w:rsidP="006A2453">
      <w:pPr>
        <w:pStyle w:val="ListParagraph"/>
        <w:numPr>
          <w:ilvl w:val="0"/>
          <w:numId w:val="16"/>
        </w:numPr>
        <w:rPr>
          <w:lang w:val="en-US"/>
        </w:rPr>
      </w:pPr>
      <w:proofErr w:type="spellStart"/>
      <w:r w:rsidRPr="006A2453">
        <w:rPr>
          <w:lang w:val="es-ES"/>
        </w:rPr>
        <w:t>Peremiquel</w:t>
      </w:r>
      <w:proofErr w:type="spellEnd"/>
      <w:r w:rsidRPr="006A2453">
        <w:rPr>
          <w:lang w:val="es-ES"/>
        </w:rPr>
        <w:t>-Trillas</w:t>
      </w:r>
      <w:r w:rsidR="00A0709E">
        <w:rPr>
          <w:lang w:val="es-ES"/>
        </w:rPr>
        <w:t>,</w:t>
      </w:r>
      <w:r w:rsidRPr="006A2453">
        <w:rPr>
          <w:lang w:val="es-ES"/>
        </w:rPr>
        <w:t xml:space="preserve"> P</w:t>
      </w:r>
      <w:r w:rsidR="00A0709E">
        <w:rPr>
          <w:lang w:val="es-ES"/>
        </w:rPr>
        <w:t>.</w:t>
      </w:r>
      <w:r w:rsidRPr="006A2453">
        <w:rPr>
          <w:lang w:val="es-ES"/>
        </w:rPr>
        <w:t>, Gómez-Guillén</w:t>
      </w:r>
      <w:r w:rsidR="00A0709E">
        <w:rPr>
          <w:lang w:val="es-ES"/>
        </w:rPr>
        <w:t>,</w:t>
      </w:r>
      <w:r w:rsidRPr="006A2453">
        <w:rPr>
          <w:lang w:val="es-ES"/>
        </w:rPr>
        <w:t xml:space="preserve"> D</w:t>
      </w:r>
      <w:r w:rsidR="00A0709E">
        <w:rPr>
          <w:lang w:val="es-ES"/>
        </w:rPr>
        <w:t>.</w:t>
      </w:r>
      <w:r w:rsidRPr="006A2453">
        <w:rPr>
          <w:lang w:val="es-ES"/>
        </w:rPr>
        <w:t>, Martínez</w:t>
      </w:r>
      <w:r w:rsidR="00A0709E">
        <w:rPr>
          <w:lang w:val="es-ES"/>
        </w:rPr>
        <w:t>,</w:t>
      </w:r>
      <w:r w:rsidRPr="006A2453">
        <w:rPr>
          <w:lang w:val="es-ES"/>
        </w:rPr>
        <w:t xml:space="preserve"> </w:t>
      </w:r>
      <w:proofErr w:type="spellStart"/>
      <w:r w:rsidRPr="006A2453">
        <w:rPr>
          <w:lang w:val="es-ES"/>
        </w:rPr>
        <w:t>JM</w:t>
      </w:r>
      <w:proofErr w:type="spellEnd"/>
      <w:r w:rsidR="00A0709E">
        <w:rPr>
          <w:lang w:val="es-ES"/>
        </w:rPr>
        <w:t>.</w:t>
      </w:r>
      <w:r w:rsidRPr="006A2453">
        <w:rPr>
          <w:lang w:val="es-ES"/>
        </w:rPr>
        <w:t xml:space="preserve">, et al. </w:t>
      </w:r>
      <w:r w:rsidR="00A0709E" w:rsidRPr="00A0709E">
        <w:rPr>
          <w:lang w:val="en-US"/>
        </w:rPr>
        <w:t>(2</w:t>
      </w:r>
      <w:r w:rsidR="00A0709E">
        <w:rPr>
          <w:lang w:val="en-US"/>
        </w:rPr>
        <w:t xml:space="preserve">023) </w:t>
      </w:r>
      <w:r w:rsidRPr="006A2453">
        <w:rPr>
          <w:lang w:val="en-US"/>
        </w:rPr>
        <w:t>Cost-effectiveness analysis of molecular testing in minimally invasive samples to detect endometrial cancer in women with postmenopausal bleeding</w:t>
      </w:r>
      <w:r w:rsidRPr="00A0709E">
        <w:rPr>
          <w:i/>
          <w:iCs/>
          <w:lang w:val="en-US"/>
        </w:rPr>
        <w:t>. Br</w:t>
      </w:r>
      <w:r w:rsidR="00A0709E">
        <w:rPr>
          <w:i/>
          <w:iCs/>
          <w:lang w:val="en-US"/>
        </w:rPr>
        <w:t>itish</w:t>
      </w:r>
      <w:r w:rsidRPr="00A0709E">
        <w:rPr>
          <w:i/>
          <w:iCs/>
          <w:lang w:val="en-US"/>
        </w:rPr>
        <w:t xml:space="preserve"> J</w:t>
      </w:r>
      <w:r w:rsidR="00A0709E">
        <w:rPr>
          <w:i/>
          <w:iCs/>
          <w:lang w:val="en-US"/>
        </w:rPr>
        <w:t>ournal of</w:t>
      </w:r>
      <w:r w:rsidRPr="00A0709E">
        <w:rPr>
          <w:i/>
          <w:iCs/>
          <w:lang w:val="en-US"/>
        </w:rPr>
        <w:t xml:space="preserve"> Cancer</w:t>
      </w:r>
    </w:p>
    <w:p w14:paraId="02F98B73" w14:textId="77777777" w:rsidR="00C213BB" w:rsidRPr="00196ED1" w:rsidRDefault="00C213BB" w:rsidP="0025294E">
      <w:pPr>
        <w:spacing w:line="24pt" w:lineRule="auto"/>
        <w:ind w:start="-6pt"/>
        <w:rPr>
          <w:lang w:val="en-US"/>
        </w:rPr>
      </w:pPr>
    </w:p>
    <w:sectPr w:rsidR="00C213BB" w:rsidRPr="00196ED1" w:rsidSect="00330C62">
      <w:headerReference w:type="first" r:id="rId12"/>
      <w:pgSz w:w="595.25pt" w:h="866.85pt"/>
      <w:pgMar w:top="70.85pt" w:right="85.05pt" w:bottom="70.85pt" w:left="85.05pt" w:header="28.35pt" w:footer="28.35pt" w:gutter="0pt"/>
      <w:pgNumType w:start="1"/>
      <w:cols w:space="36pt"/>
      <w:noEndnote/>
      <w:docGrid w:linePitch="272"/>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4DA76D7" w14:textId="77777777" w:rsidR="009D6A65" w:rsidRDefault="009D6A65" w:rsidP="00C246B5">
      <w:r>
        <w:separator/>
      </w:r>
    </w:p>
  </w:endnote>
  <w:endnote w:type="continuationSeparator" w:id="0">
    <w:p w14:paraId="57B62DE7" w14:textId="77777777" w:rsidR="009D6A65" w:rsidRDefault="009D6A65" w:rsidP="00C246B5">
      <w:r>
        <w:continuationSeparator/>
      </w:r>
    </w:p>
  </w:endnote>
  <w:endnote w:type="continuationNotice" w:id="1">
    <w:p w14:paraId="7A960EA4" w14:textId="77777777" w:rsidR="009D6A65" w:rsidRDefault="009D6A65"/>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ymbol">
    <w:panose1 w:val="05050102010706020507"/>
    <w:family w:val="roman"/>
    <w:pitch w:val="variable"/>
    <w:sig w:usb0="00000000" w:usb1="10000000" w:usb2="00000000" w:usb3="00000000" w:csb0="80000000" w:csb1="00000000"/>
  </w:font>
  <w:font w:name="Calibri">
    <w:panose1 w:val="020F0502020204030204"/>
    <w:charset w:characterSet="iso-8859-1"/>
    <w:family w:val="swiss"/>
    <w:pitch w:val="variable"/>
    <w:sig w:usb0="E4002EFF" w:usb1="C000247B" w:usb2="00000009" w:usb3="00000000" w:csb0="000001FF" w:csb1="00000000"/>
  </w:font>
  <w:font w:name="CM R">
    <w:altName w:val="Cambria"/>
    <w:panose1 w:val="00000000000000000000"/>
    <w:charset w:characterSet="macintosh"/>
    <w:family w:val="swiss"/>
    <w:notTrueType/>
    <w:pitch w:val="default"/>
    <w:sig w:usb0="00000003" w:usb1="00000000" w:usb2="00000000" w:usb3="00000000" w:csb0="00000001" w:csb1="00000000"/>
  </w:font>
  <w:font w:name="Cambria">
    <w:panose1 w:val="02040503050406030204"/>
    <w:charset w:characterSet="iso-8859-1"/>
    <w:family w:val="roman"/>
    <w:pitch w:val="variable"/>
    <w:sig w:usb0="E00006FF" w:usb1="420024FF" w:usb2="02000000" w:usb3="00000000" w:csb0="0000019F" w:csb1="00000000"/>
  </w:font>
  <w:font w:name="Times">
    <w:panose1 w:val="02020603050405020304"/>
    <w:charset w:characterSet="iso-8859-1"/>
    <w:family w:val="roman"/>
    <w:pitch w:val="variable"/>
    <w:sig w:usb0="E0002EFF" w:usb1="C000785B" w:usb2="00000009" w:usb3="00000000" w:csb0="000001FF" w:csb1="00000000"/>
  </w:font>
  <w:font w:name="Lucida Grande">
    <w:altName w:val="Segoe UI"/>
    <w:charset w:characterSet="iso-8859-1"/>
    <w:family w:val="swiss"/>
    <w:pitch w:val="variable"/>
    <w:sig w:usb0="E1000AEF" w:usb1="5000A1FF" w:usb2="00000000" w:usb3="00000000" w:csb0="000001BF" w:csb1="00000000"/>
  </w:font>
  <w:font w:name="CMB Extra">
    <w:altName w:val="Cambria"/>
    <w:panose1 w:val="00000000000000000000"/>
    <w:charset w:characterSet="macintosh"/>
    <w:family w:val="swiss"/>
    <w:notTrueType/>
    <w:pitch w:val="default"/>
    <w:sig w:usb0="00000003" w:usb1="00000000" w:usb2="00000000" w:usb3="00000000" w:csb0="00000001"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58CB9A2" w14:textId="77777777" w:rsidR="007771CD" w:rsidRDefault="007771CD" w:rsidP="001D6CD5">
    <w:pPr>
      <w:pStyle w:val="Footer"/>
      <w:framePr w:wrap="around" w:vAnchor="text" w:hAnchor="margin" w:xAlign="center" w:y="0.05pt"/>
      <w:rPr>
        <w:rStyle w:val="PageNumber"/>
      </w:rPr>
    </w:pPr>
    <w:r>
      <w:rPr>
        <w:rStyle w:val="PageNumber"/>
      </w:rPr>
      <w:fldChar w:fldCharType="begin"/>
    </w:r>
    <w:r w:rsidR="00647F5B">
      <w:rPr>
        <w:rStyle w:val="PageNumber"/>
      </w:rPr>
      <w:instrText>PAGE</w:instrText>
    </w:r>
    <w:r>
      <w:rPr>
        <w:rStyle w:val="PageNumber"/>
      </w:rPr>
      <w:instrText xml:space="preserve">  </w:instrText>
    </w:r>
    <w:r>
      <w:rPr>
        <w:rStyle w:val="PageNumber"/>
      </w:rPr>
      <w:fldChar w:fldCharType="separate"/>
    </w:r>
    <w:r w:rsidR="002B080E">
      <w:rPr>
        <w:rStyle w:val="PageNumber"/>
        <w:noProof/>
      </w:rPr>
      <w:t>ii</w:t>
    </w:r>
    <w:r>
      <w:rPr>
        <w:rStyle w:val="PageNumber"/>
      </w:rPr>
      <w:fldChar w:fldCharType="end"/>
    </w:r>
  </w:p>
  <w:p w14:paraId="72BA40EF" w14:textId="77777777" w:rsidR="007771CD" w:rsidRDefault="007771CD" w:rsidP="00C246B5">
    <w:pPr>
      <w:pStyle w:val="Footer"/>
      <w:ind w:end="18pt"/>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D43EE36" w14:textId="77777777" w:rsidR="007771CD" w:rsidRDefault="007771CD" w:rsidP="001D6CD5">
    <w:pPr>
      <w:pStyle w:val="Footer"/>
      <w:framePr w:wrap="around" w:vAnchor="text" w:hAnchor="margin" w:xAlign="center" w:y="0.05pt"/>
      <w:rPr>
        <w:rStyle w:val="PageNumber"/>
      </w:rPr>
    </w:pPr>
    <w:r>
      <w:rPr>
        <w:rStyle w:val="PageNumber"/>
      </w:rPr>
      <w:fldChar w:fldCharType="begin"/>
    </w:r>
    <w:r w:rsidR="00647F5B">
      <w:rPr>
        <w:rStyle w:val="PageNumber"/>
      </w:rPr>
      <w:instrText>PAGE</w:instrText>
    </w:r>
    <w:r>
      <w:rPr>
        <w:rStyle w:val="PageNumber"/>
      </w:rPr>
      <w:instrText xml:space="preserve">  </w:instrText>
    </w:r>
    <w:r>
      <w:rPr>
        <w:rStyle w:val="PageNumber"/>
      </w:rPr>
      <w:fldChar w:fldCharType="separate"/>
    </w:r>
    <w:r w:rsidR="00B7627E">
      <w:rPr>
        <w:rStyle w:val="PageNumber"/>
        <w:noProof/>
      </w:rPr>
      <w:t>ii</w:t>
    </w:r>
    <w:r>
      <w:rPr>
        <w:rStyle w:val="PageNumber"/>
      </w:rPr>
      <w:fldChar w:fldCharType="end"/>
    </w:r>
  </w:p>
  <w:p w14:paraId="021647D7" w14:textId="77777777" w:rsidR="007771CD" w:rsidRDefault="007771CD" w:rsidP="00AB375A">
    <w:pPr>
      <w:pStyle w:val="Header"/>
    </w:pPr>
  </w:p>
  <w:p w14:paraId="2BCEBBC1" w14:textId="77777777" w:rsidR="007771CD" w:rsidRDefault="007771CD" w:rsidP="00C246B5">
    <w:pPr>
      <w:pStyle w:val="Footer"/>
      <w:ind w:end="18pt"/>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9A9050C" w14:textId="77777777" w:rsidR="009D6A65" w:rsidRDefault="009D6A65" w:rsidP="00C246B5">
      <w:r>
        <w:separator/>
      </w:r>
    </w:p>
  </w:footnote>
  <w:footnote w:type="continuationSeparator" w:id="0">
    <w:p w14:paraId="189B4CBB" w14:textId="77777777" w:rsidR="009D6A65" w:rsidRDefault="009D6A65" w:rsidP="00C246B5">
      <w:r>
        <w:continuationSeparator/>
      </w:r>
    </w:p>
  </w:footnote>
  <w:footnote w:type="continuationNotice" w:id="1">
    <w:p w14:paraId="3567C0C7" w14:textId="77777777" w:rsidR="009D6A65" w:rsidRDefault="009D6A65"/>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3138A52" w14:textId="77777777" w:rsidR="007771CD" w:rsidRDefault="007771CD">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3CB3E85"/>
    <w:multiLevelType w:val="hybridMultilevel"/>
    <w:tmpl w:val="9B64F782"/>
    <w:lvl w:ilvl="0" w:tplc="29D092BC">
      <w:numFmt w:val="bullet"/>
      <w:lvlText w:val="-"/>
      <w:lvlJc w:val="start"/>
      <w:pPr>
        <w:ind w:start="7.65pt" w:hanging="18pt"/>
      </w:pPr>
      <w:rPr>
        <w:rFonts w:ascii="Times New Roman" w:eastAsia="Times New Roman" w:hAnsi="Times New Roman" w:cs="Times New Roman" w:hint="default"/>
      </w:rPr>
    </w:lvl>
    <w:lvl w:ilvl="1" w:tplc="0C0A0003" w:tentative="1">
      <w:start w:val="1"/>
      <w:numFmt w:val="bullet"/>
      <w:lvlText w:val="o"/>
      <w:lvlJc w:val="start"/>
      <w:pPr>
        <w:ind w:start="43.65pt" w:hanging="18pt"/>
      </w:pPr>
      <w:rPr>
        <w:rFonts w:ascii="Courier New" w:hAnsi="Courier New" w:cs="Courier New" w:hint="default"/>
      </w:rPr>
    </w:lvl>
    <w:lvl w:ilvl="2" w:tplc="0C0A0005" w:tentative="1">
      <w:start w:val="1"/>
      <w:numFmt w:val="bullet"/>
      <w:lvlText w:val=""/>
      <w:lvlJc w:val="start"/>
      <w:pPr>
        <w:ind w:start="79.65pt" w:hanging="18pt"/>
      </w:pPr>
      <w:rPr>
        <w:rFonts w:ascii="Wingdings" w:hAnsi="Wingdings" w:hint="default"/>
      </w:rPr>
    </w:lvl>
    <w:lvl w:ilvl="3" w:tplc="0C0A0001" w:tentative="1">
      <w:start w:val="1"/>
      <w:numFmt w:val="bullet"/>
      <w:lvlText w:val=""/>
      <w:lvlJc w:val="start"/>
      <w:pPr>
        <w:ind w:start="115.65pt" w:hanging="18pt"/>
      </w:pPr>
      <w:rPr>
        <w:rFonts w:ascii="Symbol" w:hAnsi="Symbol" w:hint="default"/>
      </w:rPr>
    </w:lvl>
    <w:lvl w:ilvl="4" w:tplc="0C0A0003" w:tentative="1">
      <w:start w:val="1"/>
      <w:numFmt w:val="bullet"/>
      <w:lvlText w:val="o"/>
      <w:lvlJc w:val="start"/>
      <w:pPr>
        <w:ind w:start="151.65pt" w:hanging="18pt"/>
      </w:pPr>
      <w:rPr>
        <w:rFonts w:ascii="Courier New" w:hAnsi="Courier New" w:cs="Courier New" w:hint="default"/>
      </w:rPr>
    </w:lvl>
    <w:lvl w:ilvl="5" w:tplc="0C0A0005" w:tentative="1">
      <w:start w:val="1"/>
      <w:numFmt w:val="bullet"/>
      <w:lvlText w:val=""/>
      <w:lvlJc w:val="start"/>
      <w:pPr>
        <w:ind w:start="187.65pt" w:hanging="18pt"/>
      </w:pPr>
      <w:rPr>
        <w:rFonts w:ascii="Wingdings" w:hAnsi="Wingdings" w:hint="default"/>
      </w:rPr>
    </w:lvl>
    <w:lvl w:ilvl="6" w:tplc="0C0A0001" w:tentative="1">
      <w:start w:val="1"/>
      <w:numFmt w:val="bullet"/>
      <w:lvlText w:val=""/>
      <w:lvlJc w:val="start"/>
      <w:pPr>
        <w:ind w:start="223.65pt" w:hanging="18pt"/>
      </w:pPr>
      <w:rPr>
        <w:rFonts w:ascii="Symbol" w:hAnsi="Symbol" w:hint="default"/>
      </w:rPr>
    </w:lvl>
    <w:lvl w:ilvl="7" w:tplc="0C0A0003" w:tentative="1">
      <w:start w:val="1"/>
      <w:numFmt w:val="bullet"/>
      <w:lvlText w:val="o"/>
      <w:lvlJc w:val="start"/>
      <w:pPr>
        <w:ind w:start="259.65pt" w:hanging="18pt"/>
      </w:pPr>
      <w:rPr>
        <w:rFonts w:ascii="Courier New" w:hAnsi="Courier New" w:cs="Courier New" w:hint="default"/>
      </w:rPr>
    </w:lvl>
    <w:lvl w:ilvl="8" w:tplc="0C0A0005" w:tentative="1">
      <w:start w:val="1"/>
      <w:numFmt w:val="bullet"/>
      <w:lvlText w:val=""/>
      <w:lvlJc w:val="start"/>
      <w:pPr>
        <w:ind w:start="295.65pt" w:hanging="18pt"/>
      </w:pPr>
      <w:rPr>
        <w:rFonts w:ascii="Wingdings" w:hAnsi="Wingdings" w:hint="default"/>
      </w:rPr>
    </w:lvl>
  </w:abstractNum>
  <w:abstractNum w:abstractNumId="1" w15:restartNumberingAfterBreak="0">
    <w:nsid w:val="044913D0"/>
    <w:multiLevelType w:val="multilevel"/>
    <w:tmpl w:val="6DC6D77C"/>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bullet"/>
      <w:lvlText w:val=""/>
      <w:lvlJc w:val="start"/>
      <w:pPr>
        <w:tabs>
          <w:tab w:val="num" w:pos="108pt"/>
        </w:tabs>
        <w:ind w:start="108pt" w:hanging="18pt"/>
      </w:pPr>
      <w:rPr>
        <w:rFonts w:ascii="Wingdings" w:hAnsi="Wingdings" w:hint="default"/>
        <w:sz w:val="20"/>
      </w:rPr>
    </w:lvl>
    <w:lvl w:ilvl="3">
      <w:start w:val="1"/>
      <w:numFmt w:val="bullet"/>
      <w:lvlText w:val=""/>
      <w:lvlJc w:val="start"/>
      <w:pPr>
        <w:tabs>
          <w:tab w:val="num" w:pos="144pt"/>
        </w:tabs>
        <w:ind w:start="144pt" w:hanging="18pt"/>
      </w:pPr>
      <w:rPr>
        <w:rFonts w:ascii="Wingdings" w:hAnsi="Wingdings" w:hint="default"/>
        <w:sz w:val="20"/>
      </w:rPr>
    </w:lvl>
    <w:lvl w:ilvl="4">
      <w:start w:val="1"/>
      <w:numFmt w:val="bullet"/>
      <w:lvlText w:val=""/>
      <w:lvlJc w:val="start"/>
      <w:pPr>
        <w:tabs>
          <w:tab w:val="num" w:pos="180pt"/>
        </w:tabs>
        <w:ind w:start="180pt" w:hanging="18pt"/>
      </w:pPr>
      <w:rPr>
        <w:rFonts w:ascii="Wingdings" w:hAnsi="Wingdings" w:hint="default"/>
        <w:sz w:val="20"/>
      </w:rPr>
    </w:lvl>
    <w:lvl w:ilvl="5">
      <w:start w:val="1"/>
      <w:numFmt w:val="bullet"/>
      <w:lvlText w:val=""/>
      <w:lvlJc w:val="start"/>
      <w:pPr>
        <w:tabs>
          <w:tab w:val="num" w:pos="216pt"/>
        </w:tabs>
        <w:ind w:start="216pt" w:hanging="18pt"/>
      </w:pPr>
      <w:rPr>
        <w:rFonts w:ascii="Wingdings" w:hAnsi="Wingdings" w:hint="default"/>
        <w:sz w:val="20"/>
      </w:rPr>
    </w:lvl>
    <w:lvl w:ilvl="6">
      <w:start w:val="1"/>
      <w:numFmt w:val="bullet"/>
      <w:lvlText w:val=""/>
      <w:lvlJc w:val="start"/>
      <w:pPr>
        <w:tabs>
          <w:tab w:val="num" w:pos="252pt"/>
        </w:tabs>
        <w:ind w:start="252pt" w:hanging="18pt"/>
      </w:pPr>
      <w:rPr>
        <w:rFonts w:ascii="Wingdings" w:hAnsi="Wingdings" w:hint="default"/>
        <w:sz w:val="20"/>
      </w:rPr>
    </w:lvl>
    <w:lvl w:ilvl="7">
      <w:start w:val="1"/>
      <w:numFmt w:val="bullet"/>
      <w:lvlText w:val=""/>
      <w:lvlJc w:val="start"/>
      <w:pPr>
        <w:tabs>
          <w:tab w:val="num" w:pos="288pt"/>
        </w:tabs>
        <w:ind w:start="288pt" w:hanging="18pt"/>
      </w:pPr>
      <w:rPr>
        <w:rFonts w:ascii="Wingdings" w:hAnsi="Wingdings" w:hint="default"/>
        <w:sz w:val="20"/>
      </w:rPr>
    </w:lvl>
    <w:lvl w:ilvl="8">
      <w:start w:val="1"/>
      <w:numFmt w:val="bullet"/>
      <w:lvlText w:val=""/>
      <w:lvlJc w:val="start"/>
      <w:pPr>
        <w:tabs>
          <w:tab w:val="num" w:pos="324pt"/>
        </w:tabs>
        <w:ind w:start="324pt" w:hanging="18pt"/>
      </w:pPr>
      <w:rPr>
        <w:rFonts w:ascii="Wingdings" w:hAnsi="Wingdings" w:hint="default"/>
        <w:sz w:val="20"/>
      </w:rPr>
    </w:lvl>
  </w:abstractNum>
  <w:abstractNum w:abstractNumId="2" w15:restartNumberingAfterBreak="0">
    <w:nsid w:val="0D2869F2"/>
    <w:multiLevelType w:val="hybridMultilevel"/>
    <w:tmpl w:val="F0F6C304"/>
    <w:lvl w:ilvl="0" w:tplc="0C0A000F">
      <w:start w:val="1"/>
      <w:numFmt w:val="decimal"/>
      <w:lvlText w:val="%1."/>
      <w:lvlJc w:val="start"/>
      <w:pPr>
        <w:ind w:start="36pt" w:hanging="18pt"/>
      </w:pPr>
      <w:rPr>
        <w:rFonts w:cs="Times New Roman"/>
      </w:rPr>
    </w:lvl>
    <w:lvl w:ilvl="1" w:tplc="0C0A0019" w:tentative="1">
      <w:start w:val="1"/>
      <w:numFmt w:val="lowerLetter"/>
      <w:lvlText w:val="%2."/>
      <w:lvlJc w:val="start"/>
      <w:pPr>
        <w:ind w:start="72pt" w:hanging="18pt"/>
      </w:pPr>
      <w:rPr>
        <w:rFonts w:cs="Times New Roman"/>
      </w:rPr>
    </w:lvl>
    <w:lvl w:ilvl="2" w:tplc="0C0A001B" w:tentative="1">
      <w:start w:val="1"/>
      <w:numFmt w:val="lowerRoman"/>
      <w:lvlText w:val="%3."/>
      <w:lvlJc w:val="end"/>
      <w:pPr>
        <w:ind w:start="108pt" w:hanging="9pt"/>
      </w:pPr>
      <w:rPr>
        <w:rFonts w:cs="Times New Roman"/>
      </w:rPr>
    </w:lvl>
    <w:lvl w:ilvl="3" w:tplc="0C0A000F" w:tentative="1">
      <w:start w:val="1"/>
      <w:numFmt w:val="decimal"/>
      <w:lvlText w:val="%4."/>
      <w:lvlJc w:val="start"/>
      <w:pPr>
        <w:ind w:start="144pt" w:hanging="18pt"/>
      </w:pPr>
      <w:rPr>
        <w:rFonts w:cs="Times New Roman"/>
      </w:rPr>
    </w:lvl>
    <w:lvl w:ilvl="4" w:tplc="0C0A0019" w:tentative="1">
      <w:start w:val="1"/>
      <w:numFmt w:val="lowerLetter"/>
      <w:lvlText w:val="%5."/>
      <w:lvlJc w:val="start"/>
      <w:pPr>
        <w:ind w:start="180pt" w:hanging="18pt"/>
      </w:pPr>
      <w:rPr>
        <w:rFonts w:cs="Times New Roman"/>
      </w:rPr>
    </w:lvl>
    <w:lvl w:ilvl="5" w:tplc="0C0A001B" w:tentative="1">
      <w:start w:val="1"/>
      <w:numFmt w:val="lowerRoman"/>
      <w:lvlText w:val="%6."/>
      <w:lvlJc w:val="end"/>
      <w:pPr>
        <w:ind w:start="216pt" w:hanging="9pt"/>
      </w:pPr>
      <w:rPr>
        <w:rFonts w:cs="Times New Roman"/>
      </w:rPr>
    </w:lvl>
    <w:lvl w:ilvl="6" w:tplc="0C0A000F" w:tentative="1">
      <w:start w:val="1"/>
      <w:numFmt w:val="decimal"/>
      <w:lvlText w:val="%7."/>
      <w:lvlJc w:val="start"/>
      <w:pPr>
        <w:ind w:start="252pt" w:hanging="18pt"/>
      </w:pPr>
      <w:rPr>
        <w:rFonts w:cs="Times New Roman"/>
      </w:rPr>
    </w:lvl>
    <w:lvl w:ilvl="7" w:tplc="0C0A0019" w:tentative="1">
      <w:start w:val="1"/>
      <w:numFmt w:val="lowerLetter"/>
      <w:lvlText w:val="%8."/>
      <w:lvlJc w:val="start"/>
      <w:pPr>
        <w:ind w:start="288pt" w:hanging="18pt"/>
      </w:pPr>
      <w:rPr>
        <w:rFonts w:cs="Times New Roman"/>
      </w:rPr>
    </w:lvl>
    <w:lvl w:ilvl="8" w:tplc="0C0A001B" w:tentative="1">
      <w:start w:val="1"/>
      <w:numFmt w:val="lowerRoman"/>
      <w:lvlText w:val="%9."/>
      <w:lvlJc w:val="end"/>
      <w:pPr>
        <w:ind w:start="324pt" w:hanging="9pt"/>
      </w:pPr>
      <w:rPr>
        <w:rFonts w:cs="Times New Roman"/>
      </w:rPr>
    </w:lvl>
  </w:abstractNum>
  <w:abstractNum w:abstractNumId="3" w15:restartNumberingAfterBreak="0">
    <w:nsid w:val="1D6A111F"/>
    <w:multiLevelType w:val="hybridMultilevel"/>
    <w:tmpl w:val="11F67276"/>
    <w:lvl w:ilvl="0" w:tplc="0C0A0001">
      <w:start w:val="1"/>
      <w:numFmt w:val="bullet"/>
      <w:lvlText w:val=""/>
      <w:lvlJc w:val="start"/>
      <w:pPr>
        <w:ind w:start="7.65pt" w:hanging="18pt"/>
      </w:pPr>
      <w:rPr>
        <w:rFonts w:ascii="Symbol" w:hAnsi="Symbol" w:hint="default"/>
      </w:rPr>
    </w:lvl>
    <w:lvl w:ilvl="1" w:tplc="0C0A0003" w:tentative="1">
      <w:start w:val="1"/>
      <w:numFmt w:val="bullet"/>
      <w:lvlText w:val="o"/>
      <w:lvlJc w:val="start"/>
      <w:pPr>
        <w:ind w:start="43.65pt" w:hanging="18pt"/>
      </w:pPr>
      <w:rPr>
        <w:rFonts w:ascii="Courier New" w:hAnsi="Courier New" w:hint="default"/>
      </w:rPr>
    </w:lvl>
    <w:lvl w:ilvl="2" w:tplc="0C0A0005" w:tentative="1">
      <w:start w:val="1"/>
      <w:numFmt w:val="bullet"/>
      <w:lvlText w:val=""/>
      <w:lvlJc w:val="start"/>
      <w:pPr>
        <w:ind w:start="79.65pt" w:hanging="18pt"/>
      </w:pPr>
      <w:rPr>
        <w:rFonts w:ascii="Wingdings" w:hAnsi="Wingdings" w:hint="default"/>
      </w:rPr>
    </w:lvl>
    <w:lvl w:ilvl="3" w:tplc="0C0A0001" w:tentative="1">
      <w:start w:val="1"/>
      <w:numFmt w:val="bullet"/>
      <w:lvlText w:val=""/>
      <w:lvlJc w:val="start"/>
      <w:pPr>
        <w:ind w:start="115.65pt" w:hanging="18pt"/>
      </w:pPr>
      <w:rPr>
        <w:rFonts w:ascii="Symbol" w:hAnsi="Symbol" w:hint="default"/>
      </w:rPr>
    </w:lvl>
    <w:lvl w:ilvl="4" w:tplc="0C0A0003" w:tentative="1">
      <w:start w:val="1"/>
      <w:numFmt w:val="bullet"/>
      <w:lvlText w:val="o"/>
      <w:lvlJc w:val="start"/>
      <w:pPr>
        <w:ind w:start="151.65pt" w:hanging="18pt"/>
      </w:pPr>
      <w:rPr>
        <w:rFonts w:ascii="Courier New" w:hAnsi="Courier New" w:hint="default"/>
      </w:rPr>
    </w:lvl>
    <w:lvl w:ilvl="5" w:tplc="0C0A0005" w:tentative="1">
      <w:start w:val="1"/>
      <w:numFmt w:val="bullet"/>
      <w:lvlText w:val=""/>
      <w:lvlJc w:val="start"/>
      <w:pPr>
        <w:ind w:start="187.65pt" w:hanging="18pt"/>
      </w:pPr>
      <w:rPr>
        <w:rFonts w:ascii="Wingdings" w:hAnsi="Wingdings" w:hint="default"/>
      </w:rPr>
    </w:lvl>
    <w:lvl w:ilvl="6" w:tplc="0C0A0001" w:tentative="1">
      <w:start w:val="1"/>
      <w:numFmt w:val="bullet"/>
      <w:lvlText w:val=""/>
      <w:lvlJc w:val="start"/>
      <w:pPr>
        <w:ind w:start="223.65pt" w:hanging="18pt"/>
      </w:pPr>
      <w:rPr>
        <w:rFonts w:ascii="Symbol" w:hAnsi="Symbol" w:hint="default"/>
      </w:rPr>
    </w:lvl>
    <w:lvl w:ilvl="7" w:tplc="0C0A0003" w:tentative="1">
      <w:start w:val="1"/>
      <w:numFmt w:val="bullet"/>
      <w:lvlText w:val="o"/>
      <w:lvlJc w:val="start"/>
      <w:pPr>
        <w:ind w:start="259.65pt" w:hanging="18pt"/>
      </w:pPr>
      <w:rPr>
        <w:rFonts w:ascii="Courier New" w:hAnsi="Courier New" w:hint="default"/>
      </w:rPr>
    </w:lvl>
    <w:lvl w:ilvl="8" w:tplc="0C0A0005" w:tentative="1">
      <w:start w:val="1"/>
      <w:numFmt w:val="bullet"/>
      <w:lvlText w:val=""/>
      <w:lvlJc w:val="start"/>
      <w:pPr>
        <w:ind w:start="295.65pt" w:hanging="18pt"/>
      </w:pPr>
      <w:rPr>
        <w:rFonts w:ascii="Wingdings" w:hAnsi="Wingdings" w:hint="default"/>
      </w:rPr>
    </w:lvl>
  </w:abstractNum>
  <w:abstractNum w:abstractNumId="4" w15:restartNumberingAfterBreak="0">
    <w:nsid w:val="226E7BCA"/>
    <w:multiLevelType w:val="multilevel"/>
    <w:tmpl w:val="B4A8FE86"/>
    <w:lvl w:ilvl="0">
      <w:start w:val="1"/>
      <w:numFmt w:val="decimal"/>
      <w:lvlText w:val="%1."/>
      <w:lvlJc w:val="start"/>
      <w:pPr>
        <w:ind w:start="18pt" w:hanging="18pt"/>
      </w:pPr>
      <w:rPr>
        <w:rFonts w:cs="Times New Roman" w:hint="default"/>
      </w:rPr>
    </w:lvl>
    <w:lvl w:ilvl="1">
      <w:start w:val="1"/>
      <w:numFmt w:val="decimal"/>
      <w:lvlText w:val="%1.%2."/>
      <w:lvlJc w:val="start"/>
      <w:pPr>
        <w:ind w:start="-1.65pt" w:hanging="18pt"/>
      </w:pPr>
      <w:rPr>
        <w:rFonts w:cs="Times New Roman" w:hint="default"/>
      </w:rPr>
    </w:lvl>
    <w:lvl w:ilvl="2">
      <w:start w:val="1"/>
      <w:numFmt w:val="decimal"/>
      <w:lvlText w:val="%1.%2.%3."/>
      <w:lvlJc w:val="start"/>
      <w:pPr>
        <w:ind w:start="-11.30pt" w:hanging="36pt"/>
      </w:pPr>
      <w:rPr>
        <w:rFonts w:cs="Times New Roman" w:hint="default"/>
      </w:rPr>
    </w:lvl>
    <w:lvl w:ilvl="3">
      <w:start w:val="1"/>
      <w:numFmt w:val="decimal"/>
      <w:lvlText w:val="%1.%2.%3.%4."/>
      <w:lvlJc w:val="start"/>
      <w:pPr>
        <w:ind w:start="-40.95pt" w:hanging="36pt"/>
      </w:pPr>
      <w:rPr>
        <w:rFonts w:cs="Times New Roman" w:hint="default"/>
      </w:rPr>
    </w:lvl>
    <w:lvl w:ilvl="4">
      <w:start w:val="1"/>
      <w:numFmt w:val="decimal"/>
      <w:lvlText w:val="%1.%2.%3.%4.%5."/>
      <w:lvlJc w:val="start"/>
      <w:pPr>
        <w:ind w:start="-50.60pt" w:hanging="54pt"/>
      </w:pPr>
      <w:rPr>
        <w:rFonts w:cs="Times New Roman" w:hint="default"/>
      </w:rPr>
    </w:lvl>
    <w:lvl w:ilvl="5">
      <w:start w:val="1"/>
      <w:numFmt w:val="decimal"/>
      <w:lvlText w:val="%1.%2.%3.%4.%5.%6."/>
      <w:lvlJc w:val="start"/>
      <w:pPr>
        <w:ind w:start="-78.25pt" w:hanging="54pt"/>
      </w:pPr>
      <w:rPr>
        <w:rFonts w:cs="Times New Roman" w:hint="default"/>
      </w:rPr>
    </w:lvl>
    <w:lvl w:ilvl="6">
      <w:start w:val="1"/>
      <w:numFmt w:val="decimal"/>
      <w:lvlText w:val="%1.%2.%3.%4.%5.%6.%7."/>
      <w:lvlJc w:val="start"/>
      <w:pPr>
        <w:ind w:start="-107.90pt" w:hanging="54pt"/>
      </w:pPr>
      <w:rPr>
        <w:rFonts w:cs="Times New Roman" w:hint="default"/>
      </w:rPr>
    </w:lvl>
    <w:lvl w:ilvl="7">
      <w:start w:val="1"/>
      <w:numFmt w:val="decimal"/>
      <w:lvlText w:val="%1.%2.%3.%4.%5.%6.%7.%8."/>
      <w:lvlJc w:val="start"/>
      <w:pPr>
        <w:ind w:start="-117.55pt" w:hanging="72pt"/>
      </w:pPr>
      <w:rPr>
        <w:rFonts w:cs="Times New Roman" w:hint="default"/>
      </w:rPr>
    </w:lvl>
    <w:lvl w:ilvl="8">
      <w:start w:val="1"/>
      <w:numFmt w:val="decimal"/>
      <w:lvlText w:val="%1.%2.%3.%4.%5.%6.%7.%8.%9."/>
      <w:lvlJc w:val="start"/>
      <w:pPr>
        <w:ind w:start="-145.20pt" w:hanging="72pt"/>
      </w:pPr>
      <w:rPr>
        <w:rFonts w:cs="Times New Roman" w:hint="default"/>
      </w:rPr>
    </w:lvl>
  </w:abstractNum>
  <w:abstractNum w:abstractNumId="5" w15:restartNumberingAfterBreak="0">
    <w:nsid w:val="22ED0433"/>
    <w:multiLevelType w:val="multilevel"/>
    <w:tmpl w:val="F81AAADE"/>
    <w:lvl w:ilvl="0">
      <w:start w:val="1"/>
      <w:numFmt w:val="none"/>
      <w:lvlText w:val="[1]"/>
      <w:lvlJc w:val="start"/>
      <w:pPr>
        <w:ind w:start="36pt" w:hanging="18pt"/>
      </w:pPr>
      <w:rPr>
        <w:rFonts w:cs="Times New Roman" w:hint="default"/>
      </w:rPr>
    </w:lvl>
    <w:lvl w:ilvl="1">
      <w:start w:val="1"/>
      <w:numFmt w:val="lowerLetter"/>
      <w:lvlText w:val="%2."/>
      <w:lvlJc w:val="start"/>
      <w:pPr>
        <w:ind w:start="72pt" w:hanging="18pt"/>
      </w:pPr>
      <w:rPr>
        <w:rFonts w:cs="Times New Roman"/>
      </w:rPr>
    </w:lvl>
    <w:lvl w:ilvl="2">
      <w:start w:val="1"/>
      <w:numFmt w:val="lowerRoman"/>
      <w:lvlText w:val="%3."/>
      <w:lvlJc w:val="end"/>
      <w:pPr>
        <w:ind w:start="108pt" w:hanging="9pt"/>
      </w:pPr>
      <w:rPr>
        <w:rFonts w:cs="Times New Roman"/>
      </w:rPr>
    </w:lvl>
    <w:lvl w:ilvl="3">
      <w:start w:val="1"/>
      <w:numFmt w:val="decimal"/>
      <w:lvlText w:val="%4."/>
      <w:lvlJc w:val="start"/>
      <w:pPr>
        <w:ind w:start="144pt" w:hanging="18pt"/>
      </w:pPr>
      <w:rPr>
        <w:rFonts w:cs="Times New Roman"/>
      </w:rPr>
    </w:lvl>
    <w:lvl w:ilvl="4">
      <w:start w:val="1"/>
      <w:numFmt w:val="lowerLetter"/>
      <w:lvlText w:val="%5."/>
      <w:lvlJc w:val="start"/>
      <w:pPr>
        <w:ind w:start="180pt" w:hanging="18pt"/>
      </w:pPr>
      <w:rPr>
        <w:rFonts w:cs="Times New Roman"/>
      </w:rPr>
    </w:lvl>
    <w:lvl w:ilvl="5">
      <w:start w:val="1"/>
      <w:numFmt w:val="lowerRoman"/>
      <w:lvlText w:val="%6."/>
      <w:lvlJc w:val="end"/>
      <w:pPr>
        <w:ind w:start="216pt" w:hanging="9pt"/>
      </w:pPr>
      <w:rPr>
        <w:rFonts w:cs="Times New Roman"/>
      </w:rPr>
    </w:lvl>
    <w:lvl w:ilvl="6">
      <w:start w:val="1"/>
      <w:numFmt w:val="decimal"/>
      <w:lvlText w:val="%7."/>
      <w:lvlJc w:val="start"/>
      <w:pPr>
        <w:ind w:start="252pt" w:hanging="18pt"/>
      </w:pPr>
      <w:rPr>
        <w:rFonts w:cs="Times New Roman"/>
      </w:rPr>
    </w:lvl>
    <w:lvl w:ilvl="7">
      <w:start w:val="1"/>
      <w:numFmt w:val="lowerLetter"/>
      <w:lvlText w:val="%8."/>
      <w:lvlJc w:val="start"/>
      <w:pPr>
        <w:ind w:start="288pt" w:hanging="18pt"/>
      </w:pPr>
      <w:rPr>
        <w:rFonts w:cs="Times New Roman"/>
      </w:rPr>
    </w:lvl>
    <w:lvl w:ilvl="8">
      <w:start w:val="1"/>
      <w:numFmt w:val="lowerRoman"/>
      <w:lvlText w:val="%9."/>
      <w:lvlJc w:val="end"/>
      <w:pPr>
        <w:ind w:start="324pt" w:hanging="9pt"/>
      </w:pPr>
      <w:rPr>
        <w:rFonts w:cs="Times New Roman"/>
      </w:rPr>
    </w:lvl>
  </w:abstractNum>
  <w:abstractNum w:abstractNumId="6" w15:restartNumberingAfterBreak="0">
    <w:nsid w:val="26A41381"/>
    <w:multiLevelType w:val="multilevel"/>
    <w:tmpl w:val="03A63CC0"/>
    <w:lvl w:ilvl="0">
      <w:start w:val="1"/>
      <w:numFmt w:val="decimal"/>
      <w:lvlText w:val="%1."/>
      <w:lvlJc w:val="start"/>
      <w:pPr>
        <w:ind w:start="-1.65pt" w:hanging="18pt"/>
      </w:pPr>
      <w:rPr>
        <w:rFonts w:cs="Times New Roman" w:hint="default"/>
        <w:sz w:val="32"/>
        <w:szCs w:val="32"/>
      </w:rPr>
    </w:lvl>
    <w:lvl w:ilvl="1">
      <w:start w:val="2"/>
      <w:numFmt w:val="decimal"/>
      <w:isLgl/>
      <w:lvlText w:val="%1.%2"/>
      <w:lvlJc w:val="start"/>
      <w:pPr>
        <w:ind w:start="0.65pt" w:hanging="27pt"/>
      </w:pPr>
      <w:rPr>
        <w:rFonts w:cs="Times New Roman" w:hint="default"/>
      </w:rPr>
    </w:lvl>
    <w:lvl w:ilvl="2">
      <w:start w:val="1"/>
      <w:numFmt w:val="decimal"/>
      <w:isLgl/>
      <w:lvlText w:val="%1.%2.%3"/>
      <w:lvlJc w:val="start"/>
      <w:pPr>
        <w:ind w:start="7.65pt" w:hanging="36pt"/>
      </w:pPr>
      <w:rPr>
        <w:rFonts w:cs="Times New Roman" w:hint="default"/>
      </w:rPr>
    </w:lvl>
    <w:lvl w:ilvl="3">
      <w:start w:val="1"/>
      <w:numFmt w:val="decimal"/>
      <w:isLgl/>
      <w:lvlText w:val="%1.%2.%3.%4"/>
      <w:lvlJc w:val="start"/>
      <w:pPr>
        <w:ind w:start="7.65pt" w:hanging="36pt"/>
      </w:pPr>
      <w:rPr>
        <w:rFonts w:cs="Times New Roman" w:hint="default"/>
      </w:rPr>
    </w:lvl>
    <w:lvl w:ilvl="4">
      <w:start w:val="1"/>
      <w:numFmt w:val="decimal"/>
      <w:isLgl/>
      <w:lvlText w:val="%1.%2.%3.%4.%5"/>
      <w:lvlJc w:val="start"/>
      <w:pPr>
        <w:ind w:start="7.65pt" w:hanging="36pt"/>
      </w:pPr>
      <w:rPr>
        <w:rFonts w:cs="Times New Roman" w:hint="default"/>
      </w:rPr>
    </w:lvl>
    <w:lvl w:ilvl="5">
      <w:start w:val="1"/>
      <w:numFmt w:val="decimal"/>
      <w:isLgl/>
      <w:lvlText w:val="%1.%2.%3.%4.%5.%6"/>
      <w:lvlJc w:val="start"/>
      <w:pPr>
        <w:ind w:start="25.65pt" w:hanging="54pt"/>
      </w:pPr>
      <w:rPr>
        <w:rFonts w:cs="Times New Roman" w:hint="default"/>
      </w:rPr>
    </w:lvl>
    <w:lvl w:ilvl="6">
      <w:start w:val="1"/>
      <w:numFmt w:val="decimal"/>
      <w:isLgl/>
      <w:lvlText w:val="%1.%2.%3.%4.%5.%6.%7"/>
      <w:lvlJc w:val="start"/>
      <w:pPr>
        <w:ind w:start="25.65pt" w:hanging="54pt"/>
      </w:pPr>
      <w:rPr>
        <w:rFonts w:cs="Times New Roman" w:hint="default"/>
      </w:rPr>
    </w:lvl>
    <w:lvl w:ilvl="7">
      <w:start w:val="1"/>
      <w:numFmt w:val="decimal"/>
      <w:isLgl/>
      <w:lvlText w:val="%1.%2.%3.%4.%5.%6.%7.%8"/>
      <w:lvlJc w:val="start"/>
      <w:pPr>
        <w:ind w:start="43.65pt" w:hanging="72pt"/>
      </w:pPr>
      <w:rPr>
        <w:rFonts w:cs="Times New Roman" w:hint="default"/>
      </w:rPr>
    </w:lvl>
    <w:lvl w:ilvl="8">
      <w:start w:val="1"/>
      <w:numFmt w:val="decimal"/>
      <w:isLgl/>
      <w:lvlText w:val="%1.%2.%3.%4.%5.%6.%7.%8.%9"/>
      <w:lvlJc w:val="start"/>
      <w:pPr>
        <w:ind w:start="43.65pt" w:hanging="72pt"/>
      </w:pPr>
      <w:rPr>
        <w:rFonts w:cs="Times New Roman" w:hint="default"/>
      </w:rPr>
    </w:lvl>
  </w:abstractNum>
  <w:abstractNum w:abstractNumId="7" w15:restartNumberingAfterBreak="0">
    <w:nsid w:val="2DC80359"/>
    <w:multiLevelType w:val="hybridMultilevel"/>
    <w:tmpl w:val="E58257AA"/>
    <w:lvl w:ilvl="0" w:tplc="4ACCE2CA">
      <w:numFmt w:val="bullet"/>
      <w:lvlText w:val="-"/>
      <w:lvlJc w:val="start"/>
      <w:pPr>
        <w:ind w:start="-1.65pt" w:hanging="18pt"/>
      </w:pPr>
      <w:rPr>
        <w:rFonts w:ascii="Times New Roman" w:eastAsia="Times New Roman" w:hAnsi="Times New Roman" w:cs="Times New Roman" w:hint="default"/>
      </w:rPr>
    </w:lvl>
    <w:lvl w:ilvl="1" w:tplc="0C0A0003">
      <w:start w:val="1"/>
      <w:numFmt w:val="bullet"/>
      <w:lvlText w:val="o"/>
      <w:lvlJc w:val="start"/>
      <w:pPr>
        <w:ind w:start="25.65pt" w:hanging="18pt"/>
      </w:pPr>
      <w:rPr>
        <w:rFonts w:ascii="Courier New" w:hAnsi="Courier New" w:cs="Courier New" w:hint="default"/>
      </w:rPr>
    </w:lvl>
    <w:lvl w:ilvl="2" w:tplc="0C0A0005" w:tentative="1">
      <w:start w:val="1"/>
      <w:numFmt w:val="bullet"/>
      <w:lvlText w:val=""/>
      <w:lvlJc w:val="start"/>
      <w:pPr>
        <w:ind w:start="61.65pt" w:hanging="18pt"/>
      </w:pPr>
      <w:rPr>
        <w:rFonts w:ascii="Wingdings" w:hAnsi="Wingdings" w:hint="default"/>
      </w:rPr>
    </w:lvl>
    <w:lvl w:ilvl="3" w:tplc="0C0A0001" w:tentative="1">
      <w:start w:val="1"/>
      <w:numFmt w:val="bullet"/>
      <w:lvlText w:val=""/>
      <w:lvlJc w:val="start"/>
      <w:pPr>
        <w:ind w:start="97.65pt" w:hanging="18pt"/>
      </w:pPr>
      <w:rPr>
        <w:rFonts w:ascii="Symbol" w:hAnsi="Symbol" w:hint="default"/>
      </w:rPr>
    </w:lvl>
    <w:lvl w:ilvl="4" w:tplc="0C0A0003" w:tentative="1">
      <w:start w:val="1"/>
      <w:numFmt w:val="bullet"/>
      <w:lvlText w:val="o"/>
      <w:lvlJc w:val="start"/>
      <w:pPr>
        <w:ind w:start="133.65pt" w:hanging="18pt"/>
      </w:pPr>
      <w:rPr>
        <w:rFonts w:ascii="Courier New" w:hAnsi="Courier New" w:cs="Courier New" w:hint="default"/>
      </w:rPr>
    </w:lvl>
    <w:lvl w:ilvl="5" w:tplc="0C0A0005" w:tentative="1">
      <w:start w:val="1"/>
      <w:numFmt w:val="bullet"/>
      <w:lvlText w:val=""/>
      <w:lvlJc w:val="start"/>
      <w:pPr>
        <w:ind w:start="169.65pt" w:hanging="18pt"/>
      </w:pPr>
      <w:rPr>
        <w:rFonts w:ascii="Wingdings" w:hAnsi="Wingdings" w:hint="default"/>
      </w:rPr>
    </w:lvl>
    <w:lvl w:ilvl="6" w:tplc="0C0A0001" w:tentative="1">
      <w:start w:val="1"/>
      <w:numFmt w:val="bullet"/>
      <w:lvlText w:val=""/>
      <w:lvlJc w:val="start"/>
      <w:pPr>
        <w:ind w:start="205.65pt" w:hanging="18pt"/>
      </w:pPr>
      <w:rPr>
        <w:rFonts w:ascii="Symbol" w:hAnsi="Symbol" w:hint="default"/>
      </w:rPr>
    </w:lvl>
    <w:lvl w:ilvl="7" w:tplc="0C0A0003" w:tentative="1">
      <w:start w:val="1"/>
      <w:numFmt w:val="bullet"/>
      <w:lvlText w:val="o"/>
      <w:lvlJc w:val="start"/>
      <w:pPr>
        <w:ind w:start="241.65pt" w:hanging="18pt"/>
      </w:pPr>
      <w:rPr>
        <w:rFonts w:ascii="Courier New" w:hAnsi="Courier New" w:cs="Courier New" w:hint="default"/>
      </w:rPr>
    </w:lvl>
    <w:lvl w:ilvl="8" w:tplc="0C0A0005" w:tentative="1">
      <w:start w:val="1"/>
      <w:numFmt w:val="bullet"/>
      <w:lvlText w:val=""/>
      <w:lvlJc w:val="start"/>
      <w:pPr>
        <w:ind w:start="277.65pt" w:hanging="18pt"/>
      </w:pPr>
      <w:rPr>
        <w:rFonts w:ascii="Wingdings" w:hAnsi="Wingdings" w:hint="default"/>
      </w:rPr>
    </w:lvl>
  </w:abstractNum>
  <w:abstractNum w:abstractNumId="8" w15:restartNumberingAfterBreak="0">
    <w:nsid w:val="319022F4"/>
    <w:multiLevelType w:val="hybridMultilevel"/>
    <w:tmpl w:val="FFB09334"/>
    <w:lvl w:ilvl="0" w:tplc="E42AD5CE">
      <w:start w:val="1"/>
      <w:numFmt w:val="decimal"/>
      <w:lvlText w:val="%1."/>
      <w:lvlJc w:val="start"/>
      <w:pPr>
        <w:ind w:start="-1.65pt" w:hanging="18pt"/>
      </w:pPr>
      <w:rPr>
        <w:rFonts w:hint="default"/>
      </w:rPr>
    </w:lvl>
    <w:lvl w:ilvl="1" w:tplc="040A0019" w:tentative="1">
      <w:start w:val="1"/>
      <w:numFmt w:val="lowerLetter"/>
      <w:lvlText w:val="%2."/>
      <w:lvlJc w:val="start"/>
      <w:pPr>
        <w:ind w:start="25.65pt" w:hanging="18pt"/>
      </w:pPr>
    </w:lvl>
    <w:lvl w:ilvl="2" w:tplc="040A001B" w:tentative="1">
      <w:start w:val="1"/>
      <w:numFmt w:val="lowerRoman"/>
      <w:lvlText w:val="%3."/>
      <w:lvlJc w:val="end"/>
      <w:pPr>
        <w:ind w:start="61.65pt" w:hanging="9pt"/>
      </w:pPr>
    </w:lvl>
    <w:lvl w:ilvl="3" w:tplc="040A000F" w:tentative="1">
      <w:start w:val="1"/>
      <w:numFmt w:val="decimal"/>
      <w:lvlText w:val="%4."/>
      <w:lvlJc w:val="start"/>
      <w:pPr>
        <w:ind w:start="97.65pt" w:hanging="18pt"/>
      </w:pPr>
    </w:lvl>
    <w:lvl w:ilvl="4" w:tplc="040A0019" w:tentative="1">
      <w:start w:val="1"/>
      <w:numFmt w:val="lowerLetter"/>
      <w:lvlText w:val="%5."/>
      <w:lvlJc w:val="start"/>
      <w:pPr>
        <w:ind w:start="133.65pt" w:hanging="18pt"/>
      </w:pPr>
    </w:lvl>
    <w:lvl w:ilvl="5" w:tplc="040A001B" w:tentative="1">
      <w:start w:val="1"/>
      <w:numFmt w:val="lowerRoman"/>
      <w:lvlText w:val="%6."/>
      <w:lvlJc w:val="end"/>
      <w:pPr>
        <w:ind w:start="169.65pt" w:hanging="9pt"/>
      </w:pPr>
    </w:lvl>
    <w:lvl w:ilvl="6" w:tplc="040A000F" w:tentative="1">
      <w:start w:val="1"/>
      <w:numFmt w:val="decimal"/>
      <w:lvlText w:val="%7."/>
      <w:lvlJc w:val="start"/>
      <w:pPr>
        <w:ind w:start="205.65pt" w:hanging="18pt"/>
      </w:pPr>
    </w:lvl>
    <w:lvl w:ilvl="7" w:tplc="040A0019" w:tentative="1">
      <w:start w:val="1"/>
      <w:numFmt w:val="lowerLetter"/>
      <w:lvlText w:val="%8."/>
      <w:lvlJc w:val="start"/>
      <w:pPr>
        <w:ind w:start="241.65pt" w:hanging="18pt"/>
      </w:pPr>
    </w:lvl>
    <w:lvl w:ilvl="8" w:tplc="040A001B" w:tentative="1">
      <w:start w:val="1"/>
      <w:numFmt w:val="lowerRoman"/>
      <w:lvlText w:val="%9."/>
      <w:lvlJc w:val="end"/>
      <w:pPr>
        <w:ind w:start="277.65pt" w:hanging="9pt"/>
      </w:pPr>
    </w:lvl>
  </w:abstractNum>
  <w:abstractNum w:abstractNumId="9" w15:restartNumberingAfterBreak="0">
    <w:nsid w:val="35DC7B96"/>
    <w:multiLevelType w:val="hybridMultilevel"/>
    <w:tmpl w:val="0FFEEA0C"/>
    <w:lvl w:ilvl="0" w:tplc="79EA8A58">
      <w:start w:val="1"/>
      <w:numFmt w:val="decimal"/>
      <w:lvlText w:val="%1."/>
      <w:lvlJc w:val="start"/>
      <w:pPr>
        <w:tabs>
          <w:tab w:val="num" w:pos="36pt"/>
        </w:tabs>
        <w:ind w:start="36pt" w:hanging="18pt"/>
      </w:pPr>
    </w:lvl>
    <w:lvl w:ilvl="1" w:tplc="CA6AEDEE" w:tentative="1">
      <w:start w:val="1"/>
      <w:numFmt w:val="decimal"/>
      <w:lvlText w:val="%2."/>
      <w:lvlJc w:val="start"/>
      <w:pPr>
        <w:tabs>
          <w:tab w:val="num" w:pos="72pt"/>
        </w:tabs>
        <w:ind w:start="72pt" w:hanging="18pt"/>
      </w:pPr>
    </w:lvl>
    <w:lvl w:ilvl="2" w:tplc="459E2CE4" w:tentative="1">
      <w:start w:val="1"/>
      <w:numFmt w:val="decimal"/>
      <w:lvlText w:val="%3."/>
      <w:lvlJc w:val="start"/>
      <w:pPr>
        <w:tabs>
          <w:tab w:val="num" w:pos="108pt"/>
        </w:tabs>
        <w:ind w:start="108pt" w:hanging="18pt"/>
      </w:pPr>
    </w:lvl>
    <w:lvl w:ilvl="3" w:tplc="8F2AD424" w:tentative="1">
      <w:start w:val="1"/>
      <w:numFmt w:val="decimal"/>
      <w:lvlText w:val="%4."/>
      <w:lvlJc w:val="start"/>
      <w:pPr>
        <w:tabs>
          <w:tab w:val="num" w:pos="144pt"/>
        </w:tabs>
        <w:ind w:start="144pt" w:hanging="18pt"/>
      </w:pPr>
    </w:lvl>
    <w:lvl w:ilvl="4" w:tplc="E6C6C08E" w:tentative="1">
      <w:start w:val="1"/>
      <w:numFmt w:val="decimal"/>
      <w:lvlText w:val="%5."/>
      <w:lvlJc w:val="start"/>
      <w:pPr>
        <w:tabs>
          <w:tab w:val="num" w:pos="180pt"/>
        </w:tabs>
        <w:ind w:start="180pt" w:hanging="18pt"/>
      </w:pPr>
    </w:lvl>
    <w:lvl w:ilvl="5" w:tplc="965013CC" w:tentative="1">
      <w:start w:val="1"/>
      <w:numFmt w:val="decimal"/>
      <w:lvlText w:val="%6."/>
      <w:lvlJc w:val="start"/>
      <w:pPr>
        <w:tabs>
          <w:tab w:val="num" w:pos="216pt"/>
        </w:tabs>
        <w:ind w:start="216pt" w:hanging="18pt"/>
      </w:pPr>
    </w:lvl>
    <w:lvl w:ilvl="6" w:tplc="E5267F36" w:tentative="1">
      <w:start w:val="1"/>
      <w:numFmt w:val="decimal"/>
      <w:lvlText w:val="%7."/>
      <w:lvlJc w:val="start"/>
      <w:pPr>
        <w:tabs>
          <w:tab w:val="num" w:pos="252pt"/>
        </w:tabs>
        <w:ind w:start="252pt" w:hanging="18pt"/>
      </w:pPr>
    </w:lvl>
    <w:lvl w:ilvl="7" w:tplc="AD4EF660" w:tentative="1">
      <w:start w:val="1"/>
      <w:numFmt w:val="decimal"/>
      <w:lvlText w:val="%8."/>
      <w:lvlJc w:val="start"/>
      <w:pPr>
        <w:tabs>
          <w:tab w:val="num" w:pos="288pt"/>
        </w:tabs>
        <w:ind w:start="288pt" w:hanging="18pt"/>
      </w:pPr>
    </w:lvl>
    <w:lvl w:ilvl="8" w:tplc="7FC67524" w:tentative="1">
      <w:start w:val="1"/>
      <w:numFmt w:val="decimal"/>
      <w:lvlText w:val="%9."/>
      <w:lvlJc w:val="start"/>
      <w:pPr>
        <w:tabs>
          <w:tab w:val="num" w:pos="324pt"/>
        </w:tabs>
        <w:ind w:start="324pt" w:hanging="18pt"/>
      </w:pPr>
    </w:lvl>
  </w:abstractNum>
  <w:abstractNum w:abstractNumId="10" w15:restartNumberingAfterBreak="0">
    <w:nsid w:val="38F128DC"/>
    <w:multiLevelType w:val="hybridMultilevel"/>
    <w:tmpl w:val="5B346D7C"/>
    <w:lvl w:ilvl="0" w:tplc="0C0A0001">
      <w:start w:val="1"/>
      <w:numFmt w:val="bullet"/>
      <w:lvlText w:val=""/>
      <w:lvlJc w:val="start"/>
      <w:pPr>
        <w:ind w:start="36pt" w:hanging="18pt"/>
      </w:pPr>
      <w:rPr>
        <w:rFonts w:ascii="Symbol" w:hAnsi="Symbol" w:hint="default"/>
      </w:rPr>
    </w:lvl>
    <w:lvl w:ilvl="1" w:tplc="0C0A0003" w:tentative="1">
      <w:start w:val="1"/>
      <w:numFmt w:val="bullet"/>
      <w:lvlText w:val="o"/>
      <w:lvlJc w:val="start"/>
      <w:pPr>
        <w:ind w:start="72pt" w:hanging="18pt"/>
      </w:pPr>
      <w:rPr>
        <w:rFonts w:ascii="Courier New" w:hAnsi="Courier New" w:hint="default"/>
      </w:rPr>
    </w:lvl>
    <w:lvl w:ilvl="2" w:tplc="0C0A0005" w:tentative="1">
      <w:start w:val="1"/>
      <w:numFmt w:val="bullet"/>
      <w:lvlText w:val=""/>
      <w:lvlJc w:val="start"/>
      <w:pPr>
        <w:ind w:start="108pt" w:hanging="18pt"/>
      </w:pPr>
      <w:rPr>
        <w:rFonts w:ascii="Wingdings" w:hAnsi="Wingdings" w:hint="default"/>
      </w:rPr>
    </w:lvl>
    <w:lvl w:ilvl="3" w:tplc="0C0A0001" w:tentative="1">
      <w:start w:val="1"/>
      <w:numFmt w:val="bullet"/>
      <w:lvlText w:val=""/>
      <w:lvlJc w:val="start"/>
      <w:pPr>
        <w:ind w:start="144pt" w:hanging="18pt"/>
      </w:pPr>
      <w:rPr>
        <w:rFonts w:ascii="Symbol" w:hAnsi="Symbol" w:hint="default"/>
      </w:rPr>
    </w:lvl>
    <w:lvl w:ilvl="4" w:tplc="0C0A0003" w:tentative="1">
      <w:start w:val="1"/>
      <w:numFmt w:val="bullet"/>
      <w:lvlText w:val="o"/>
      <w:lvlJc w:val="start"/>
      <w:pPr>
        <w:ind w:start="180pt" w:hanging="18pt"/>
      </w:pPr>
      <w:rPr>
        <w:rFonts w:ascii="Courier New" w:hAnsi="Courier New" w:hint="default"/>
      </w:rPr>
    </w:lvl>
    <w:lvl w:ilvl="5" w:tplc="0C0A0005" w:tentative="1">
      <w:start w:val="1"/>
      <w:numFmt w:val="bullet"/>
      <w:lvlText w:val=""/>
      <w:lvlJc w:val="start"/>
      <w:pPr>
        <w:ind w:start="216pt" w:hanging="18pt"/>
      </w:pPr>
      <w:rPr>
        <w:rFonts w:ascii="Wingdings" w:hAnsi="Wingdings" w:hint="default"/>
      </w:rPr>
    </w:lvl>
    <w:lvl w:ilvl="6" w:tplc="0C0A0001" w:tentative="1">
      <w:start w:val="1"/>
      <w:numFmt w:val="bullet"/>
      <w:lvlText w:val=""/>
      <w:lvlJc w:val="start"/>
      <w:pPr>
        <w:ind w:start="252pt" w:hanging="18pt"/>
      </w:pPr>
      <w:rPr>
        <w:rFonts w:ascii="Symbol" w:hAnsi="Symbol" w:hint="default"/>
      </w:rPr>
    </w:lvl>
    <w:lvl w:ilvl="7" w:tplc="0C0A0003" w:tentative="1">
      <w:start w:val="1"/>
      <w:numFmt w:val="bullet"/>
      <w:lvlText w:val="o"/>
      <w:lvlJc w:val="start"/>
      <w:pPr>
        <w:ind w:start="288pt" w:hanging="18pt"/>
      </w:pPr>
      <w:rPr>
        <w:rFonts w:ascii="Courier New" w:hAnsi="Courier New" w:hint="default"/>
      </w:rPr>
    </w:lvl>
    <w:lvl w:ilvl="8" w:tplc="0C0A0005" w:tentative="1">
      <w:start w:val="1"/>
      <w:numFmt w:val="bullet"/>
      <w:lvlText w:val=""/>
      <w:lvlJc w:val="start"/>
      <w:pPr>
        <w:ind w:start="324pt" w:hanging="18pt"/>
      </w:pPr>
      <w:rPr>
        <w:rFonts w:ascii="Wingdings" w:hAnsi="Wingdings" w:hint="default"/>
      </w:rPr>
    </w:lvl>
  </w:abstractNum>
  <w:abstractNum w:abstractNumId="11" w15:restartNumberingAfterBreak="0">
    <w:nsid w:val="408269AD"/>
    <w:multiLevelType w:val="hybridMultilevel"/>
    <w:tmpl w:val="394A3FFA"/>
    <w:lvl w:ilvl="0" w:tplc="453C6488">
      <w:numFmt w:val="bullet"/>
      <w:lvlText w:val="-"/>
      <w:lvlJc w:val="start"/>
      <w:pPr>
        <w:ind w:start="7.65pt" w:hanging="18pt"/>
      </w:pPr>
      <w:rPr>
        <w:rFonts w:ascii="Times New Roman" w:eastAsia="Times New Roman" w:hAnsi="Times New Roman" w:cs="Times New Roman" w:hint="default"/>
      </w:rPr>
    </w:lvl>
    <w:lvl w:ilvl="1" w:tplc="0C0A0003" w:tentative="1">
      <w:start w:val="1"/>
      <w:numFmt w:val="bullet"/>
      <w:lvlText w:val="o"/>
      <w:lvlJc w:val="start"/>
      <w:pPr>
        <w:ind w:start="43.65pt" w:hanging="18pt"/>
      </w:pPr>
      <w:rPr>
        <w:rFonts w:ascii="Courier New" w:hAnsi="Courier New" w:cs="Courier New" w:hint="default"/>
      </w:rPr>
    </w:lvl>
    <w:lvl w:ilvl="2" w:tplc="0C0A0005" w:tentative="1">
      <w:start w:val="1"/>
      <w:numFmt w:val="bullet"/>
      <w:lvlText w:val=""/>
      <w:lvlJc w:val="start"/>
      <w:pPr>
        <w:ind w:start="79.65pt" w:hanging="18pt"/>
      </w:pPr>
      <w:rPr>
        <w:rFonts w:ascii="Wingdings" w:hAnsi="Wingdings" w:hint="default"/>
      </w:rPr>
    </w:lvl>
    <w:lvl w:ilvl="3" w:tplc="0C0A0001" w:tentative="1">
      <w:start w:val="1"/>
      <w:numFmt w:val="bullet"/>
      <w:lvlText w:val=""/>
      <w:lvlJc w:val="start"/>
      <w:pPr>
        <w:ind w:start="115.65pt" w:hanging="18pt"/>
      </w:pPr>
      <w:rPr>
        <w:rFonts w:ascii="Symbol" w:hAnsi="Symbol" w:hint="default"/>
      </w:rPr>
    </w:lvl>
    <w:lvl w:ilvl="4" w:tplc="0C0A0003" w:tentative="1">
      <w:start w:val="1"/>
      <w:numFmt w:val="bullet"/>
      <w:lvlText w:val="o"/>
      <w:lvlJc w:val="start"/>
      <w:pPr>
        <w:ind w:start="151.65pt" w:hanging="18pt"/>
      </w:pPr>
      <w:rPr>
        <w:rFonts w:ascii="Courier New" w:hAnsi="Courier New" w:cs="Courier New" w:hint="default"/>
      </w:rPr>
    </w:lvl>
    <w:lvl w:ilvl="5" w:tplc="0C0A0005" w:tentative="1">
      <w:start w:val="1"/>
      <w:numFmt w:val="bullet"/>
      <w:lvlText w:val=""/>
      <w:lvlJc w:val="start"/>
      <w:pPr>
        <w:ind w:start="187.65pt" w:hanging="18pt"/>
      </w:pPr>
      <w:rPr>
        <w:rFonts w:ascii="Wingdings" w:hAnsi="Wingdings" w:hint="default"/>
      </w:rPr>
    </w:lvl>
    <w:lvl w:ilvl="6" w:tplc="0C0A0001" w:tentative="1">
      <w:start w:val="1"/>
      <w:numFmt w:val="bullet"/>
      <w:lvlText w:val=""/>
      <w:lvlJc w:val="start"/>
      <w:pPr>
        <w:ind w:start="223.65pt" w:hanging="18pt"/>
      </w:pPr>
      <w:rPr>
        <w:rFonts w:ascii="Symbol" w:hAnsi="Symbol" w:hint="default"/>
      </w:rPr>
    </w:lvl>
    <w:lvl w:ilvl="7" w:tplc="0C0A0003" w:tentative="1">
      <w:start w:val="1"/>
      <w:numFmt w:val="bullet"/>
      <w:lvlText w:val="o"/>
      <w:lvlJc w:val="start"/>
      <w:pPr>
        <w:ind w:start="259.65pt" w:hanging="18pt"/>
      </w:pPr>
      <w:rPr>
        <w:rFonts w:ascii="Courier New" w:hAnsi="Courier New" w:cs="Courier New" w:hint="default"/>
      </w:rPr>
    </w:lvl>
    <w:lvl w:ilvl="8" w:tplc="0C0A0005" w:tentative="1">
      <w:start w:val="1"/>
      <w:numFmt w:val="bullet"/>
      <w:lvlText w:val=""/>
      <w:lvlJc w:val="start"/>
      <w:pPr>
        <w:ind w:start="295.65pt" w:hanging="18pt"/>
      </w:pPr>
      <w:rPr>
        <w:rFonts w:ascii="Wingdings" w:hAnsi="Wingdings" w:hint="default"/>
      </w:rPr>
    </w:lvl>
  </w:abstractNum>
  <w:abstractNum w:abstractNumId="12" w15:restartNumberingAfterBreak="0">
    <w:nsid w:val="4F104D2B"/>
    <w:multiLevelType w:val="hybridMultilevel"/>
    <w:tmpl w:val="402EA80E"/>
    <w:lvl w:ilvl="0" w:tplc="6A164180">
      <w:start w:val="6"/>
      <w:numFmt w:val="bullet"/>
      <w:lvlText w:val="-"/>
      <w:lvlJc w:val="start"/>
      <w:pPr>
        <w:ind w:start="36pt" w:hanging="18pt"/>
      </w:pPr>
      <w:rPr>
        <w:rFonts w:ascii="Times New Roman" w:eastAsia="Times New Roman" w:hAnsi="Times New Roman" w:cs="Times New Roman" w:hint="default"/>
      </w:rPr>
    </w:lvl>
    <w:lvl w:ilvl="1" w:tplc="0C0A0003" w:tentative="1">
      <w:start w:val="1"/>
      <w:numFmt w:val="bullet"/>
      <w:lvlText w:val="o"/>
      <w:lvlJc w:val="start"/>
      <w:pPr>
        <w:ind w:start="72pt" w:hanging="18pt"/>
      </w:pPr>
      <w:rPr>
        <w:rFonts w:ascii="Courier New" w:hAnsi="Courier New" w:cs="Courier New" w:hint="default"/>
      </w:rPr>
    </w:lvl>
    <w:lvl w:ilvl="2" w:tplc="0C0A0005" w:tentative="1">
      <w:start w:val="1"/>
      <w:numFmt w:val="bullet"/>
      <w:lvlText w:val=""/>
      <w:lvlJc w:val="start"/>
      <w:pPr>
        <w:ind w:start="108pt" w:hanging="18pt"/>
      </w:pPr>
      <w:rPr>
        <w:rFonts w:ascii="Wingdings" w:hAnsi="Wingdings" w:hint="default"/>
      </w:rPr>
    </w:lvl>
    <w:lvl w:ilvl="3" w:tplc="0C0A0001" w:tentative="1">
      <w:start w:val="1"/>
      <w:numFmt w:val="bullet"/>
      <w:lvlText w:val=""/>
      <w:lvlJc w:val="start"/>
      <w:pPr>
        <w:ind w:start="144pt" w:hanging="18pt"/>
      </w:pPr>
      <w:rPr>
        <w:rFonts w:ascii="Symbol" w:hAnsi="Symbol" w:hint="default"/>
      </w:rPr>
    </w:lvl>
    <w:lvl w:ilvl="4" w:tplc="0C0A0003" w:tentative="1">
      <w:start w:val="1"/>
      <w:numFmt w:val="bullet"/>
      <w:lvlText w:val="o"/>
      <w:lvlJc w:val="start"/>
      <w:pPr>
        <w:ind w:start="180pt" w:hanging="18pt"/>
      </w:pPr>
      <w:rPr>
        <w:rFonts w:ascii="Courier New" w:hAnsi="Courier New" w:cs="Courier New" w:hint="default"/>
      </w:rPr>
    </w:lvl>
    <w:lvl w:ilvl="5" w:tplc="0C0A0005" w:tentative="1">
      <w:start w:val="1"/>
      <w:numFmt w:val="bullet"/>
      <w:lvlText w:val=""/>
      <w:lvlJc w:val="start"/>
      <w:pPr>
        <w:ind w:start="216pt" w:hanging="18pt"/>
      </w:pPr>
      <w:rPr>
        <w:rFonts w:ascii="Wingdings" w:hAnsi="Wingdings" w:hint="default"/>
      </w:rPr>
    </w:lvl>
    <w:lvl w:ilvl="6" w:tplc="0C0A0001" w:tentative="1">
      <w:start w:val="1"/>
      <w:numFmt w:val="bullet"/>
      <w:lvlText w:val=""/>
      <w:lvlJc w:val="start"/>
      <w:pPr>
        <w:ind w:start="252pt" w:hanging="18pt"/>
      </w:pPr>
      <w:rPr>
        <w:rFonts w:ascii="Symbol" w:hAnsi="Symbol" w:hint="default"/>
      </w:rPr>
    </w:lvl>
    <w:lvl w:ilvl="7" w:tplc="0C0A0003" w:tentative="1">
      <w:start w:val="1"/>
      <w:numFmt w:val="bullet"/>
      <w:lvlText w:val="o"/>
      <w:lvlJc w:val="start"/>
      <w:pPr>
        <w:ind w:start="288pt" w:hanging="18pt"/>
      </w:pPr>
      <w:rPr>
        <w:rFonts w:ascii="Courier New" w:hAnsi="Courier New" w:cs="Courier New" w:hint="default"/>
      </w:rPr>
    </w:lvl>
    <w:lvl w:ilvl="8" w:tplc="0C0A0005" w:tentative="1">
      <w:start w:val="1"/>
      <w:numFmt w:val="bullet"/>
      <w:lvlText w:val=""/>
      <w:lvlJc w:val="start"/>
      <w:pPr>
        <w:ind w:start="324pt" w:hanging="18pt"/>
      </w:pPr>
      <w:rPr>
        <w:rFonts w:ascii="Wingdings" w:hAnsi="Wingdings" w:hint="default"/>
      </w:rPr>
    </w:lvl>
  </w:abstractNum>
  <w:abstractNum w:abstractNumId="13" w15:restartNumberingAfterBreak="0">
    <w:nsid w:val="53721257"/>
    <w:multiLevelType w:val="hybridMultilevel"/>
    <w:tmpl w:val="39F026FA"/>
    <w:lvl w:ilvl="0" w:tplc="266A21EA">
      <w:start w:val="6"/>
      <w:numFmt w:val="bullet"/>
      <w:lvlText w:val="-"/>
      <w:lvlJc w:val="start"/>
      <w:pPr>
        <w:ind w:start="0.70pt" w:hanging="18pt"/>
      </w:pPr>
      <w:rPr>
        <w:rFonts w:ascii="Calibri" w:eastAsia="Times New Roman" w:hAnsi="Calibri" w:cs="Calibri" w:hint="default"/>
      </w:rPr>
    </w:lvl>
    <w:lvl w:ilvl="1" w:tplc="0C0A0003" w:tentative="1">
      <w:start w:val="1"/>
      <w:numFmt w:val="bullet"/>
      <w:lvlText w:val="o"/>
      <w:lvlJc w:val="start"/>
      <w:pPr>
        <w:ind w:start="62.35pt" w:hanging="18pt"/>
      </w:pPr>
      <w:rPr>
        <w:rFonts w:ascii="Courier New" w:hAnsi="Courier New" w:cs="Courier New" w:hint="default"/>
      </w:rPr>
    </w:lvl>
    <w:lvl w:ilvl="2" w:tplc="0C0A0005" w:tentative="1">
      <w:start w:val="1"/>
      <w:numFmt w:val="bullet"/>
      <w:lvlText w:val=""/>
      <w:lvlJc w:val="start"/>
      <w:pPr>
        <w:ind w:start="98.35pt" w:hanging="18pt"/>
      </w:pPr>
      <w:rPr>
        <w:rFonts w:ascii="Wingdings" w:hAnsi="Wingdings" w:hint="default"/>
      </w:rPr>
    </w:lvl>
    <w:lvl w:ilvl="3" w:tplc="0C0A0001" w:tentative="1">
      <w:start w:val="1"/>
      <w:numFmt w:val="bullet"/>
      <w:lvlText w:val=""/>
      <w:lvlJc w:val="start"/>
      <w:pPr>
        <w:ind w:start="134.35pt" w:hanging="18pt"/>
      </w:pPr>
      <w:rPr>
        <w:rFonts w:ascii="Symbol" w:hAnsi="Symbol" w:hint="default"/>
      </w:rPr>
    </w:lvl>
    <w:lvl w:ilvl="4" w:tplc="0C0A0003" w:tentative="1">
      <w:start w:val="1"/>
      <w:numFmt w:val="bullet"/>
      <w:lvlText w:val="o"/>
      <w:lvlJc w:val="start"/>
      <w:pPr>
        <w:ind w:start="170.35pt" w:hanging="18pt"/>
      </w:pPr>
      <w:rPr>
        <w:rFonts w:ascii="Courier New" w:hAnsi="Courier New" w:cs="Courier New" w:hint="default"/>
      </w:rPr>
    </w:lvl>
    <w:lvl w:ilvl="5" w:tplc="0C0A0005" w:tentative="1">
      <w:start w:val="1"/>
      <w:numFmt w:val="bullet"/>
      <w:lvlText w:val=""/>
      <w:lvlJc w:val="start"/>
      <w:pPr>
        <w:ind w:start="206.35pt" w:hanging="18pt"/>
      </w:pPr>
      <w:rPr>
        <w:rFonts w:ascii="Wingdings" w:hAnsi="Wingdings" w:hint="default"/>
      </w:rPr>
    </w:lvl>
    <w:lvl w:ilvl="6" w:tplc="0C0A0001" w:tentative="1">
      <w:start w:val="1"/>
      <w:numFmt w:val="bullet"/>
      <w:lvlText w:val=""/>
      <w:lvlJc w:val="start"/>
      <w:pPr>
        <w:ind w:start="242.35pt" w:hanging="18pt"/>
      </w:pPr>
      <w:rPr>
        <w:rFonts w:ascii="Symbol" w:hAnsi="Symbol" w:hint="default"/>
      </w:rPr>
    </w:lvl>
    <w:lvl w:ilvl="7" w:tplc="0C0A0003" w:tentative="1">
      <w:start w:val="1"/>
      <w:numFmt w:val="bullet"/>
      <w:lvlText w:val="o"/>
      <w:lvlJc w:val="start"/>
      <w:pPr>
        <w:ind w:start="278.35pt" w:hanging="18pt"/>
      </w:pPr>
      <w:rPr>
        <w:rFonts w:ascii="Courier New" w:hAnsi="Courier New" w:cs="Courier New" w:hint="default"/>
      </w:rPr>
    </w:lvl>
    <w:lvl w:ilvl="8" w:tplc="0C0A0005" w:tentative="1">
      <w:start w:val="1"/>
      <w:numFmt w:val="bullet"/>
      <w:lvlText w:val=""/>
      <w:lvlJc w:val="start"/>
      <w:pPr>
        <w:ind w:start="314.35pt" w:hanging="18pt"/>
      </w:pPr>
      <w:rPr>
        <w:rFonts w:ascii="Wingdings" w:hAnsi="Wingdings" w:hint="default"/>
      </w:rPr>
    </w:lvl>
  </w:abstractNum>
  <w:abstractNum w:abstractNumId="14" w15:restartNumberingAfterBreak="0">
    <w:nsid w:val="5679364A"/>
    <w:multiLevelType w:val="hybridMultilevel"/>
    <w:tmpl w:val="37CAB618"/>
    <w:lvl w:ilvl="0" w:tplc="6A9C5A4E">
      <w:start w:val="1"/>
      <w:numFmt w:val="decimal"/>
      <w:lvlText w:val="%1."/>
      <w:lvlJc w:val="start"/>
      <w:pPr>
        <w:ind w:start="25.65pt" w:hanging="18pt"/>
      </w:pPr>
      <w:rPr>
        <w:rFonts w:ascii="Times New Roman" w:eastAsia="Times New Roman" w:hAnsi="Times New Roman" w:cs="Times New Roman"/>
      </w:rPr>
    </w:lvl>
    <w:lvl w:ilvl="1" w:tplc="04030003" w:tentative="1">
      <w:start w:val="1"/>
      <w:numFmt w:val="bullet"/>
      <w:lvlText w:val="o"/>
      <w:lvlJc w:val="start"/>
      <w:pPr>
        <w:ind w:start="61.65pt" w:hanging="18pt"/>
      </w:pPr>
      <w:rPr>
        <w:rFonts w:ascii="Courier New" w:hAnsi="Courier New" w:cs="Courier New" w:hint="default"/>
      </w:rPr>
    </w:lvl>
    <w:lvl w:ilvl="2" w:tplc="04030005" w:tentative="1">
      <w:start w:val="1"/>
      <w:numFmt w:val="bullet"/>
      <w:lvlText w:val=""/>
      <w:lvlJc w:val="start"/>
      <w:pPr>
        <w:ind w:start="97.65pt" w:hanging="18pt"/>
      </w:pPr>
      <w:rPr>
        <w:rFonts w:ascii="Wingdings" w:hAnsi="Wingdings" w:hint="default"/>
      </w:rPr>
    </w:lvl>
    <w:lvl w:ilvl="3" w:tplc="04030001" w:tentative="1">
      <w:start w:val="1"/>
      <w:numFmt w:val="bullet"/>
      <w:lvlText w:val=""/>
      <w:lvlJc w:val="start"/>
      <w:pPr>
        <w:ind w:start="133.65pt" w:hanging="18pt"/>
      </w:pPr>
      <w:rPr>
        <w:rFonts w:ascii="Symbol" w:hAnsi="Symbol" w:hint="default"/>
      </w:rPr>
    </w:lvl>
    <w:lvl w:ilvl="4" w:tplc="04030003" w:tentative="1">
      <w:start w:val="1"/>
      <w:numFmt w:val="bullet"/>
      <w:lvlText w:val="o"/>
      <w:lvlJc w:val="start"/>
      <w:pPr>
        <w:ind w:start="169.65pt" w:hanging="18pt"/>
      </w:pPr>
      <w:rPr>
        <w:rFonts w:ascii="Courier New" w:hAnsi="Courier New" w:cs="Courier New" w:hint="default"/>
      </w:rPr>
    </w:lvl>
    <w:lvl w:ilvl="5" w:tplc="04030005" w:tentative="1">
      <w:start w:val="1"/>
      <w:numFmt w:val="bullet"/>
      <w:lvlText w:val=""/>
      <w:lvlJc w:val="start"/>
      <w:pPr>
        <w:ind w:start="205.65pt" w:hanging="18pt"/>
      </w:pPr>
      <w:rPr>
        <w:rFonts w:ascii="Wingdings" w:hAnsi="Wingdings" w:hint="default"/>
      </w:rPr>
    </w:lvl>
    <w:lvl w:ilvl="6" w:tplc="04030001" w:tentative="1">
      <w:start w:val="1"/>
      <w:numFmt w:val="bullet"/>
      <w:lvlText w:val=""/>
      <w:lvlJc w:val="start"/>
      <w:pPr>
        <w:ind w:start="241.65pt" w:hanging="18pt"/>
      </w:pPr>
      <w:rPr>
        <w:rFonts w:ascii="Symbol" w:hAnsi="Symbol" w:hint="default"/>
      </w:rPr>
    </w:lvl>
    <w:lvl w:ilvl="7" w:tplc="04030003" w:tentative="1">
      <w:start w:val="1"/>
      <w:numFmt w:val="bullet"/>
      <w:lvlText w:val="o"/>
      <w:lvlJc w:val="start"/>
      <w:pPr>
        <w:ind w:start="277.65pt" w:hanging="18pt"/>
      </w:pPr>
      <w:rPr>
        <w:rFonts w:ascii="Courier New" w:hAnsi="Courier New" w:cs="Courier New" w:hint="default"/>
      </w:rPr>
    </w:lvl>
    <w:lvl w:ilvl="8" w:tplc="04030005" w:tentative="1">
      <w:start w:val="1"/>
      <w:numFmt w:val="bullet"/>
      <w:lvlText w:val=""/>
      <w:lvlJc w:val="start"/>
      <w:pPr>
        <w:ind w:start="313.65pt" w:hanging="18pt"/>
      </w:pPr>
      <w:rPr>
        <w:rFonts w:ascii="Wingdings" w:hAnsi="Wingdings" w:hint="default"/>
      </w:rPr>
    </w:lvl>
  </w:abstractNum>
  <w:abstractNum w:abstractNumId="15" w15:restartNumberingAfterBreak="0">
    <w:nsid w:val="56A41BB2"/>
    <w:multiLevelType w:val="hybridMultilevel"/>
    <w:tmpl w:val="7A6AA30C"/>
    <w:lvl w:ilvl="0" w:tplc="266A21EA">
      <w:start w:val="6"/>
      <w:numFmt w:val="bullet"/>
      <w:lvlText w:val="-"/>
      <w:lvlJc w:val="start"/>
      <w:pPr>
        <w:ind w:start="8.35pt" w:hanging="18pt"/>
      </w:pPr>
      <w:rPr>
        <w:rFonts w:ascii="Calibri" w:eastAsia="Times New Roman" w:hAnsi="Calibri" w:cs="Calibri" w:hint="default"/>
      </w:rPr>
    </w:lvl>
    <w:lvl w:ilvl="1" w:tplc="0C0A0003" w:tentative="1">
      <w:start w:val="1"/>
      <w:numFmt w:val="bullet"/>
      <w:lvlText w:val="o"/>
      <w:lvlJc w:val="start"/>
      <w:pPr>
        <w:ind w:start="44.35pt" w:hanging="18pt"/>
      </w:pPr>
      <w:rPr>
        <w:rFonts w:ascii="Courier New" w:hAnsi="Courier New" w:cs="Courier New" w:hint="default"/>
      </w:rPr>
    </w:lvl>
    <w:lvl w:ilvl="2" w:tplc="0C0A0005" w:tentative="1">
      <w:start w:val="1"/>
      <w:numFmt w:val="bullet"/>
      <w:lvlText w:val=""/>
      <w:lvlJc w:val="start"/>
      <w:pPr>
        <w:ind w:start="80.35pt" w:hanging="18pt"/>
      </w:pPr>
      <w:rPr>
        <w:rFonts w:ascii="Wingdings" w:hAnsi="Wingdings" w:hint="default"/>
      </w:rPr>
    </w:lvl>
    <w:lvl w:ilvl="3" w:tplc="0C0A0001" w:tentative="1">
      <w:start w:val="1"/>
      <w:numFmt w:val="bullet"/>
      <w:lvlText w:val=""/>
      <w:lvlJc w:val="start"/>
      <w:pPr>
        <w:ind w:start="116.35pt" w:hanging="18pt"/>
      </w:pPr>
      <w:rPr>
        <w:rFonts w:ascii="Symbol" w:hAnsi="Symbol" w:hint="default"/>
      </w:rPr>
    </w:lvl>
    <w:lvl w:ilvl="4" w:tplc="0C0A0003" w:tentative="1">
      <w:start w:val="1"/>
      <w:numFmt w:val="bullet"/>
      <w:lvlText w:val="o"/>
      <w:lvlJc w:val="start"/>
      <w:pPr>
        <w:ind w:start="152.35pt" w:hanging="18pt"/>
      </w:pPr>
      <w:rPr>
        <w:rFonts w:ascii="Courier New" w:hAnsi="Courier New" w:cs="Courier New" w:hint="default"/>
      </w:rPr>
    </w:lvl>
    <w:lvl w:ilvl="5" w:tplc="0C0A0005" w:tentative="1">
      <w:start w:val="1"/>
      <w:numFmt w:val="bullet"/>
      <w:lvlText w:val=""/>
      <w:lvlJc w:val="start"/>
      <w:pPr>
        <w:ind w:start="188.35pt" w:hanging="18pt"/>
      </w:pPr>
      <w:rPr>
        <w:rFonts w:ascii="Wingdings" w:hAnsi="Wingdings" w:hint="default"/>
      </w:rPr>
    </w:lvl>
    <w:lvl w:ilvl="6" w:tplc="0C0A0001" w:tentative="1">
      <w:start w:val="1"/>
      <w:numFmt w:val="bullet"/>
      <w:lvlText w:val=""/>
      <w:lvlJc w:val="start"/>
      <w:pPr>
        <w:ind w:start="224.35pt" w:hanging="18pt"/>
      </w:pPr>
      <w:rPr>
        <w:rFonts w:ascii="Symbol" w:hAnsi="Symbol" w:hint="default"/>
      </w:rPr>
    </w:lvl>
    <w:lvl w:ilvl="7" w:tplc="0C0A0003" w:tentative="1">
      <w:start w:val="1"/>
      <w:numFmt w:val="bullet"/>
      <w:lvlText w:val="o"/>
      <w:lvlJc w:val="start"/>
      <w:pPr>
        <w:ind w:start="260.35pt" w:hanging="18pt"/>
      </w:pPr>
      <w:rPr>
        <w:rFonts w:ascii="Courier New" w:hAnsi="Courier New" w:cs="Courier New" w:hint="default"/>
      </w:rPr>
    </w:lvl>
    <w:lvl w:ilvl="8" w:tplc="0C0A0005" w:tentative="1">
      <w:start w:val="1"/>
      <w:numFmt w:val="bullet"/>
      <w:lvlText w:val=""/>
      <w:lvlJc w:val="start"/>
      <w:pPr>
        <w:ind w:start="296.35pt" w:hanging="18pt"/>
      </w:pPr>
      <w:rPr>
        <w:rFonts w:ascii="Wingdings" w:hAnsi="Wingdings" w:hint="default"/>
      </w:rPr>
    </w:lvl>
  </w:abstractNum>
  <w:abstractNum w:abstractNumId="16" w15:restartNumberingAfterBreak="0">
    <w:nsid w:val="59BE1656"/>
    <w:multiLevelType w:val="hybridMultilevel"/>
    <w:tmpl w:val="E7C613A2"/>
    <w:lvl w:ilvl="0" w:tplc="854E611C">
      <w:start w:val="1"/>
      <w:numFmt w:val="decimal"/>
      <w:lvlText w:val="[%1]"/>
      <w:lvlJc w:val="start"/>
      <w:pPr>
        <w:ind w:start="7.65pt" w:hanging="18pt"/>
      </w:pPr>
      <w:rPr>
        <w:rFonts w:cs="Times New Roman" w:hint="default"/>
        <w:sz w:val="20"/>
      </w:rPr>
    </w:lvl>
    <w:lvl w:ilvl="1" w:tplc="0C0A0019" w:tentative="1">
      <w:start w:val="1"/>
      <w:numFmt w:val="lowerLetter"/>
      <w:lvlText w:val="%2."/>
      <w:lvlJc w:val="start"/>
      <w:pPr>
        <w:ind w:start="72pt" w:hanging="18pt"/>
      </w:pPr>
      <w:rPr>
        <w:rFonts w:cs="Times New Roman"/>
      </w:rPr>
    </w:lvl>
    <w:lvl w:ilvl="2" w:tplc="0C0A001B" w:tentative="1">
      <w:start w:val="1"/>
      <w:numFmt w:val="lowerRoman"/>
      <w:lvlText w:val="%3."/>
      <w:lvlJc w:val="end"/>
      <w:pPr>
        <w:ind w:start="108pt" w:hanging="9pt"/>
      </w:pPr>
      <w:rPr>
        <w:rFonts w:cs="Times New Roman"/>
      </w:rPr>
    </w:lvl>
    <w:lvl w:ilvl="3" w:tplc="0C0A000F" w:tentative="1">
      <w:start w:val="1"/>
      <w:numFmt w:val="decimal"/>
      <w:lvlText w:val="%4."/>
      <w:lvlJc w:val="start"/>
      <w:pPr>
        <w:ind w:start="144pt" w:hanging="18pt"/>
      </w:pPr>
      <w:rPr>
        <w:rFonts w:cs="Times New Roman"/>
      </w:rPr>
    </w:lvl>
    <w:lvl w:ilvl="4" w:tplc="0C0A0019" w:tentative="1">
      <w:start w:val="1"/>
      <w:numFmt w:val="lowerLetter"/>
      <w:lvlText w:val="%5."/>
      <w:lvlJc w:val="start"/>
      <w:pPr>
        <w:ind w:start="180pt" w:hanging="18pt"/>
      </w:pPr>
      <w:rPr>
        <w:rFonts w:cs="Times New Roman"/>
      </w:rPr>
    </w:lvl>
    <w:lvl w:ilvl="5" w:tplc="0C0A001B" w:tentative="1">
      <w:start w:val="1"/>
      <w:numFmt w:val="lowerRoman"/>
      <w:lvlText w:val="%6."/>
      <w:lvlJc w:val="end"/>
      <w:pPr>
        <w:ind w:start="216pt" w:hanging="9pt"/>
      </w:pPr>
      <w:rPr>
        <w:rFonts w:cs="Times New Roman"/>
      </w:rPr>
    </w:lvl>
    <w:lvl w:ilvl="6" w:tplc="0C0A000F" w:tentative="1">
      <w:start w:val="1"/>
      <w:numFmt w:val="decimal"/>
      <w:lvlText w:val="%7."/>
      <w:lvlJc w:val="start"/>
      <w:pPr>
        <w:ind w:start="252pt" w:hanging="18pt"/>
      </w:pPr>
      <w:rPr>
        <w:rFonts w:cs="Times New Roman"/>
      </w:rPr>
    </w:lvl>
    <w:lvl w:ilvl="7" w:tplc="0C0A0019" w:tentative="1">
      <w:start w:val="1"/>
      <w:numFmt w:val="lowerLetter"/>
      <w:lvlText w:val="%8."/>
      <w:lvlJc w:val="start"/>
      <w:pPr>
        <w:ind w:start="288pt" w:hanging="18pt"/>
      </w:pPr>
      <w:rPr>
        <w:rFonts w:cs="Times New Roman"/>
      </w:rPr>
    </w:lvl>
    <w:lvl w:ilvl="8" w:tplc="0C0A001B" w:tentative="1">
      <w:start w:val="1"/>
      <w:numFmt w:val="lowerRoman"/>
      <w:lvlText w:val="%9."/>
      <w:lvlJc w:val="end"/>
      <w:pPr>
        <w:ind w:start="324pt" w:hanging="9pt"/>
      </w:pPr>
      <w:rPr>
        <w:rFonts w:cs="Times New Roman"/>
      </w:rPr>
    </w:lvl>
  </w:abstractNum>
  <w:abstractNum w:abstractNumId="17" w15:restartNumberingAfterBreak="0">
    <w:nsid w:val="5B895655"/>
    <w:multiLevelType w:val="multilevel"/>
    <w:tmpl w:val="7EC26966"/>
    <w:lvl w:ilvl="0">
      <w:start w:val="4"/>
      <w:numFmt w:val="decimal"/>
      <w:lvlText w:val="%1."/>
      <w:lvlJc w:val="start"/>
      <w:pPr>
        <w:ind w:start="-1.65pt" w:hanging="18pt"/>
      </w:pPr>
      <w:rPr>
        <w:rFonts w:cs="Times New Roman" w:hint="default"/>
        <w:sz w:val="32"/>
        <w:szCs w:val="32"/>
      </w:rPr>
    </w:lvl>
    <w:lvl w:ilvl="1">
      <w:start w:val="1"/>
      <w:numFmt w:val="decimal"/>
      <w:isLgl/>
      <w:lvlText w:val="%1.%2"/>
      <w:lvlJc w:val="start"/>
      <w:pPr>
        <w:ind w:start="0.65pt" w:hanging="27pt"/>
      </w:pPr>
      <w:rPr>
        <w:rFonts w:cs="Times New Roman" w:hint="default"/>
      </w:rPr>
    </w:lvl>
    <w:lvl w:ilvl="2">
      <w:start w:val="1"/>
      <w:numFmt w:val="decimal"/>
      <w:isLgl/>
      <w:lvlText w:val="%1.%2.%3"/>
      <w:lvlJc w:val="start"/>
      <w:pPr>
        <w:ind w:start="7.65pt" w:hanging="36pt"/>
      </w:pPr>
      <w:rPr>
        <w:rFonts w:cs="Times New Roman" w:hint="default"/>
      </w:rPr>
    </w:lvl>
    <w:lvl w:ilvl="3">
      <w:start w:val="1"/>
      <w:numFmt w:val="decimal"/>
      <w:isLgl/>
      <w:lvlText w:val="%1.%2.%3.%4"/>
      <w:lvlJc w:val="start"/>
      <w:pPr>
        <w:ind w:start="7.65pt" w:hanging="36pt"/>
      </w:pPr>
      <w:rPr>
        <w:rFonts w:cs="Times New Roman" w:hint="default"/>
      </w:rPr>
    </w:lvl>
    <w:lvl w:ilvl="4">
      <w:start w:val="1"/>
      <w:numFmt w:val="decimal"/>
      <w:isLgl/>
      <w:lvlText w:val="%1.%2.%3.%4.%5"/>
      <w:lvlJc w:val="start"/>
      <w:pPr>
        <w:ind w:start="7.65pt" w:hanging="36pt"/>
      </w:pPr>
      <w:rPr>
        <w:rFonts w:cs="Times New Roman" w:hint="default"/>
      </w:rPr>
    </w:lvl>
    <w:lvl w:ilvl="5">
      <w:start w:val="1"/>
      <w:numFmt w:val="decimal"/>
      <w:isLgl/>
      <w:lvlText w:val="%1.%2.%3.%4.%5.%6"/>
      <w:lvlJc w:val="start"/>
      <w:pPr>
        <w:ind w:start="25.65pt" w:hanging="54pt"/>
      </w:pPr>
      <w:rPr>
        <w:rFonts w:cs="Times New Roman" w:hint="default"/>
      </w:rPr>
    </w:lvl>
    <w:lvl w:ilvl="6">
      <w:start w:val="1"/>
      <w:numFmt w:val="decimal"/>
      <w:isLgl/>
      <w:lvlText w:val="%1.%2.%3.%4.%5.%6.%7"/>
      <w:lvlJc w:val="start"/>
      <w:pPr>
        <w:ind w:start="25.65pt" w:hanging="54pt"/>
      </w:pPr>
      <w:rPr>
        <w:rFonts w:cs="Times New Roman" w:hint="default"/>
      </w:rPr>
    </w:lvl>
    <w:lvl w:ilvl="7">
      <w:start w:val="1"/>
      <w:numFmt w:val="decimal"/>
      <w:isLgl/>
      <w:lvlText w:val="%1.%2.%3.%4.%5.%6.%7.%8"/>
      <w:lvlJc w:val="start"/>
      <w:pPr>
        <w:ind w:start="43.65pt" w:hanging="72pt"/>
      </w:pPr>
      <w:rPr>
        <w:rFonts w:cs="Times New Roman" w:hint="default"/>
      </w:rPr>
    </w:lvl>
    <w:lvl w:ilvl="8">
      <w:start w:val="1"/>
      <w:numFmt w:val="decimal"/>
      <w:isLgl/>
      <w:lvlText w:val="%1.%2.%3.%4.%5.%6.%7.%8.%9"/>
      <w:lvlJc w:val="start"/>
      <w:pPr>
        <w:ind w:start="43.65pt" w:hanging="72pt"/>
      </w:pPr>
      <w:rPr>
        <w:rFonts w:cs="Times New Roman" w:hint="default"/>
      </w:rPr>
    </w:lvl>
  </w:abstractNum>
  <w:abstractNum w:abstractNumId="18" w15:restartNumberingAfterBreak="0">
    <w:nsid w:val="5C625419"/>
    <w:multiLevelType w:val="hybridMultilevel"/>
    <w:tmpl w:val="B29A4F76"/>
    <w:lvl w:ilvl="0" w:tplc="C012F5C8">
      <w:start w:val="1"/>
      <w:numFmt w:val="decimal"/>
      <w:lvlText w:val="%1."/>
      <w:lvlJc w:val="start"/>
      <w:pPr>
        <w:ind w:start="-6pt" w:hanging="18pt"/>
      </w:pPr>
      <w:rPr>
        <w:rFonts w:hint="default"/>
      </w:rPr>
    </w:lvl>
    <w:lvl w:ilvl="1" w:tplc="0C0A0019" w:tentative="1">
      <w:start w:val="1"/>
      <w:numFmt w:val="lowerLetter"/>
      <w:lvlText w:val="%2."/>
      <w:lvlJc w:val="start"/>
      <w:pPr>
        <w:ind w:start="30pt" w:hanging="18pt"/>
      </w:pPr>
    </w:lvl>
    <w:lvl w:ilvl="2" w:tplc="0C0A001B" w:tentative="1">
      <w:start w:val="1"/>
      <w:numFmt w:val="lowerRoman"/>
      <w:lvlText w:val="%3."/>
      <w:lvlJc w:val="end"/>
      <w:pPr>
        <w:ind w:start="66pt" w:hanging="9pt"/>
      </w:pPr>
    </w:lvl>
    <w:lvl w:ilvl="3" w:tplc="0C0A000F" w:tentative="1">
      <w:start w:val="1"/>
      <w:numFmt w:val="decimal"/>
      <w:lvlText w:val="%4."/>
      <w:lvlJc w:val="start"/>
      <w:pPr>
        <w:ind w:start="102pt" w:hanging="18pt"/>
      </w:pPr>
    </w:lvl>
    <w:lvl w:ilvl="4" w:tplc="0C0A0019" w:tentative="1">
      <w:start w:val="1"/>
      <w:numFmt w:val="lowerLetter"/>
      <w:lvlText w:val="%5."/>
      <w:lvlJc w:val="start"/>
      <w:pPr>
        <w:ind w:start="138pt" w:hanging="18pt"/>
      </w:pPr>
    </w:lvl>
    <w:lvl w:ilvl="5" w:tplc="0C0A001B" w:tentative="1">
      <w:start w:val="1"/>
      <w:numFmt w:val="lowerRoman"/>
      <w:lvlText w:val="%6."/>
      <w:lvlJc w:val="end"/>
      <w:pPr>
        <w:ind w:start="174pt" w:hanging="9pt"/>
      </w:pPr>
    </w:lvl>
    <w:lvl w:ilvl="6" w:tplc="0C0A000F" w:tentative="1">
      <w:start w:val="1"/>
      <w:numFmt w:val="decimal"/>
      <w:lvlText w:val="%7."/>
      <w:lvlJc w:val="start"/>
      <w:pPr>
        <w:ind w:start="210pt" w:hanging="18pt"/>
      </w:pPr>
    </w:lvl>
    <w:lvl w:ilvl="7" w:tplc="0C0A0019" w:tentative="1">
      <w:start w:val="1"/>
      <w:numFmt w:val="lowerLetter"/>
      <w:lvlText w:val="%8."/>
      <w:lvlJc w:val="start"/>
      <w:pPr>
        <w:ind w:start="246pt" w:hanging="18pt"/>
      </w:pPr>
    </w:lvl>
    <w:lvl w:ilvl="8" w:tplc="0C0A001B" w:tentative="1">
      <w:start w:val="1"/>
      <w:numFmt w:val="lowerRoman"/>
      <w:lvlText w:val="%9."/>
      <w:lvlJc w:val="end"/>
      <w:pPr>
        <w:ind w:start="282pt" w:hanging="9pt"/>
      </w:pPr>
    </w:lvl>
  </w:abstractNum>
  <w:abstractNum w:abstractNumId="19" w15:restartNumberingAfterBreak="0">
    <w:nsid w:val="6FDE58AA"/>
    <w:multiLevelType w:val="hybridMultilevel"/>
    <w:tmpl w:val="5E5C4AB8"/>
    <w:lvl w:ilvl="0" w:tplc="2990F938">
      <w:numFmt w:val="bullet"/>
      <w:lvlText w:val=""/>
      <w:lvlJc w:val="start"/>
      <w:pPr>
        <w:ind w:start="7.65pt" w:hanging="18pt"/>
      </w:pPr>
      <w:rPr>
        <w:rFonts w:ascii="Symbol" w:eastAsia="Times New Roman" w:hAnsi="Symbol" w:cs="Times New Roman" w:hint="default"/>
      </w:rPr>
    </w:lvl>
    <w:lvl w:ilvl="1" w:tplc="0C0A0003" w:tentative="1">
      <w:start w:val="1"/>
      <w:numFmt w:val="bullet"/>
      <w:lvlText w:val="o"/>
      <w:lvlJc w:val="start"/>
      <w:pPr>
        <w:ind w:start="43.65pt" w:hanging="18pt"/>
      </w:pPr>
      <w:rPr>
        <w:rFonts w:ascii="Courier New" w:hAnsi="Courier New" w:cs="Courier New" w:hint="default"/>
      </w:rPr>
    </w:lvl>
    <w:lvl w:ilvl="2" w:tplc="0C0A0005" w:tentative="1">
      <w:start w:val="1"/>
      <w:numFmt w:val="bullet"/>
      <w:lvlText w:val=""/>
      <w:lvlJc w:val="start"/>
      <w:pPr>
        <w:ind w:start="79.65pt" w:hanging="18pt"/>
      </w:pPr>
      <w:rPr>
        <w:rFonts w:ascii="Wingdings" w:hAnsi="Wingdings" w:hint="default"/>
      </w:rPr>
    </w:lvl>
    <w:lvl w:ilvl="3" w:tplc="0C0A0001" w:tentative="1">
      <w:start w:val="1"/>
      <w:numFmt w:val="bullet"/>
      <w:lvlText w:val=""/>
      <w:lvlJc w:val="start"/>
      <w:pPr>
        <w:ind w:start="115.65pt" w:hanging="18pt"/>
      </w:pPr>
      <w:rPr>
        <w:rFonts w:ascii="Symbol" w:hAnsi="Symbol" w:hint="default"/>
      </w:rPr>
    </w:lvl>
    <w:lvl w:ilvl="4" w:tplc="0C0A0003" w:tentative="1">
      <w:start w:val="1"/>
      <w:numFmt w:val="bullet"/>
      <w:lvlText w:val="o"/>
      <w:lvlJc w:val="start"/>
      <w:pPr>
        <w:ind w:start="151.65pt" w:hanging="18pt"/>
      </w:pPr>
      <w:rPr>
        <w:rFonts w:ascii="Courier New" w:hAnsi="Courier New" w:cs="Courier New" w:hint="default"/>
      </w:rPr>
    </w:lvl>
    <w:lvl w:ilvl="5" w:tplc="0C0A0005" w:tentative="1">
      <w:start w:val="1"/>
      <w:numFmt w:val="bullet"/>
      <w:lvlText w:val=""/>
      <w:lvlJc w:val="start"/>
      <w:pPr>
        <w:ind w:start="187.65pt" w:hanging="18pt"/>
      </w:pPr>
      <w:rPr>
        <w:rFonts w:ascii="Wingdings" w:hAnsi="Wingdings" w:hint="default"/>
      </w:rPr>
    </w:lvl>
    <w:lvl w:ilvl="6" w:tplc="0C0A0001" w:tentative="1">
      <w:start w:val="1"/>
      <w:numFmt w:val="bullet"/>
      <w:lvlText w:val=""/>
      <w:lvlJc w:val="start"/>
      <w:pPr>
        <w:ind w:start="223.65pt" w:hanging="18pt"/>
      </w:pPr>
      <w:rPr>
        <w:rFonts w:ascii="Symbol" w:hAnsi="Symbol" w:hint="default"/>
      </w:rPr>
    </w:lvl>
    <w:lvl w:ilvl="7" w:tplc="0C0A0003" w:tentative="1">
      <w:start w:val="1"/>
      <w:numFmt w:val="bullet"/>
      <w:lvlText w:val="o"/>
      <w:lvlJc w:val="start"/>
      <w:pPr>
        <w:ind w:start="259.65pt" w:hanging="18pt"/>
      </w:pPr>
      <w:rPr>
        <w:rFonts w:ascii="Courier New" w:hAnsi="Courier New" w:cs="Courier New" w:hint="default"/>
      </w:rPr>
    </w:lvl>
    <w:lvl w:ilvl="8" w:tplc="0C0A0005" w:tentative="1">
      <w:start w:val="1"/>
      <w:numFmt w:val="bullet"/>
      <w:lvlText w:val=""/>
      <w:lvlJc w:val="start"/>
      <w:pPr>
        <w:ind w:start="295.65pt" w:hanging="18pt"/>
      </w:pPr>
      <w:rPr>
        <w:rFonts w:ascii="Wingdings" w:hAnsi="Wingdings" w:hint="default"/>
      </w:rPr>
    </w:lvl>
  </w:abstractNum>
  <w:abstractNum w:abstractNumId="20" w15:restartNumberingAfterBreak="0">
    <w:nsid w:val="70471DB5"/>
    <w:multiLevelType w:val="hybridMultilevel"/>
    <w:tmpl w:val="CE1E121C"/>
    <w:lvl w:ilvl="0" w:tplc="0C0A0001">
      <w:start w:val="1"/>
      <w:numFmt w:val="bullet"/>
      <w:lvlText w:val=""/>
      <w:lvlJc w:val="start"/>
      <w:pPr>
        <w:ind w:start="7.65pt" w:hanging="18pt"/>
      </w:pPr>
      <w:rPr>
        <w:rFonts w:ascii="Symbol" w:hAnsi="Symbol" w:hint="default"/>
      </w:rPr>
    </w:lvl>
    <w:lvl w:ilvl="1" w:tplc="0C0A0003" w:tentative="1">
      <w:start w:val="1"/>
      <w:numFmt w:val="bullet"/>
      <w:lvlText w:val="o"/>
      <w:lvlJc w:val="start"/>
      <w:pPr>
        <w:ind w:start="43.65pt" w:hanging="18pt"/>
      </w:pPr>
      <w:rPr>
        <w:rFonts w:ascii="Courier New" w:hAnsi="Courier New" w:hint="default"/>
      </w:rPr>
    </w:lvl>
    <w:lvl w:ilvl="2" w:tplc="0C0A0005" w:tentative="1">
      <w:start w:val="1"/>
      <w:numFmt w:val="bullet"/>
      <w:lvlText w:val=""/>
      <w:lvlJc w:val="start"/>
      <w:pPr>
        <w:ind w:start="79.65pt" w:hanging="18pt"/>
      </w:pPr>
      <w:rPr>
        <w:rFonts w:ascii="Wingdings" w:hAnsi="Wingdings" w:hint="default"/>
      </w:rPr>
    </w:lvl>
    <w:lvl w:ilvl="3" w:tplc="0C0A0001" w:tentative="1">
      <w:start w:val="1"/>
      <w:numFmt w:val="bullet"/>
      <w:lvlText w:val=""/>
      <w:lvlJc w:val="start"/>
      <w:pPr>
        <w:ind w:start="115.65pt" w:hanging="18pt"/>
      </w:pPr>
      <w:rPr>
        <w:rFonts w:ascii="Symbol" w:hAnsi="Symbol" w:hint="default"/>
      </w:rPr>
    </w:lvl>
    <w:lvl w:ilvl="4" w:tplc="0C0A0003" w:tentative="1">
      <w:start w:val="1"/>
      <w:numFmt w:val="bullet"/>
      <w:lvlText w:val="o"/>
      <w:lvlJc w:val="start"/>
      <w:pPr>
        <w:ind w:start="151.65pt" w:hanging="18pt"/>
      </w:pPr>
      <w:rPr>
        <w:rFonts w:ascii="Courier New" w:hAnsi="Courier New" w:hint="default"/>
      </w:rPr>
    </w:lvl>
    <w:lvl w:ilvl="5" w:tplc="0C0A0005" w:tentative="1">
      <w:start w:val="1"/>
      <w:numFmt w:val="bullet"/>
      <w:lvlText w:val=""/>
      <w:lvlJc w:val="start"/>
      <w:pPr>
        <w:ind w:start="187.65pt" w:hanging="18pt"/>
      </w:pPr>
      <w:rPr>
        <w:rFonts w:ascii="Wingdings" w:hAnsi="Wingdings" w:hint="default"/>
      </w:rPr>
    </w:lvl>
    <w:lvl w:ilvl="6" w:tplc="0C0A0001" w:tentative="1">
      <w:start w:val="1"/>
      <w:numFmt w:val="bullet"/>
      <w:lvlText w:val=""/>
      <w:lvlJc w:val="start"/>
      <w:pPr>
        <w:ind w:start="223.65pt" w:hanging="18pt"/>
      </w:pPr>
      <w:rPr>
        <w:rFonts w:ascii="Symbol" w:hAnsi="Symbol" w:hint="default"/>
      </w:rPr>
    </w:lvl>
    <w:lvl w:ilvl="7" w:tplc="0C0A0003" w:tentative="1">
      <w:start w:val="1"/>
      <w:numFmt w:val="bullet"/>
      <w:lvlText w:val="o"/>
      <w:lvlJc w:val="start"/>
      <w:pPr>
        <w:ind w:start="259.65pt" w:hanging="18pt"/>
      </w:pPr>
      <w:rPr>
        <w:rFonts w:ascii="Courier New" w:hAnsi="Courier New" w:hint="default"/>
      </w:rPr>
    </w:lvl>
    <w:lvl w:ilvl="8" w:tplc="0C0A0005" w:tentative="1">
      <w:start w:val="1"/>
      <w:numFmt w:val="bullet"/>
      <w:lvlText w:val=""/>
      <w:lvlJc w:val="start"/>
      <w:pPr>
        <w:ind w:start="295.65pt" w:hanging="18pt"/>
      </w:pPr>
      <w:rPr>
        <w:rFonts w:ascii="Wingdings" w:hAnsi="Wingdings" w:hint="default"/>
      </w:rPr>
    </w:lvl>
  </w:abstractNum>
  <w:abstractNum w:abstractNumId="21" w15:restartNumberingAfterBreak="0">
    <w:nsid w:val="7675266E"/>
    <w:multiLevelType w:val="hybridMultilevel"/>
    <w:tmpl w:val="F81AAADE"/>
    <w:lvl w:ilvl="0" w:tplc="21F6626A">
      <w:start w:val="1"/>
      <w:numFmt w:val="none"/>
      <w:lvlText w:val="[1]"/>
      <w:lvlJc w:val="start"/>
      <w:pPr>
        <w:ind w:start="36pt" w:hanging="18pt"/>
      </w:pPr>
      <w:rPr>
        <w:rFonts w:cs="Times New Roman" w:hint="default"/>
      </w:rPr>
    </w:lvl>
    <w:lvl w:ilvl="1" w:tplc="0C0A0019" w:tentative="1">
      <w:start w:val="1"/>
      <w:numFmt w:val="lowerLetter"/>
      <w:lvlText w:val="%2."/>
      <w:lvlJc w:val="start"/>
      <w:pPr>
        <w:ind w:start="72pt" w:hanging="18pt"/>
      </w:pPr>
      <w:rPr>
        <w:rFonts w:cs="Times New Roman"/>
      </w:rPr>
    </w:lvl>
    <w:lvl w:ilvl="2" w:tplc="0C0A001B" w:tentative="1">
      <w:start w:val="1"/>
      <w:numFmt w:val="lowerRoman"/>
      <w:lvlText w:val="%3."/>
      <w:lvlJc w:val="end"/>
      <w:pPr>
        <w:ind w:start="108pt" w:hanging="9pt"/>
      </w:pPr>
      <w:rPr>
        <w:rFonts w:cs="Times New Roman"/>
      </w:rPr>
    </w:lvl>
    <w:lvl w:ilvl="3" w:tplc="0C0A000F" w:tentative="1">
      <w:start w:val="1"/>
      <w:numFmt w:val="decimal"/>
      <w:lvlText w:val="%4."/>
      <w:lvlJc w:val="start"/>
      <w:pPr>
        <w:ind w:start="144pt" w:hanging="18pt"/>
      </w:pPr>
      <w:rPr>
        <w:rFonts w:cs="Times New Roman"/>
      </w:rPr>
    </w:lvl>
    <w:lvl w:ilvl="4" w:tplc="0C0A0019" w:tentative="1">
      <w:start w:val="1"/>
      <w:numFmt w:val="lowerLetter"/>
      <w:lvlText w:val="%5."/>
      <w:lvlJc w:val="start"/>
      <w:pPr>
        <w:ind w:start="180pt" w:hanging="18pt"/>
      </w:pPr>
      <w:rPr>
        <w:rFonts w:cs="Times New Roman"/>
      </w:rPr>
    </w:lvl>
    <w:lvl w:ilvl="5" w:tplc="0C0A001B" w:tentative="1">
      <w:start w:val="1"/>
      <w:numFmt w:val="lowerRoman"/>
      <w:lvlText w:val="%6."/>
      <w:lvlJc w:val="end"/>
      <w:pPr>
        <w:ind w:start="216pt" w:hanging="9pt"/>
      </w:pPr>
      <w:rPr>
        <w:rFonts w:cs="Times New Roman"/>
      </w:rPr>
    </w:lvl>
    <w:lvl w:ilvl="6" w:tplc="0C0A000F" w:tentative="1">
      <w:start w:val="1"/>
      <w:numFmt w:val="decimal"/>
      <w:lvlText w:val="%7."/>
      <w:lvlJc w:val="start"/>
      <w:pPr>
        <w:ind w:start="252pt" w:hanging="18pt"/>
      </w:pPr>
      <w:rPr>
        <w:rFonts w:cs="Times New Roman"/>
      </w:rPr>
    </w:lvl>
    <w:lvl w:ilvl="7" w:tplc="0C0A0019" w:tentative="1">
      <w:start w:val="1"/>
      <w:numFmt w:val="lowerLetter"/>
      <w:lvlText w:val="%8."/>
      <w:lvlJc w:val="start"/>
      <w:pPr>
        <w:ind w:start="288pt" w:hanging="18pt"/>
      </w:pPr>
      <w:rPr>
        <w:rFonts w:cs="Times New Roman"/>
      </w:rPr>
    </w:lvl>
    <w:lvl w:ilvl="8" w:tplc="0C0A001B" w:tentative="1">
      <w:start w:val="1"/>
      <w:numFmt w:val="lowerRoman"/>
      <w:lvlText w:val="%9."/>
      <w:lvlJc w:val="end"/>
      <w:pPr>
        <w:ind w:start="324pt" w:hanging="9pt"/>
      </w:pPr>
      <w:rPr>
        <w:rFonts w:cs="Times New Roman"/>
      </w:rPr>
    </w:lvl>
  </w:abstractNum>
  <w:abstractNum w:abstractNumId="22" w15:restartNumberingAfterBreak="0">
    <w:nsid w:val="77B2297F"/>
    <w:multiLevelType w:val="multilevel"/>
    <w:tmpl w:val="6DC6D77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793794393">
    <w:abstractNumId w:val="22"/>
  </w:num>
  <w:num w:numId="2" w16cid:durableId="1067726949">
    <w:abstractNumId w:val="2"/>
  </w:num>
  <w:num w:numId="3" w16cid:durableId="1238785182">
    <w:abstractNumId w:val="6"/>
  </w:num>
  <w:num w:numId="4" w16cid:durableId="1885481180">
    <w:abstractNumId w:val="3"/>
  </w:num>
  <w:num w:numId="5" w16cid:durableId="1152525434">
    <w:abstractNumId w:val="20"/>
  </w:num>
  <w:num w:numId="6" w16cid:durableId="127404522">
    <w:abstractNumId w:val="4"/>
  </w:num>
  <w:num w:numId="7" w16cid:durableId="402872771">
    <w:abstractNumId w:val="1"/>
  </w:num>
  <w:num w:numId="8" w16cid:durableId="1718700477">
    <w:abstractNumId w:val="21"/>
  </w:num>
  <w:num w:numId="9" w16cid:durableId="498733128">
    <w:abstractNumId w:val="5"/>
  </w:num>
  <w:num w:numId="10" w16cid:durableId="1139029223">
    <w:abstractNumId w:val="16"/>
  </w:num>
  <w:num w:numId="11" w16cid:durableId="1300453737">
    <w:abstractNumId w:val="10"/>
  </w:num>
  <w:num w:numId="12" w16cid:durableId="1745177941">
    <w:abstractNumId w:val="8"/>
  </w:num>
  <w:num w:numId="13" w16cid:durableId="68776011">
    <w:abstractNumId w:val="11"/>
  </w:num>
  <w:num w:numId="14" w16cid:durableId="952133615">
    <w:abstractNumId w:val="0"/>
  </w:num>
  <w:num w:numId="15" w16cid:durableId="2098862778">
    <w:abstractNumId w:val="19"/>
  </w:num>
  <w:num w:numId="16" w16cid:durableId="114256309">
    <w:abstractNumId w:val="18"/>
  </w:num>
  <w:num w:numId="17" w16cid:durableId="621378665">
    <w:abstractNumId w:val="7"/>
  </w:num>
  <w:num w:numId="18" w16cid:durableId="166094462">
    <w:abstractNumId w:val="17"/>
  </w:num>
  <w:num w:numId="19" w16cid:durableId="1328171525">
    <w:abstractNumId w:val="14"/>
  </w:num>
  <w:num w:numId="20" w16cid:durableId="1830828637">
    <w:abstractNumId w:val="9"/>
  </w:num>
  <w:num w:numId="21" w16cid:durableId="6641103">
    <w:abstractNumId w:val="12"/>
  </w:num>
  <w:num w:numId="22" w16cid:durableId="1776897586">
    <w:abstractNumId w:val="15"/>
  </w:num>
  <w:num w:numId="23" w16cid:durableId="345250655">
    <w:abstractNumId w:val="13"/>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Mireia Díaz Sanchís">
    <w15:presenceInfo w15:providerId="AD" w15:userId="S::2034235@uab.cat::f36bb67d-8405-483d-978d-0c6f733e70d0"/>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oNotTrackMoves/>
  <w:defaultTabStop w:val="36pt"/>
  <w:hyphenationZone w:val="21.25pt"/>
  <w:drawingGridHorizontalSpacing w:val="5pt"/>
  <w:drawingGridVerticalSpacing w:val="6pt"/>
  <w:displayHorizontalDrawingGridEvery w:val="0"/>
  <w:displayVerticalDrawingGridEvery w:val="3"/>
  <w:doNotShadeFormData/>
  <w:characterSpacingControl w:val="compressPunctuation"/>
  <w:doNotValidateAgainstSchema/>
  <w:doNotDemarcateInvalidXml/>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80B5E"/>
    <w:rsid w:val="00000561"/>
    <w:rsid w:val="00000B9E"/>
    <w:rsid w:val="0000424D"/>
    <w:rsid w:val="00006509"/>
    <w:rsid w:val="00006C6F"/>
    <w:rsid w:val="00007592"/>
    <w:rsid w:val="00010863"/>
    <w:rsid w:val="00026D32"/>
    <w:rsid w:val="0003204B"/>
    <w:rsid w:val="00032DDF"/>
    <w:rsid w:val="000369A2"/>
    <w:rsid w:val="00040C8F"/>
    <w:rsid w:val="0004147C"/>
    <w:rsid w:val="00047D12"/>
    <w:rsid w:val="000522D0"/>
    <w:rsid w:val="0005272B"/>
    <w:rsid w:val="00056BFE"/>
    <w:rsid w:val="00062240"/>
    <w:rsid w:val="00062B97"/>
    <w:rsid w:val="00063DB9"/>
    <w:rsid w:val="00064920"/>
    <w:rsid w:val="000653FC"/>
    <w:rsid w:val="00073C85"/>
    <w:rsid w:val="00082788"/>
    <w:rsid w:val="00084F07"/>
    <w:rsid w:val="00086B91"/>
    <w:rsid w:val="0009087D"/>
    <w:rsid w:val="00095F3D"/>
    <w:rsid w:val="000B10E0"/>
    <w:rsid w:val="000B137F"/>
    <w:rsid w:val="000B4708"/>
    <w:rsid w:val="000B65F6"/>
    <w:rsid w:val="000C475D"/>
    <w:rsid w:val="000C4E90"/>
    <w:rsid w:val="000C529F"/>
    <w:rsid w:val="000C77FE"/>
    <w:rsid w:val="000D7BEE"/>
    <w:rsid w:val="000E3325"/>
    <w:rsid w:val="000E3BD8"/>
    <w:rsid w:val="000F4ABA"/>
    <w:rsid w:val="000F66FE"/>
    <w:rsid w:val="000F6AB7"/>
    <w:rsid w:val="0010025C"/>
    <w:rsid w:val="00105680"/>
    <w:rsid w:val="00105DB7"/>
    <w:rsid w:val="00121232"/>
    <w:rsid w:val="00121758"/>
    <w:rsid w:val="00121D95"/>
    <w:rsid w:val="00134E73"/>
    <w:rsid w:val="00143091"/>
    <w:rsid w:val="00153A07"/>
    <w:rsid w:val="00154461"/>
    <w:rsid w:val="001562BC"/>
    <w:rsid w:val="001564F0"/>
    <w:rsid w:val="001565F1"/>
    <w:rsid w:val="00160D79"/>
    <w:rsid w:val="00163EDC"/>
    <w:rsid w:val="001668B4"/>
    <w:rsid w:val="00171DCC"/>
    <w:rsid w:val="0017215E"/>
    <w:rsid w:val="00182103"/>
    <w:rsid w:val="001829E9"/>
    <w:rsid w:val="001911A0"/>
    <w:rsid w:val="00195E66"/>
    <w:rsid w:val="00196ED1"/>
    <w:rsid w:val="001A0E73"/>
    <w:rsid w:val="001A1A06"/>
    <w:rsid w:val="001A35F8"/>
    <w:rsid w:val="001A61FA"/>
    <w:rsid w:val="001A6F24"/>
    <w:rsid w:val="001B3E28"/>
    <w:rsid w:val="001B4DF4"/>
    <w:rsid w:val="001C21A4"/>
    <w:rsid w:val="001C475E"/>
    <w:rsid w:val="001C62B4"/>
    <w:rsid w:val="001D2FC7"/>
    <w:rsid w:val="001D671F"/>
    <w:rsid w:val="001D6CD5"/>
    <w:rsid w:val="001E5BB0"/>
    <w:rsid w:val="001F17FB"/>
    <w:rsid w:val="001F183E"/>
    <w:rsid w:val="001F24ED"/>
    <w:rsid w:val="001F3310"/>
    <w:rsid w:val="001F396D"/>
    <w:rsid w:val="00207B61"/>
    <w:rsid w:val="00210D11"/>
    <w:rsid w:val="002117D6"/>
    <w:rsid w:val="0021398A"/>
    <w:rsid w:val="00215B3C"/>
    <w:rsid w:val="002161EA"/>
    <w:rsid w:val="00217A01"/>
    <w:rsid w:val="00217A8F"/>
    <w:rsid w:val="0022103A"/>
    <w:rsid w:val="002212E0"/>
    <w:rsid w:val="00224154"/>
    <w:rsid w:val="002373CE"/>
    <w:rsid w:val="002511DD"/>
    <w:rsid w:val="0025294E"/>
    <w:rsid w:val="002560FB"/>
    <w:rsid w:val="0028180A"/>
    <w:rsid w:val="0028336D"/>
    <w:rsid w:val="002836AD"/>
    <w:rsid w:val="00284B5A"/>
    <w:rsid w:val="00293F14"/>
    <w:rsid w:val="002A1F0D"/>
    <w:rsid w:val="002A2A3D"/>
    <w:rsid w:val="002B080E"/>
    <w:rsid w:val="002B3EC3"/>
    <w:rsid w:val="002C131F"/>
    <w:rsid w:val="002C1D8E"/>
    <w:rsid w:val="002C62A9"/>
    <w:rsid w:val="002D0DCA"/>
    <w:rsid w:val="002D243B"/>
    <w:rsid w:val="002E01DA"/>
    <w:rsid w:val="002E68D6"/>
    <w:rsid w:val="002F51BF"/>
    <w:rsid w:val="002F5429"/>
    <w:rsid w:val="00300A53"/>
    <w:rsid w:val="00304054"/>
    <w:rsid w:val="003102CB"/>
    <w:rsid w:val="00311B36"/>
    <w:rsid w:val="003124C3"/>
    <w:rsid w:val="003134D3"/>
    <w:rsid w:val="0031521E"/>
    <w:rsid w:val="003215A0"/>
    <w:rsid w:val="00330C62"/>
    <w:rsid w:val="00333568"/>
    <w:rsid w:val="003335BD"/>
    <w:rsid w:val="0033410F"/>
    <w:rsid w:val="003378D4"/>
    <w:rsid w:val="00345BD5"/>
    <w:rsid w:val="00350E94"/>
    <w:rsid w:val="003532E8"/>
    <w:rsid w:val="00356377"/>
    <w:rsid w:val="00365AED"/>
    <w:rsid w:val="00365B7B"/>
    <w:rsid w:val="00373B4F"/>
    <w:rsid w:val="0038206E"/>
    <w:rsid w:val="003823E3"/>
    <w:rsid w:val="00394058"/>
    <w:rsid w:val="003A6A29"/>
    <w:rsid w:val="003B03DD"/>
    <w:rsid w:val="003B0936"/>
    <w:rsid w:val="003B1435"/>
    <w:rsid w:val="003B37E2"/>
    <w:rsid w:val="003B4E54"/>
    <w:rsid w:val="003B5D74"/>
    <w:rsid w:val="003B6556"/>
    <w:rsid w:val="003B6A94"/>
    <w:rsid w:val="003C1392"/>
    <w:rsid w:val="003D0B3B"/>
    <w:rsid w:val="003D1903"/>
    <w:rsid w:val="003D359B"/>
    <w:rsid w:val="003D381D"/>
    <w:rsid w:val="003D4942"/>
    <w:rsid w:val="003D7817"/>
    <w:rsid w:val="003E0E2B"/>
    <w:rsid w:val="003E1B99"/>
    <w:rsid w:val="003E29C6"/>
    <w:rsid w:val="003E6AA2"/>
    <w:rsid w:val="003F3A81"/>
    <w:rsid w:val="003F3FD4"/>
    <w:rsid w:val="003F541A"/>
    <w:rsid w:val="00400B66"/>
    <w:rsid w:val="00401A82"/>
    <w:rsid w:val="0040659E"/>
    <w:rsid w:val="004118A4"/>
    <w:rsid w:val="00412231"/>
    <w:rsid w:val="00417803"/>
    <w:rsid w:val="0042063C"/>
    <w:rsid w:val="00423BDE"/>
    <w:rsid w:val="00425CD4"/>
    <w:rsid w:val="00431606"/>
    <w:rsid w:val="004335F8"/>
    <w:rsid w:val="00437869"/>
    <w:rsid w:val="004447BC"/>
    <w:rsid w:val="00447198"/>
    <w:rsid w:val="004472CD"/>
    <w:rsid w:val="00454C18"/>
    <w:rsid w:val="00455F6D"/>
    <w:rsid w:val="00460ABE"/>
    <w:rsid w:val="00472D10"/>
    <w:rsid w:val="0047360C"/>
    <w:rsid w:val="00475959"/>
    <w:rsid w:val="00475F43"/>
    <w:rsid w:val="00483229"/>
    <w:rsid w:val="00484E49"/>
    <w:rsid w:val="00487865"/>
    <w:rsid w:val="004903C0"/>
    <w:rsid w:val="004922DA"/>
    <w:rsid w:val="004928EB"/>
    <w:rsid w:val="00493F06"/>
    <w:rsid w:val="00497960"/>
    <w:rsid w:val="0049798B"/>
    <w:rsid w:val="004A0F6C"/>
    <w:rsid w:val="004A595A"/>
    <w:rsid w:val="004B1D50"/>
    <w:rsid w:val="004B3E23"/>
    <w:rsid w:val="004B414B"/>
    <w:rsid w:val="004D04B6"/>
    <w:rsid w:val="004D3EA9"/>
    <w:rsid w:val="004D43D8"/>
    <w:rsid w:val="004E0A35"/>
    <w:rsid w:val="004E1564"/>
    <w:rsid w:val="004E777F"/>
    <w:rsid w:val="0050192C"/>
    <w:rsid w:val="00501EC8"/>
    <w:rsid w:val="00503025"/>
    <w:rsid w:val="00506EAF"/>
    <w:rsid w:val="00520969"/>
    <w:rsid w:val="0052481A"/>
    <w:rsid w:val="00530C5B"/>
    <w:rsid w:val="00537C66"/>
    <w:rsid w:val="005408B7"/>
    <w:rsid w:val="005626B2"/>
    <w:rsid w:val="00565958"/>
    <w:rsid w:val="00567235"/>
    <w:rsid w:val="005678BF"/>
    <w:rsid w:val="0057261B"/>
    <w:rsid w:val="005766C1"/>
    <w:rsid w:val="005801E8"/>
    <w:rsid w:val="00581198"/>
    <w:rsid w:val="00582044"/>
    <w:rsid w:val="0058308E"/>
    <w:rsid w:val="005903ED"/>
    <w:rsid w:val="00591E7F"/>
    <w:rsid w:val="00595ECE"/>
    <w:rsid w:val="005A3028"/>
    <w:rsid w:val="005A43D1"/>
    <w:rsid w:val="005A47C6"/>
    <w:rsid w:val="005A4B9D"/>
    <w:rsid w:val="005A58D8"/>
    <w:rsid w:val="005A5993"/>
    <w:rsid w:val="005B27AB"/>
    <w:rsid w:val="005B2EEB"/>
    <w:rsid w:val="005C0FC6"/>
    <w:rsid w:val="005C4529"/>
    <w:rsid w:val="005C5D7E"/>
    <w:rsid w:val="005D442C"/>
    <w:rsid w:val="005D45C4"/>
    <w:rsid w:val="005D5DF3"/>
    <w:rsid w:val="005D68B9"/>
    <w:rsid w:val="005D6AA9"/>
    <w:rsid w:val="005E02D3"/>
    <w:rsid w:val="005E0342"/>
    <w:rsid w:val="005E1417"/>
    <w:rsid w:val="005E32AD"/>
    <w:rsid w:val="005E3619"/>
    <w:rsid w:val="005E4446"/>
    <w:rsid w:val="005F0DE8"/>
    <w:rsid w:val="005F43DD"/>
    <w:rsid w:val="005F44F5"/>
    <w:rsid w:val="005F766C"/>
    <w:rsid w:val="00611A5E"/>
    <w:rsid w:val="00614AA0"/>
    <w:rsid w:val="00620BEF"/>
    <w:rsid w:val="00626D08"/>
    <w:rsid w:val="00633420"/>
    <w:rsid w:val="006415E9"/>
    <w:rsid w:val="00643FCB"/>
    <w:rsid w:val="006446B6"/>
    <w:rsid w:val="00647F5B"/>
    <w:rsid w:val="006508BE"/>
    <w:rsid w:val="006561E8"/>
    <w:rsid w:val="006702BB"/>
    <w:rsid w:val="00673598"/>
    <w:rsid w:val="0069787F"/>
    <w:rsid w:val="006A2453"/>
    <w:rsid w:val="006A616C"/>
    <w:rsid w:val="006B25F5"/>
    <w:rsid w:val="006B2ECB"/>
    <w:rsid w:val="006B2EF4"/>
    <w:rsid w:val="006B5B3D"/>
    <w:rsid w:val="006C117F"/>
    <w:rsid w:val="006C184E"/>
    <w:rsid w:val="006C1D24"/>
    <w:rsid w:val="006D5B45"/>
    <w:rsid w:val="006E011F"/>
    <w:rsid w:val="006E133C"/>
    <w:rsid w:val="006E232E"/>
    <w:rsid w:val="006E417E"/>
    <w:rsid w:val="00700B2E"/>
    <w:rsid w:val="00700E29"/>
    <w:rsid w:val="007024AE"/>
    <w:rsid w:val="00702904"/>
    <w:rsid w:val="00710DD6"/>
    <w:rsid w:val="0072438C"/>
    <w:rsid w:val="0072771E"/>
    <w:rsid w:val="00742374"/>
    <w:rsid w:val="00743791"/>
    <w:rsid w:val="00746421"/>
    <w:rsid w:val="00754C41"/>
    <w:rsid w:val="00762374"/>
    <w:rsid w:val="00762AFD"/>
    <w:rsid w:val="00770603"/>
    <w:rsid w:val="00771260"/>
    <w:rsid w:val="00772565"/>
    <w:rsid w:val="00772CC1"/>
    <w:rsid w:val="00776C77"/>
    <w:rsid w:val="007771CD"/>
    <w:rsid w:val="00783190"/>
    <w:rsid w:val="00792922"/>
    <w:rsid w:val="00795D00"/>
    <w:rsid w:val="00796316"/>
    <w:rsid w:val="007965E5"/>
    <w:rsid w:val="007A0C73"/>
    <w:rsid w:val="007A22F9"/>
    <w:rsid w:val="007A6476"/>
    <w:rsid w:val="007A7135"/>
    <w:rsid w:val="007B101D"/>
    <w:rsid w:val="007B2B61"/>
    <w:rsid w:val="007B2F49"/>
    <w:rsid w:val="007C24B0"/>
    <w:rsid w:val="007C45F9"/>
    <w:rsid w:val="007E136C"/>
    <w:rsid w:val="007E69A7"/>
    <w:rsid w:val="007E7413"/>
    <w:rsid w:val="007E7EED"/>
    <w:rsid w:val="007F0188"/>
    <w:rsid w:val="007F4071"/>
    <w:rsid w:val="007F6FEF"/>
    <w:rsid w:val="007F71C4"/>
    <w:rsid w:val="007F7F23"/>
    <w:rsid w:val="00803763"/>
    <w:rsid w:val="008056D0"/>
    <w:rsid w:val="008072CA"/>
    <w:rsid w:val="0081042A"/>
    <w:rsid w:val="00813B6B"/>
    <w:rsid w:val="00814F01"/>
    <w:rsid w:val="0081701B"/>
    <w:rsid w:val="0082516C"/>
    <w:rsid w:val="008268CA"/>
    <w:rsid w:val="00832924"/>
    <w:rsid w:val="00833D7C"/>
    <w:rsid w:val="008345F7"/>
    <w:rsid w:val="00834853"/>
    <w:rsid w:val="00844134"/>
    <w:rsid w:val="00850BF1"/>
    <w:rsid w:val="00851FD7"/>
    <w:rsid w:val="0085267D"/>
    <w:rsid w:val="0085418A"/>
    <w:rsid w:val="00854DC3"/>
    <w:rsid w:val="0086314F"/>
    <w:rsid w:val="008643CD"/>
    <w:rsid w:val="00866F55"/>
    <w:rsid w:val="00871B49"/>
    <w:rsid w:val="008733AB"/>
    <w:rsid w:val="00874887"/>
    <w:rsid w:val="00874F40"/>
    <w:rsid w:val="00880140"/>
    <w:rsid w:val="008866C8"/>
    <w:rsid w:val="0088756C"/>
    <w:rsid w:val="00892F89"/>
    <w:rsid w:val="008A3E53"/>
    <w:rsid w:val="008A79B3"/>
    <w:rsid w:val="008A7B5F"/>
    <w:rsid w:val="008B06C0"/>
    <w:rsid w:val="008B4873"/>
    <w:rsid w:val="008B7EFB"/>
    <w:rsid w:val="008B7F02"/>
    <w:rsid w:val="008C2AD9"/>
    <w:rsid w:val="008C3E9F"/>
    <w:rsid w:val="008D00E0"/>
    <w:rsid w:val="008D5964"/>
    <w:rsid w:val="008E11B8"/>
    <w:rsid w:val="008E29E8"/>
    <w:rsid w:val="008F07BF"/>
    <w:rsid w:val="008F3204"/>
    <w:rsid w:val="00903562"/>
    <w:rsid w:val="00912CD3"/>
    <w:rsid w:val="009138A0"/>
    <w:rsid w:val="0091495F"/>
    <w:rsid w:val="0092207A"/>
    <w:rsid w:val="00923E98"/>
    <w:rsid w:val="009256B9"/>
    <w:rsid w:val="00925F8F"/>
    <w:rsid w:val="00942ADF"/>
    <w:rsid w:val="00950EF4"/>
    <w:rsid w:val="00960327"/>
    <w:rsid w:val="00961F76"/>
    <w:rsid w:val="0096740E"/>
    <w:rsid w:val="009733A3"/>
    <w:rsid w:val="00975909"/>
    <w:rsid w:val="00976064"/>
    <w:rsid w:val="0098610F"/>
    <w:rsid w:val="00987127"/>
    <w:rsid w:val="00994C98"/>
    <w:rsid w:val="00996291"/>
    <w:rsid w:val="00997292"/>
    <w:rsid w:val="00997481"/>
    <w:rsid w:val="009A40EE"/>
    <w:rsid w:val="009A4A92"/>
    <w:rsid w:val="009A632D"/>
    <w:rsid w:val="009A6F5A"/>
    <w:rsid w:val="009B0702"/>
    <w:rsid w:val="009C1382"/>
    <w:rsid w:val="009C6625"/>
    <w:rsid w:val="009D0B00"/>
    <w:rsid w:val="009D2E06"/>
    <w:rsid w:val="009D3EB4"/>
    <w:rsid w:val="009D4BDE"/>
    <w:rsid w:val="009D4FA2"/>
    <w:rsid w:val="009D5FE4"/>
    <w:rsid w:val="009D6A65"/>
    <w:rsid w:val="009E4326"/>
    <w:rsid w:val="009F03CC"/>
    <w:rsid w:val="009F2583"/>
    <w:rsid w:val="00A00AF4"/>
    <w:rsid w:val="00A01104"/>
    <w:rsid w:val="00A0709E"/>
    <w:rsid w:val="00A175A5"/>
    <w:rsid w:val="00A21624"/>
    <w:rsid w:val="00A26F5B"/>
    <w:rsid w:val="00A329D6"/>
    <w:rsid w:val="00A3544B"/>
    <w:rsid w:val="00A4019A"/>
    <w:rsid w:val="00A42C21"/>
    <w:rsid w:val="00A447AA"/>
    <w:rsid w:val="00A46F4D"/>
    <w:rsid w:val="00A538DD"/>
    <w:rsid w:val="00A53901"/>
    <w:rsid w:val="00A559E6"/>
    <w:rsid w:val="00A66E1C"/>
    <w:rsid w:val="00A714DA"/>
    <w:rsid w:val="00A76022"/>
    <w:rsid w:val="00A80B5E"/>
    <w:rsid w:val="00A82BB3"/>
    <w:rsid w:val="00A87AD8"/>
    <w:rsid w:val="00A910CC"/>
    <w:rsid w:val="00A920BB"/>
    <w:rsid w:val="00AA6CF7"/>
    <w:rsid w:val="00AA7A38"/>
    <w:rsid w:val="00AB375A"/>
    <w:rsid w:val="00AC2933"/>
    <w:rsid w:val="00AC3E77"/>
    <w:rsid w:val="00AC529A"/>
    <w:rsid w:val="00AD2C8F"/>
    <w:rsid w:val="00AE1831"/>
    <w:rsid w:val="00AE3647"/>
    <w:rsid w:val="00AE380A"/>
    <w:rsid w:val="00AE42D8"/>
    <w:rsid w:val="00AF41EB"/>
    <w:rsid w:val="00AF47D3"/>
    <w:rsid w:val="00B02060"/>
    <w:rsid w:val="00B07768"/>
    <w:rsid w:val="00B12C5F"/>
    <w:rsid w:val="00B13A34"/>
    <w:rsid w:val="00B15F40"/>
    <w:rsid w:val="00B170FE"/>
    <w:rsid w:val="00B21D21"/>
    <w:rsid w:val="00B23884"/>
    <w:rsid w:val="00B25671"/>
    <w:rsid w:val="00B35378"/>
    <w:rsid w:val="00B41F12"/>
    <w:rsid w:val="00B42257"/>
    <w:rsid w:val="00B54C87"/>
    <w:rsid w:val="00B57C07"/>
    <w:rsid w:val="00B60E71"/>
    <w:rsid w:val="00B61B48"/>
    <w:rsid w:val="00B64070"/>
    <w:rsid w:val="00B67E88"/>
    <w:rsid w:val="00B71981"/>
    <w:rsid w:val="00B73B14"/>
    <w:rsid w:val="00B7627E"/>
    <w:rsid w:val="00B76A71"/>
    <w:rsid w:val="00B76ACF"/>
    <w:rsid w:val="00B83DD1"/>
    <w:rsid w:val="00B8470F"/>
    <w:rsid w:val="00B90C53"/>
    <w:rsid w:val="00B92327"/>
    <w:rsid w:val="00B97468"/>
    <w:rsid w:val="00BA10B1"/>
    <w:rsid w:val="00BA6494"/>
    <w:rsid w:val="00BA65EB"/>
    <w:rsid w:val="00BA7FF4"/>
    <w:rsid w:val="00BB065D"/>
    <w:rsid w:val="00BB24B7"/>
    <w:rsid w:val="00BB4221"/>
    <w:rsid w:val="00BC2657"/>
    <w:rsid w:val="00BC7C8B"/>
    <w:rsid w:val="00BD5848"/>
    <w:rsid w:val="00BE67B4"/>
    <w:rsid w:val="00BF17B8"/>
    <w:rsid w:val="00BF3559"/>
    <w:rsid w:val="00BF5DF1"/>
    <w:rsid w:val="00C0094D"/>
    <w:rsid w:val="00C0216F"/>
    <w:rsid w:val="00C035DB"/>
    <w:rsid w:val="00C07969"/>
    <w:rsid w:val="00C149D7"/>
    <w:rsid w:val="00C156C0"/>
    <w:rsid w:val="00C16E6C"/>
    <w:rsid w:val="00C17328"/>
    <w:rsid w:val="00C213BB"/>
    <w:rsid w:val="00C23C48"/>
    <w:rsid w:val="00C246B5"/>
    <w:rsid w:val="00C25C10"/>
    <w:rsid w:val="00C30571"/>
    <w:rsid w:val="00C44E56"/>
    <w:rsid w:val="00C452B2"/>
    <w:rsid w:val="00C45E94"/>
    <w:rsid w:val="00C60A5D"/>
    <w:rsid w:val="00C66DB4"/>
    <w:rsid w:val="00C6732F"/>
    <w:rsid w:val="00C746B7"/>
    <w:rsid w:val="00C747BC"/>
    <w:rsid w:val="00C90711"/>
    <w:rsid w:val="00C925DE"/>
    <w:rsid w:val="00C9298B"/>
    <w:rsid w:val="00C92C86"/>
    <w:rsid w:val="00CA7989"/>
    <w:rsid w:val="00CA7BFB"/>
    <w:rsid w:val="00CB2D1A"/>
    <w:rsid w:val="00CB3BC2"/>
    <w:rsid w:val="00CB672E"/>
    <w:rsid w:val="00CD70B3"/>
    <w:rsid w:val="00CE06CC"/>
    <w:rsid w:val="00CE2562"/>
    <w:rsid w:val="00CE656A"/>
    <w:rsid w:val="00CE7351"/>
    <w:rsid w:val="00CF34A7"/>
    <w:rsid w:val="00CF6F14"/>
    <w:rsid w:val="00D07FDA"/>
    <w:rsid w:val="00D12DFD"/>
    <w:rsid w:val="00D17B33"/>
    <w:rsid w:val="00D31B53"/>
    <w:rsid w:val="00D37427"/>
    <w:rsid w:val="00D42DC6"/>
    <w:rsid w:val="00D43FFE"/>
    <w:rsid w:val="00D45672"/>
    <w:rsid w:val="00D50A99"/>
    <w:rsid w:val="00D60103"/>
    <w:rsid w:val="00D62854"/>
    <w:rsid w:val="00D64851"/>
    <w:rsid w:val="00D66760"/>
    <w:rsid w:val="00D75DD0"/>
    <w:rsid w:val="00D80EA0"/>
    <w:rsid w:val="00D8183D"/>
    <w:rsid w:val="00D82E8D"/>
    <w:rsid w:val="00D85EE6"/>
    <w:rsid w:val="00D90D31"/>
    <w:rsid w:val="00DA0C2D"/>
    <w:rsid w:val="00DA4ACA"/>
    <w:rsid w:val="00DC2748"/>
    <w:rsid w:val="00DC35C7"/>
    <w:rsid w:val="00DC4C70"/>
    <w:rsid w:val="00DD71A3"/>
    <w:rsid w:val="00DE42E1"/>
    <w:rsid w:val="00DE4EB8"/>
    <w:rsid w:val="00DF499E"/>
    <w:rsid w:val="00DF731F"/>
    <w:rsid w:val="00DF73BC"/>
    <w:rsid w:val="00E031BB"/>
    <w:rsid w:val="00E056C0"/>
    <w:rsid w:val="00E06AAB"/>
    <w:rsid w:val="00E07721"/>
    <w:rsid w:val="00E142EE"/>
    <w:rsid w:val="00E20F0D"/>
    <w:rsid w:val="00E21D66"/>
    <w:rsid w:val="00E22CD9"/>
    <w:rsid w:val="00E32346"/>
    <w:rsid w:val="00E36E55"/>
    <w:rsid w:val="00E37D02"/>
    <w:rsid w:val="00E42C42"/>
    <w:rsid w:val="00E52F14"/>
    <w:rsid w:val="00E53AEA"/>
    <w:rsid w:val="00E619DF"/>
    <w:rsid w:val="00E65C58"/>
    <w:rsid w:val="00E75E87"/>
    <w:rsid w:val="00E83276"/>
    <w:rsid w:val="00E932D8"/>
    <w:rsid w:val="00E948E9"/>
    <w:rsid w:val="00E95477"/>
    <w:rsid w:val="00EA12B6"/>
    <w:rsid w:val="00EA1EED"/>
    <w:rsid w:val="00EA5665"/>
    <w:rsid w:val="00EA7BA6"/>
    <w:rsid w:val="00EC2340"/>
    <w:rsid w:val="00EC3DD5"/>
    <w:rsid w:val="00ED1C78"/>
    <w:rsid w:val="00ED2BB5"/>
    <w:rsid w:val="00ED643C"/>
    <w:rsid w:val="00EE746F"/>
    <w:rsid w:val="00EF03BC"/>
    <w:rsid w:val="00EF7D73"/>
    <w:rsid w:val="00F0319C"/>
    <w:rsid w:val="00F04D3D"/>
    <w:rsid w:val="00F0525E"/>
    <w:rsid w:val="00F1138C"/>
    <w:rsid w:val="00F11FE6"/>
    <w:rsid w:val="00F124FF"/>
    <w:rsid w:val="00F14196"/>
    <w:rsid w:val="00F217DA"/>
    <w:rsid w:val="00F31CAC"/>
    <w:rsid w:val="00F34D42"/>
    <w:rsid w:val="00F36295"/>
    <w:rsid w:val="00F51A45"/>
    <w:rsid w:val="00F52C28"/>
    <w:rsid w:val="00F52C41"/>
    <w:rsid w:val="00F53C97"/>
    <w:rsid w:val="00F74AAA"/>
    <w:rsid w:val="00F81999"/>
    <w:rsid w:val="00F9168E"/>
    <w:rsid w:val="00F9710B"/>
    <w:rsid w:val="00FA2AC6"/>
    <w:rsid w:val="00FA60A5"/>
    <w:rsid w:val="00FB02EF"/>
    <w:rsid w:val="00FB09E4"/>
    <w:rsid w:val="00FB2415"/>
    <w:rsid w:val="00FB4E64"/>
    <w:rsid w:val="00FC1EA9"/>
    <w:rsid w:val="00FC68DC"/>
    <w:rsid w:val="00FD181D"/>
    <w:rsid w:val="00FD364A"/>
    <w:rsid w:val="00FD53CA"/>
    <w:rsid w:val="00FD7891"/>
    <w:rsid w:val="00FE0594"/>
    <w:rsid w:val="00FE064D"/>
    <w:rsid w:val="00FE2948"/>
    <w:rsid w:val="00FE39FA"/>
    <w:rsid w:val="00FE70B5"/>
    <w:rsid w:val="00FE71BC"/>
    <w:rsid w:val="00FF16EC"/>
    <w:rsid w:val="00FF5D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198FA99"/>
  <w14:defaultImageDpi w14:val="96"/>
  <w15:chartTrackingRefBased/>
  <w15:docId w15:val="{0FB277ED-859E-4D48-BF64-A4483C48BA9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4335F8"/>
    <w:pPr>
      <w:keepNext/>
      <w:spacing w:before="12pt" w:after="3pt"/>
      <w:outlineLvl w:val="0"/>
    </w:pPr>
    <w:rPr>
      <w:rFonts w:ascii="Calibri" w:hAnsi="Calibr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CM6">
    <w:name w:val="CM6"/>
    <w:basedOn w:val="Default"/>
    <w:next w:val="Default"/>
    <w:uiPriority w:val="99"/>
    <w:rPr>
      <w:rFonts w:cs="Times New Roman"/>
      <w:color w:val="auto"/>
    </w:rPr>
  </w:style>
  <w:style w:type="paragraph" w:customStyle="1" w:styleId="Default">
    <w:name w:val="Default"/>
    <w:pPr>
      <w:widowControl w:val="0"/>
      <w:autoSpaceDE w:val="0"/>
      <w:autoSpaceDN w:val="0"/>
      <w:adjustRightInd w:val="0"/>
    </w:pPr>
    <w:rPr>
      <w:rFonts w:ascii="CM R" w:hAnsi="CM R" w:cs="CM R"/>
      <w:color w:val="000000"/>
      <w:sz w:val="24"/>
      <w:szCs w:val="24"/>
    </w:rPr>
  </w:style>
  <w:style w:type="character" w:customStyle="1" w:styleId="Heading1Char">
    <w:name w:val="Heading 1 Char"/>
    <w:link w:val="Heading1"/>
    <w:uiPriority w:val="9"/>
    <w:locked/>
    <w:rsid w:val="004335F8"/>
    <w:rPr>
      <w:rFonts w:ascii="Calibri" w:eastAsia="Times New Roman" w:hAnsi="Calibri" w:cs="Times New Roman"/>
      <w:b/>
      <w:bCs/>
      <w:kern w:val="32"/>
      <w:sz w:val="32"/>
      <w:szCs w:val="32"/>
    </w:rPr>
  </w:style>
  <w:style w:type="paragraph" w:customStyle="1" w:styleId="CM1">
    <w:name w:val="CM1"/>
    <w:basedOn w:val="Default"/>
    <w:next w:val="Default"/>
    <w:uiPriority w:val="99"/>
    <w:rPr>
      <w:rFonts w:cs="Times New Roman"/>
      <w:color w:val="auto"/>
    </w:rPr>
  </w:style>
  <w:style w:type="paragraph" w:customStyle="1" w:styleId="CM7">
    <w:name w:val="CM7"/>
    <w:basedOn w:val="Default"/>
    <w:next w:val="Default"/>
    <w:uiPriority w:val="99"/>
    <w:rPr>
      <w:rFonts w:cs="Times New Roman"/>
      <w:color w:val="auto"/>
    </w:rPr>
  </w:style>
  <w:style w:type="paragraph" w:customStyle="1" w:styleId="CM2">
    <w:name w:val="CM2"/>
    <w:basedOn w:val="Default"/>
    <w:next w:val="Default"/>
    <w:uiPriority w:val="99"/>
    <w:rPr>
      <w:rFonts w:cs="Times New Roman"/>
      <w:color w:val="auto"/>
    </w:rPr>
  </w:style>
  <w:style w:type="paragraph" w:customStyle="1" w:styleId="CM3">
    <w:name w:val="CM3"/>
    <w:basedOn w:val="Default"/>
    <w:next w:val="Default"/>
    <w:uiPriority w:val="99"/>
    <w:pPr>
      <w:spacing w:line="28.40pt" w:lineRule="atLeast"/>
    </w:pPr>
    <w:rPr>
      <w:rFonts w:cs="Times New Roman"/>
      <w:color w:val="auto"/>
    </w:rPr>
  </w:style>
  <w:style w:type="paragraph" w:customStyle="1" w:styleId="CM8">
    <w:name w:val="CM8"/>
    <w:basedOn w:val="Default"/>
    <w:next w:val="Default"/>
    <w:uiPriority w:val="99"/>
    <w:rPr>
      <w:rFonts w:cs="Times New Roman"/>
      <w:color w:val="auto"/>
    </w:rPr>
  </w:style>
  <w:style w:type="paragraph" w:customStyle="1" w:styleId="CM4">
    <w:name w:val="CM4"/>
    <w:basedOn w:val="Default"/>
    <w:next w:val="Default"/>
    <w:uiPriority w:val="99"/>
    <w:pPr>
      <w:spacing w:line="28.40pt" w:lineRule="atLeast"/>
    </w:pPr>
    <w:rPr>
      <w:rFonts w:cs="Times New Roman"/>
      <w:color w:val="auto"/>
    </w:rPr>
  </w:style>
  <w:style w:type="paragraph" w:customStyle="1" w:styleId="CM9">
    <w:name w:val="CM9"/>
    <w:basedOn w:val="Default"/>
    <w:next w:val="Default"/>
    <w:uiPriority w:val="99"/>
    <w:rPr>
      <w:rFonts w:cs="Times New Roman"/>
      <w:color w:val="auto"/>
    </w:rPr>
  </w:style>
  <w:style w:type="paragraph" w:customStyle="1" w:styleId="CM10">
    <w:name w:val="CM10"/>
    <w:basedOn w:val="Default"/>
    <w:next w:val="Default"/>
    <w:uiPriority w:val="99"/>
    <w:rPr>
      <w:rFonts w:cs="Times New Roman"/>
      <w:color w:val="auto"/>
    </w:rPr>
  </w:style>
  <w:style w:type="paragraph" w:customStyle="1" w:styleId="CM5">
    <w:name w:val="CM5"/>
    <w:basedOn w:val="Default"/>
    <w:next w:val="Default"/>
    <w:uiPriority w:val="99"/>
    <w:pPr>
      <w:spacing w:line="12pt" w:lineRule="atLeast"/>
    </w:pPr>
    <w:rPr>
      <w:rFonts w:cs="Times New Roman"/>
      <w:color w:val="auto"/>
    </w:rPr>
  </w:style>
  <w:style w:type="paragraph" w:customStyle="1" w:styleId="CM11">
    <w:name w:val="CM11"/>
    <w:basedOn w:val="Default"/>
    <w:next w:val="Default"/>
    <w:uiPriority w:val="99"/>
    <w:rPr>
      <w:rFonts w:cs="Times New Roman"/>
      <w:color w:val="auto"/>
    </w:rPr>
  </w:style>
  <w:style w:type="paragraph" w:styleId="TOC1">
    <w:name w:val="toc 1"/>
    <w:basedOn w:val="Normal"/>
    <w:next w:val="Normal"/>
    <w:autoRedefine/>
    <w:uiPriority w:val="39"/>
    <w:unhideWhenUsed/>
    <w:rsid w:val="001D6CD5"/>
    <w:pPr>
      <w:tabs>
        <w:tab w:val="end" w:leader="dot" w:pos="377.60pt"/>
      </w:tabs>
      <w:spacing w:before="6pt" w:line="36pt" w:lineRule="auto"/>
      <w:ind w:start="-19.65pt"/>
    </w:pPr>
    <w:rPr>
      <w:rFonts w:ascii="Cambria" w:hAnsi="Cambria"/>
      <w:b/>
      <w:sz w:val="24"/>
      <w:szCs w:val="24"/>
    </w:rPr>
  </w:style>
  <w:style w:type="paragraph" w:styleId="TOC2">
    <w:name w:val="toc 2"/>
    <w:basedOn w:val="Normal"/>
    <w:next w:val="Normal"/>
    <w:autoRedefine/>
    <w:uiPriority w:val="39"/>
    <w:unhideWhenUsed/>
    <w:rsid w:val="004335F8"/>
    <w:pPr>
      <w:ind w:start="10pt"/>
    </w:pPr>
    <w:rPr>
      <w:rFonts w:ascii="Cambria" w:hAnsi="Cambria"/>
      <w:b/>
      <w:sz w:val="22"/>
      <w:szCs w:val="22"/>
    </w:rPr>
  </w:style>
  <w:style w:type="paragraph" w:styleId="TOC3">
    <w:name w:val="toc 3"/>
    <w:basedOn w:val="Normal"/>
    <w:next w:val="Normal"/>
    <w:autoRedefine/>
    <w:uiPriority w:val="39"/>
    <w:unhideWhenUsed/>
    <w:rsid w:val="004335F8"/>
    <w:pPr>
      <w:ind w:start="20pt"/>
    </w:pPr>
    <w:rPr>
      <w:rFonts w:ascii="Cambria" w:hAnsi="Cambria"/>
      <w:sz w:val="22"/>
      <w:szCs w:val="22"/>
    </w:rPr>
  </w:style>
  <w:style w:type="paragraph" w:styleId="TOC4">
    <w:name w:val="toc 4"/>
    <w:basedOn w:val="Normal"/>
    <w:next w:val="Normal"/>
    <w:autoRedefine/>
    <w:uiPriority w:val="39"/>
    <w:unhideWhenUsed/>
    <w:rsid w:val="004335F8"/>
    <w:pPr>
      <w:ind w:start="30pt"/>
    </w:pPr>
    <w:rPr>
      <w:rFonts w:ascii="Cambria" w:hAnsi="Cambria"/>
    </w:rPr>
  </w:style>
  <w:style w:type="paragraph" w:styleId="TOC5">
    <w:name w:val="toc 5"/>
    <w:basedOn w:val="Normal"/>
    <w:next w:val="Normal"/>
    <w:autoRedefine/>
    <w:uiPriority w:val="39"/>
    <w:unhideWhenUsed/>
    <w:rsid w:val="004335F8"/>
    <w:pPr>
      <w:ind w:start="40pt"/>
    </w:pPr>
    <w:rPr>
      <w:rFonts w:ascii="Cambria" w:hAnsi="Cambria"/>
    </w:rPr>
  </w:style>
  <w:style w:type="paragraph" w:styleId="TOC6">
    <w:name w:val="toc 6"/>
    <w:basedOn w:val="Normal"/>
    <w:next w:val="Normal"/>
    <w:autoRedefine/>
    <w:uiPriority w:val="39"/>
    <w:unhideWhenUsed/>
    <w:rsid w:val="004335F8"/>
    <w:pPr>
      <w:ind w:start="50pt"/>
    </w:pPr>
    <w:rPr>
      <w:rFonts w:ascii="Cambria" w:hAnsi="Cambria"/>
    </w:rPr>
  </w:style>
  <w:style w:type="paragraph" w:styleId="TOC7">
    <w:name w:val="toc 7"/>
    <w:basedOn w:val="Normal"/>
    <w:next w:val="Normal"/>
    <w:autoRedefine/>
    <w:uiPriority w:val="39"/>
    <w:unhideWhenUsed/>
    <w:rsid w:val="004335F8"/>
    <w:pPr>
      <w:ind w:start="60pt"/>
    </w:pPr>
    <w:rPr>
      <w:rFonts w:ascii="Cambria" w:hAnsi="Cambria"/>
    </w:rPr>
  </w:style>
  <w:style w:type="paragraph" w:styleId="TOC8">
    <w:name w:val="toc 8"/>
    <w:basedOn w:val="Normal"/>
    <w:next w:val="Normal"/>
    <w:autoRedefine/>
    <w:uiPriority w:val="39"/>
    <w:unhideWhenUsed/>
    <w:rsid w:val="004335F8"/>
    <w:pPr>
      <w:ind w:start="70pt"/>
    </w:pPr>
    <w:rPr>
      <w:rFonts w:ascii="Cambria" w:hAnsi="Cambria"/>
    </w:rPr>
  </w:style>
  <w:style w:type="paragraph" w:styleId="TOC9">
    <w:name w:val="toc 9"/>
    <w:basedOn w:val="Normal"/>
    <w:next w:val="Normal"/>
    <w:autoRedefine/>
    <w:uiPriority w:val="39"/>
    <w:unhideWhenUsed/>
    <w:rsid w:val="004335F8"/>
    <w:pPr>
      <w:ind w:start="80pt"/>
    </w:pPr>
    <w:rPr>
      <w:rFonts w:ascii="Cambria" w:hAnsi="Cambria"/>
    </w:rPr>
  </w:style>
  <w:style w:type="paragraph" w:styleId="Subtitle">
    <w:name w:val="Subtitle"/>
    <w:basedOn w:val="Normal"/>
    <w:next w:val="Normal"/>
    <w:link w:val="SubtitleChar"/>
    <w:uiPriority w:val="11"/>
    <w:qFormat/>
    <w:rsid w:val="004335F8"/>
    <w:pPr>
      <w:spacing w:after="3pt"/>
      <w:outlineLvl w:val="1"/>
    </w:pPr>
    <w:rPr>
      <w:rFonts w:ascii="Calibri" w:hAnsi="Calibri"/>
      <w:sz w:val="24"/>
      <w:szCs w:val="24"/>
    </w:rPr>
  </w:style>
  <w:style w:type="character" w:styleId="PageNumber">
    <w:name w:val="page number"/>
    <w:uiPriority w:val="99"/>
    <w:semiHidden/>
    <w:unhideWhenUsed/>
    <w:rsid w:val="00C246B5"/>
    <w:rPr>
      <w:rFonts w:cs="Times New Roman"/>
    </w:rPr>
  </w:style>
  <w:style w:type="paragraph" w:styleId="Footer">
    <w:name w:val="footer"/>
    <w:basedOn w:val="Normal"/>
    <w:link w:val="FooterChar"/>
    <w:uiPriority w:val="99"/>
    <w:unhideWhenUsed/>
    <w:rsid w:val="00C246B5"/>
    <w:pPr>
      <w:tabs>
        <w:tab w:val="center" w:pos="212.60pt"/>
        <w:tab w:val="end" w:pos="425.20pt"/>
      </w:tabs>
    </w:pPr>
  </w:style>
  <w:style w:type="paragraph" w:styleId="Header">
    <w:name w:val="header"/>
    <w:basedOn w:val="Normal"/>
    <w:link w:val="HeaderChar"/>
    <w:uiPriority w:val="99"/>
    <w:unhideWhenUsed/>
    <w:rsid w:val="001D6CD5"/>
    <w:pPr>
      <w:tabs>
        <w:tab w:val="center" w:pos="212.60pt"/>
        <w:tab w:val="end" w:pos="425.20pt"/>
      </w:tabs>
    </w:pPr>
  </w:style>
  <w:style w:type="character" w:customStyle="1" w:styleId="SubtitleChar">
    <w:name w:val="Subtitle Char"/>
    <w:link w:val="Subtitle"/>
    <w:uiPriority w:val="11"/>
    <w:locked/>
    <w:rsid w:val="004335F8"/>
    <w:rPr>
      <w:rFonts w:ascii="Calibri" w:eastAsia="Times New Roman" w:hAnsi="Calibri" w:cs="Times New Roman"/>
      <w:sz w:val="24"/>
      <w:szCs w:val="24"/>
    </w:rPr>
  </w:style>
  <w:style w:type="character" w:customStyle="1" w:styleId="FooterChar">
    <w:name w:val="Footer Char"/>
    <w:link w:val="Footer"/>
    <w:uiPriority w:val="99"/>
    <w:locked/>
    <w:rsid w:val="00C246B5"/>
    <w:rPr>
      <w:rFonts w:cs="Times New Roman"/>
    </w:rPr>
  </w:style>
  <w:style w:type="character" w:customStyle="1" w:styleId="HeaderChar">
    <w:name w:val="Header Char"/>
    <w:link w:val="Header"/>
    <w:uiPriority w:val="99"/>
    <w:locked/>
    <w:rsid w:val="001D6CD5"/>
    <w:rPr>
      <w:rFonts w:cs="Times New Roman"/>
    </w:rPr>
  </w:style>
  <w:style w:type="paragraph" w:styleId="NormalWeb">
    <w:name w:val="Normal (Web)"/>
    <w:basedOn w:val="Normal"/>
    <w:uiPriority w:val="99"/>
    <w:unhideWhenUsed/>
    <w:rsid w:val="008B4873"/>
    <w:pPr>
      <w:spacing w:before="5pt" w:beforeAutospacing="1" w:after="5pt" w:afterAutospacing="1"/>
    </w:pPr>
    <w:rPr>
      <w:rFonts w:ascii="Times" w:hAnsi="Times"/>
    </w:rPr>
  </w:style>
  <w:style w:type="table" w:styleId="TableGrid">
    <w:name w:val="Table Grid"/>
    <w:basedOn w:val="TableNormal"/>
    <w:uiPriority w:val="59"/>
    <w:rsid w:val="00AF41EB"/>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627E"/>
    <w:rPr>
      <w:rFonts w:ascii="Lucida Grande" w:hAnsi="Lucida Grande" w:cs="Lucida Grande"/>
      <w:sz w:val="18"/>
      <w:szCs w:val="18"/>
    </w:rPr>
  </w:style>
  <w:style w:type="character" w:customStyle="1" w:styleId="BalloonTextChar">
    <w:name w:val="Balloon Text Char"/>
    <w:link w:val="BalloonText"/>
    <w:uiPriority w:val="99"/>
    <w:semiHidden/>
    <w:rsid w:val="00B7627E"/>
    <w:rPr>
      <w:rFonts w:ascii="Lucida Grande" w:hAnsi="Lucida Grande" w:cs="Lucida Grande"/>
      <w:sz w:val="18"/>
      <w:szCs w:val="18"/>
    </w:rPr>
  </w:style>
  <w:style w:type="paragraph" w:styleId="ListParagraph">
    <w:name w:val="List Paragraph"/>
    <w:basedOn w:val="Normal"/>
    <w:uiPriority w:val="72"/>
    <w:qFormat/>
    <w:rsid w:val="00062240"/>
    <w:pPr>
      <w:ind w:start="35.40pt"/>
    </w:pPr>
  </w:style>
  <w:style w:type="character" w:styleId="Hyperlink">
    <w:name w:val="Hyperlink"/>
    <w:uiPriority w:val="99"/>
    <w:semiHidden/>
    <w:unhideWhenUsed/>
    <w:rsid w:val="00484E49"/>
    <w:rPr>
      <w:color w:val="0000FF"/>
      <w:u w:val="single"/>
    </w:rPr>
  </w:style>
  <w:style w:type="character" w:styleId="HTMLCite">
    <w:name w:val="HTML Cite"/>
    <w:uiPriority w:val="99"/>
    <w:semiHidden/>
    <w:unhideWhenUsed/>
    <w:rsid w:val="002A2A3D"/>
    <w:rPr>
      <w:i/>
      <w:iCs/>
    </w:rPr>
  </w:style>
  <w:style w:type="character" w:styleId="Emphasis">
    <w:name w:val="Emphasis"/>
    <w:uiPriority w:val="20"/>
    <w:qFormat/>
    <w:rsid w:val="002A2A3D"/>
    <w:rPr>
      <w:i/>
      <w:iCs/>
    </w:rPr>
  </w:style>
  <w:style w:type="paragraph" w:styleId="Revision">
    <w:name w:val="Revision"/>
    <w:hidden/>
    <w:uiPriority w:val="71"/>
    <w:rsid w:val="00FE2948"/>
    <w:rPr>
      <w:lang w:val="es-ES_tradnl"/>
    </w:rPr>
  </w:style>
  <w:style w:type="character" w:styleId="CommentReference">
    <w:name w:val="annotation reference"/>
    <w:uiPriority w:val="99"/>
    <w:semiHidden/>
    <w:unhideWhenUsed/>
    <w:rsid w:val="00F9710B"/>
    <w:rPr>
      <w:sz w:val="16"/>
      <w:szCs w:val="16"/>
    </w:rPr>
  </w:style>
  <w:style w:type="paragraph" w:styleId="CommentText">
    <w:name w:val="annotation text"/>
    <w:basedOn w:val="Normal"/>
    <w:link w:val="CommentTextChar"/>
    <w:uiPriority w:val="99"/>
    <w:unhideWhenUsed/>
    <w:rsid w:val="00F9710B"/>
  </w:style>
  <w:style w:type="character" w:customStyle="1" w:styleId="CommentTextChar">
    <w:name w:val="Comment Text Char"/>
    <w:link w:val="CommentText"/>
    <w:uiPriority w:val="99"/>
    <w:rsid w:val="00F9710B"/>
    <w:rPr>
      <w:lang w:val="es-ES_tradnl" w:eastAsia="es-ES"/>
    </w:rPr>
  </w:style>
  <w:style w:type="paragraph" w:styleId="CommentSubject">
    <w:name w:val="annotation subject"/>
    <w:basedOn w:val="CommentText"/>
    <w:next w:val="CommentText"/>
    <w:link w:val="CommentSubjectChar"/>
    <w:uiPriority w:val="99"/>
    <w:semiHidden/>
    <w:unhideWhenUsed/>
    <w:rsid w:val="00F9710B"/>
    <w:rPr>
      <w:b/>
      <w:bCs/>
    </w:rPr>
  </w:style>
  <w:style w:type="character" w:customStyle="1" w:styleId="CommentSubjectChar">
    <w:name w:val="Comment Subject Char"/>
    <w:link w:val="CommentSubject"/>
    <w:uiPriority w:val="99"/>
    <w:semiHidden/>
    <w:rsid w:val="00F9710B"/>
    <w:rPr>
      <w:b/>
      <w:bCs/>
      <w:lang w:val="es-ES_tradnl" w:eastAsia="es-ES"/>
    </w:rPr>
  </w:style>
  <w:style w:type="character" w:customStyle="1" w:styleId="rynqvb">
    <w:name w:val="rynqvb"/>
    <w:basedOn w:val="DefaultParagraphFont"/>
    <w:rsid w:val="00B02060"/>
  </w:style>
  <w:style w:type="paragraph" w:customStyle="1" w:styleId="xmsonormal">
    <w:name w:val="x_msonormal"/>
    <w:basedOn w:val="Normal"/>
    <w:rsid w:val="000C475D"/>
    <w:pPr>
      <w:spacing w:before="5pt" w:beforeAutospacing="1" w:after="5pt" w:afterAutospacing="1"/>
    </w:pPr>
    <w:rPr>
      <w:sz w:val="24"/>
      <w:szCs w:val="24"/>
      <w:lang w:val="es-ES"/>
    </w:rPr>
  </w:style>
  <w:style w:type="character" w:customStyle="1" w:styleId="xcontentpasted0">
    <w:name w:val="x_contentpasted0"/>
    <w:basedOn w:val="DefaultParagraphFont"/>
    <w:rsid w:val="000C475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1028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59610020">
          <w:marLeft w:val="24pt"/>
          <w:marRight w:val="0pt"/>
          <w:marTop w:val="0pt"/>
          <w:marBottom w:val="0pt"/>
          <w:divBdr>
            <w:top w:val="none" w:sz="0" w:space="0" w:color="auto"/>
            <w:left w:val="none" w:sz="0" w:space="0" w:color="auto"/>
            <w:bottom w:val="none" w:sz="0" w:space="0" w:color="auto"/>
            <w:right w:val="none" w:sz="0" w:space="0" w:color="auto"/>
          </w:divBdr>
          <w:divsChild>
            <w:div w:id="10527654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55172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23119379">
          <w:marLeft w:val="24pt"/>
          <w:marRight w:val="0pt"/>
          <w:marTop w:val="0pt"/>
          <w:marBottom w:val="0pt"/>
          <w:divBdr>
            <w:top w:val="none" w:sz="0" w:space="0" w:color="auto"/>
            <w:left w:val="none" w:sz="0" w:space="0" w:color="auto"/>
            <w:bottom w:val="none" w:sz="0" w:space="0" w:color="auto"/>
            <w:right w:val="none" w:sz="0" w:space="0" w:color="auto"/>
          </w:divBdr>
          <w:divsChild>
            <w:div w:id="7952793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2794263">
      <w:bodyDiv w:val="1"/>
      <w:marLeft w:val="0pt"/>
      <w:marRight w:val="0pt"/>
      <w:marTop w:val="0pt"/>
      <w:marBottom w:val="0pt"/>
      <w:divBdr>
        <w:top w:val="none" w:sz="0" w:space="0" w:color="auto"/>
        <w:left w:val="none" w:sz="0" w:space="0" w:color="auto"/>
        <w:bottom w:val="none" w:sz="0" w:space="0" w:color="auto"/>
        <w:right w:val="none" w:sz="0" w:space="0" w:color="auto"/>
      </w:divBdr>
    </w:div>
    <w:div w:id="1816708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95422194">
          <w:marLeft w:val="24pt"/>
          <w:marRight w:val="0pt"/>
          <w:marTop w:val="0pt"/>
          <w:marBottom w:val="0pt"/>
          <w:divBdr>
            <w:top w:val="none" w:sz="0" w:space="0" w:color="auto"/>
            <w:left w:val="none" w:sz="0" w:space="0" w:color="auto"/>
            <w:bottom w:val="none" w:sz="0" w:space="0" w:color="auto"/>
            <w:right w:val="none" w:sz="0" w:space="0" w:color="auto"/>
          </w:divBdr>
          <w:divsChild>
            <w:div w:id="104000853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908648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6844533">
          <w:marLeft w:val="24pt"/>
          <w:marRight w:val="0pt"/>
          <w:marTop w:val="0pt"/>
          <w:marBottom w:val="0pt"/>
          <w:divBdr>
            <w:top w:val="none" w:sz="0" w:space="0" w:color="auto"/>
            <w:left w:val="none" w:sz="0" w:space="0" w:color="auto"/>
            <w:bottom w:val="none" w:sz="0" w:space="0" w:color="auto"/>
            <w:right w:val="none" w:sz="0" w:space="0" w:color="auto"/>
          </w:divBdr>
          <w:divsChild>
            <w:div w:id="192067662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065216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36372303">
          <w:marLeft w:val="24pt"/>
          <w:marRight w:val="0pt"/>
          <w:marTop w:val="0pt"/>
          <w:marBottom w:val="0pt"/>
          <w:divBdr>
            <w:top w:val="none" w:sz="0" w:space="0" w:color="auto"/>
            <w:left w:val="none" w:sz="0" w:space="0" w:color="auto"/>
            <w:bottom w:val="none" w:sz="0" w:space="0" w:color="auto"/>
            <w:right w:val="none" w:sz="0" w:space="0" w:color="auto"/>
          </w:divBdr>
          <w:divsChild>
            <w:div w:id="122757434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212238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83126564">
          <w:marLeft w:val="24pt"/>
          <w:marRight w:val="0pt"/>
          <w:marTop w:val="0pt"/>
          <w:marBottom w:val="0pt"/>
          <w:divBdr>
            <w:top w:val="none" w:sz="0" w:space="0" w:color="auto"/>
            <w:left w:val="none" w:sz="0" w:space="0" w:color="auto"/>
            <w:bottom w:val="none" w:sz="0" w:space="0" w:color="auto"/>
            <w:right w:val="none" w:sz="0" w:space="0" w:color="auto"/>
          </w:divBdr>
          <w:divsChild>
            <w:div w:id="196303200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201249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16351801">
          <w:marLeft w:val="24pt"/>
          <w:marRight w:val="0pt"/>
          <w:marTop w:val="0pt"/>
          <w:marBottom w:val="0pt"/>
          <w:divBdr>
            <w:top w:val="none" w:sz="0" w:space="0" w:color="auto"/>
            <w:left w:val="none" w:sz="0" w:space="0" w:color="auto"/>
            <w:bottom w:val="none" w:sz="0" w:space="0" w:color="auto"/>
            <w:right w:val="none" w:sz="0" w:space="0" w:color="auto"/>
          </w:divBdr>
          <w:divsChild>
            <w:div w:id="130543381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4711217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00352994">
          <w:marLeft w:val="24pt"/>
          <w:marRight w:val="0pt"/>
          <w:marTop w:val="0pt"/>
          <w:marBottom w:val="0pt"/>
          <w:divBdr>
            <w:top w:val="none" w:sz="0" w:space="0" w:color="auto"/>
            <w:left w:val="none" w:sz="0" w:space="0" w:color="auto"/>
            <w:bottom w:val="none" w:sz="0" w:space="0" w:color="auto"/>
            <w:right w:val="none" w:sz="0" w:space="0" w:color="auto"/>
          </w:divBdr>
          <w:divsChild>
            <w:div w:id="5852380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185303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4561418">
          <w:marLeft w:val="24pt"/>
          <w:marRight w:val="0pt"/>
          <w:marTop w:val="0pt"/>
          <w:marBottom w:val="0pt"/>
          <w:divBdr>
            <w:top w:val="none" w:sz="0" w:space="0" w:color="auto"/>
            <w:left w:val="none" w:sz="0" w:space="0" w:color="auto"/>
            <w:bottom w:val="none" w:sz="0" w:space="0" w:color="auto"/>
            <w:right w:val="none" w:sz="0" w:space="0" w:color="auto"/>
          </w:divBdr>
          <w:divsChild>
            <w:div w:id="10641802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191310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97279851">
          <w:marLeft w:val="24pt"/>
          <w:marRight w:val="0pt"/>
          <w:marTop w:val="0pt"/>
          <w:marBottom w:val="0pt"/>
          <w:divBdr>
            <w:top w:val="none" w:sz="0" w:space="0" w:color="auto"/>
            <w:left w:val="none" w:sz="0" w:space="0" w:color="auto"/>
            <w:bottom w:val="none" w:sz="0" w:space="0" w:color="auto"/>
            <w:right w:val="none" w:sz="0" w:space="0" w:color="auto"/>
          </w:divBdr>
          <w:divsChild>
            <w:div w:id="206020431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87163374">
      <w:bodyDiv w:val="1"/>
      <w:marLeft w:val="0pt"/>
      <w:marRight w:val="0pt"/>
      <w:marTop w:val="0pt"/>
      <w:marBottom w:val="0pt"/>
      <w:divBdr>
        <w:top w:val="none" w:sz="0" w:space="0" w:color="auto"/>
        <w:left w:val="none" w:sz="0" w:space="0" w:color="auto"/>
        <w:bottom w:val="none" w:sz="0" w:space="0" w:color="auto"/>
        <w:right w:val="none" w:sz="0" w:space="0" w:color="auto"/>
      </w:divBdr>
    </w:div>
    <w:div w:id="9728285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52134220">
          <w:marLeft w:val="24pt"/>
          <w:marRight w:val="0pt"/>
          <w:marTop w:val="0pt"/>
          <w:marBottom w:val="0pt"/>
          <w:divBdr>
            <w:top w:val="none" w:sz="0" w:space="0" w:color="auto"/>
            <w:left w:val="none" w:sz="0" w:space="0" w:color="auto"/>
            <w:bottom w:val="none" w:sz="0" w:space="0" w:color="auto"/>
            <w:right w:val="none" w:sz="0" w:space="0" w:color="auto"/>
          </w:divBdr>
          <w:divsChild>
            <w:div w:id="169404037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78000044">
      <w:bodyDiv w:val="1"/>
      <w:marLeft w:val="0pt"/>
      <w:marRight w:val="0pt"/>
      <w:marTop w:val="0pt"/>
      <w:marBottom w:val="0pt"/>
      <w:divBdr>
        <w:top w:val="none" w:sz="0" w:space="0" w:color="auto"/>
        <w:left w:val="none" w:sz="0" w:space="0" w:color="auto"/>
        <w:bottom w:val="none" w:sz="0" w:space="0" w:color="auto"/>
        <w:right w:val="none" w:sz="0" w:space="0" w:color="auto"/>
      </w:divBdr>
    </w:div>
    <w:div w:id="981615387">
      <w:marLeft w:val="0pt"/>
      <w:marRight w:val="0pt"/>
      <w:marTop w:val="0pt"/>
      <w:marBottom w:val="0pt"/>
      <w:divBdr>
        <w:top w:val="none" w:sz="0" w:space="0" w:color="auto"/>
        <w:left w:val="none" w:sz="0" w:space="0" w:color="auto"/>
        <w:bottom w:val="none" w:sz="0" w:space="0" w:color="auto"/>
        <w:right w:val="none" w:sz="0" w:space="0" w:color="auto"/>
      </w:divBdr>
    </w:div>
    <w:div w:id="981615388">
      <w:marLeft w:val="0pt"/>
      <w:marRight w:val="0pt"/>
      <w:marTop w:val="0pt"/>
      <w:marBottom w:val="0pt"/>
      <w:divBdr>
        <w:top w:val="none" w:sz="0" w:space="0" w:color="auto"/>
        <w:left w:val="none" w:sz="0" w:space="0" w:color="auto"/>
        <w:bottom w:val="none" w:sz="0" w:space="0" w:color="auto"/>
        <w:right w:val="none" w:sz="0" w:space="0" w:color="auto"/>
      </w:divBdr>
    </w:div>
    <w:div w:id="981615389">
      <w:marLeft w:val="0pt"/>
      <w:marRight w:val="0pt"/>
      <w:marTop w:val="0pt"/>
      <w:marBottom w:val="0pt"/>
      <w:divBdr>
        <w:top w:val="none" w:sz="0" w:space="0" w:color="auto"/>
        <w:left w:val="none" w:sz="0" w:space="0" w:color="auto"/>
        <w:bottom w:val="none" w:sz="0" w:space="0" w:color="auto"/>
        <w:right w:val="none" w:sz="0" w:space="0" w:color="auto"/>
      </w:divBdr>
    </w:div>
    <w:div w:id="981615390">
      <w:marLeft w:val="0pt"/>
      <w:marRight w:val="0pt"/>
      <w:marTop w:val="0pt"/>
      <w:marBottom w:val="0pt"/>
      <w:divBdr>
        <w:top w:val="none" w:sz="0" w:space="0" w:color="auto"/>
        <w:left w:val="none" w:sz="0" w:space="0" w:color="auto"/>
        <w:bottom w:val="none" w:sz="0" w:space="0" w:color="auto"/>
        <w:right w:val="none" w:sz="0" w:space="0" w:color="auto"/>
      </w:divBdr>
    </w:div>
    <w:div w:id="981615391">
      <w:marLeft w:val="0pt"/>
      <w:marRight w:val="0pt"/>
      <w:marTop w:val="0pt"/>
      <w:marBottom w:val="0pt"/>
      <w:divBdr>
        <w:top w:val="none" w:sz="0" w:space="0" w:color="auto"/>
        <w:left w:val="none" w:sz="0" w:space="0" w:color="auto"/>
        <w:bottom w:val="none" w:sz="0" w:space="0" w:color="auto"/>
        <w:right w:val="none" w:sz="0" w:space="0" w:color="auto"/>
      </w:divBdr>
    </w:div>
    <w:div w:id="981615392">
      <w:marLeft w:val="0pt"/>
      <w:marRight w:val="0pt"/>
      <w:marTop w:val="0pt"/>
      <w:marBottom w:val="0pt"/>
      <w:divBdr>
        <w:top w:val="none" w:sz="0" w:space="0" w:color="auto"/>
        <w:left w:val="none" w:sz="0" w:space="0" w:color="auto"/>
        <w:bottom w:val="none" w:sz="0" w:space="0" w:color="auto"/>
        <w:right w:val="none" w:sz="0" w:space="0" w:color="auto"/>
      </w:divBdr>
    </w:div>
    <w:div w:id="981615393">
      <w:marLeft w:val="0pt"/>
      <w:marRight w:val="0pt"/>
      <w:marTop w:val="0pt"/>
      <w:marBottom w:val="0pt"/>
      <w:divBdr>
        <w:top w:val="none" w:sz="0" w:space="0" w:color="auto"/>
        <w:left w:val="none" w:sz="0" w:space="0" w:color="auto"/>
        <w:bottom w:val="none" w:sz="0" w:space="0" w:color="auto"/>
        <w:right w:val="none" w:sz="0" w:space="0" w:color="auto"/>
      </w:divBdr>
    </w:div>
    <w:div w:id="99596117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04356772">
          <w:marLeft w:val="24pt"/>
          <w:marRight w:val="0pt"/>
          <w:marTop w:val="0pt"/>
          <w:marBottom w:val="0pt"/>
          <w:divBdr>
            <w:top w:val="none" w:sz="0" w:space="0" w:color="auto"/>
            <w:left w:val="none" w:sz="0" w:space="0" w:color="auto"/>
            <w:bottom w:val="none" w:sz="0" w:space="0" w:color="auto"/>
            <w:right w:val="none" w:sz="0" w:space="0" w:color="auto"/>
          </w:divBdr>
          <w:divsChild>
            <w:div w:id="90394783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080255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50461805">
          <w:marLeft w:val="24pt"/>
          <w:marRight w:val="0pt"/>
          <w:marTop w:val="0pt"/>
          <w:marBottom w:val="0pt"/>
          <w:divBdr>
            <w:top w:val="none" w:sz="0" w:space="0" w:color="auto"/>
            <w:left w:val="none" w:sz="0" w:space="0" w:color="auto"/>
            <w:bottom w:val="none" w:sz="0" w:space="0" w:color="auto"/>
            <w:right w:val="none" w:sz="0" w:space="0" w:color="auto"/>
          </w:divBdr>
          <w:divsChild>
            <w:div w:id="25193190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396290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40845090">
          <w:marLeft w:val="24pt"/>
          <w:marRight w:val="0pt"/>
          <w:marTop w:val="0pt"/>
          <w:marBottom w:val="0pt"/>
          <w:divBdr>
            <w:top w:val="none" w:sz="0" w:space="0" w:color="auto"/>
            <w:left w:val="none" w:sz="0" w:space="0" w:color="auto"/>
            <w:bottom w:val="none" w:sz="0" w:space="0" w:color="auto"/>
            <w:right w:val="none" w:sz="0" w:space="0" w:color="auto"/>
          </w:divBdr>
          <w:divsChild>
            <w:div w:id="204224733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5246634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47460000">
          <w:marLeft w:val="24pt"/>
          <w:marRight w:val="0pt"/>
          <w:marTop w:val="0pt"/>
          <w:marBottom w:val="0pt"/>
          <w:divBdr>
            <w:top w:val="none" w:sz="0" w:space="0" w:color="auto"/>
            <w:left w:val="none" w:sz="0" w:space="0" w:color="auto"/>
            <w:bottom w:val="none" w:sz="0" w:space="0" w:color="auto"/>
            <w:right w:val="none" w:sz="0" w:space="0" w:color="auto"/>
          </w:divBdr>
          <w:divsChild>
            <w:div w:id="194264262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5696947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01943006">
          <w:marLeft w:val="24pt"/>
          <w:marRight w:val="0pt"/>
          <w:marTop w:val="0pt"/>
          <w:marBottom w:val="0pt"/>
          <w:divBdr>
            <w:top w:val="none" w:sz="0" w:space="0" w:color="auto"/>
            <w:left w:val="none" w:sz="0" w:space="0" w:color="auto"/>
            <w:bottom w:val="none" w:sz="0" w:space="0" w:color="auto"/>
            <w:right w:val="none" w:sz="0" w:space="0" w:color="auto"/>
          </w:divBdr>
          <w:divsChild>
            <w:div w:id="90356153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652985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75814233">
          <w:marLeft w:val="24pt"/>
          <w:marRight w:val="0pt"/>
          <w:marTop w:val="0pt"/>
          <w:marBottom w:val="0pt"/>
          <w:divBdr>
            <w:top w:val="none" w:sz="0" w:space="0" w:color="auto"/>
            <w:left w:val="none" w:sz="0" w:space="0" w:color="auto"/>
            <w:bottom w:val="none" w:sz="0" w:space="0" w:color="auto"/>
            <w:right w:val="none" w:sz="0" w:space="0" w:color="auto"/>
          </w:divBdr>
          <w:divsChild>
            <w:div w:id="78180713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021441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46793058">
          <w:marLeft w:val="24pt"/>
          <w:marRight w:val="0pt"/>
          <w:marTop w:val="0pt"/>
          <w:marBottom w:val="0pt"/>
          <w:divBdr>
            <w:top w:val="none" w:sz="0" w:space="0" w:color="auto"/>
            <w:left w:val="none" w:sz="0" w:space="0" w:color="auto"/>
            <w:bottom w:val="none" w:sz="0" w:space="0" w:color="auto"/>
            <w:right w:val="none" w:sz="0" w:space="0" w:color="auto"/>
          </w:divBdr>
          <w:divsChild>
            <w:div w:id="205003333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327908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4721287">
          <w:marLeft w:val="24pt"/>
          <w:marRight w:val="0pt"/>
          <w:marTop w:val="0pt"/>
          <w:marBottom w:val="0pt"/>
          <w:divBdr>
            <w:top w:val="none" w:sz="0" w:space="0" w:color="auto"/>
            <w:left w:val="none" w:sz="0" w:space="0" w:color="auto"/>
            <w:bottom w:val="none" w:sz="0" w:space="0" w:color="auto"/>
            <w:right w:val="none" w:sz="0" w:space="0" w:color="auto"/>
          </w:divBdr>
          <w:divsChild>
            <w:div w:id="161247146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339051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07238334">
          <w:marLeft w:val="24pt"/>
          <w:marRight w:val="0pt"/>
          <w:marTop w:val="0pt"/>
          <w:marBottom w:val="0pt"/>
          <w:divBdr>
            <w:top w:val="none" w:sz="0" w:space="0" w:color="auto"/>
            <w:left w:val="none" w:sz="0" w:space="0" w:color="auto"/>
            <w:bottom w:val="none" w:sz="0" w:space="0" w:color="auto"/>
            <w:right w:val="none" w:sz="0" w:space="0" w:color="auto"/>
          </w:divBdr>
          <w:divsChild>
            <w:div w:id="1280202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38840202">
      <w:bodyDiv w:val="1"/>
      <w:marLeft w:val="0pt"/>
      <w:marRight w:val="0pt"/>
      <w:marTop w:val="0pt"/>
      <w:marBottom w:val="0pt"/>
      <w:divBdr>
        <w:top w:val="none" w:sz="0" w:space="0" w:color="auto"/>
        <w:left w:val="none" w:sz="0" w:space="0" w:color="auto"/>
        <w:bottom w:val="none" w:sz="0" w:space="0" w:color="auto"/>
        <w:right w:val="none" w:sz="0" w:space="0" w:color="auto"/>
      </w:divBdr>
    </w:div>
    <w:div w:id="11810925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71789957">
          <w:marLeft w:val="24pt"/>
          <w:marRight w:val="0pt"/>
          <w:marTop w:val="0pt"/>
          <w:marBottom w:val="0pt"/>
          <w:divBdr>
            <w:top w:val="none" w:sz="0" w:space="0" w:color="auto"/>
            <w:left w:val="none" w:sz="0" w:space="0" w:color="auto"/>
            <w:bottom w:val="none" w:sz="0" w:space="0" w:color="auto"/>
            <w:right w:val="none" w:sz="0" w:space="0" w:color="auto"/>
          </w:divBdr>
          <w:divsChild>
            <w:div w:id="119728059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5751531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77966545">
          <w:marLeft w:val="24pt"/>
          <w:marRight w:val="0pt"/>
          <w:marTop w:val="0pt"/>
          <w:marBottom w:val="0pt"/>
          <w:divBdr>
            <w:top w:val="none" w:sz="0" w:space="0" w:color="auto"/>
            <w:left w:val="none" w:sz="0" w:space="0" w:color="auto"/>
            <w:bottom w:val="none" w:sz="0" w:space="0" w:color="auto"/>
            <w:right w:val="none" w:sz="0" w:space="0" w:color="auto"/>
          </w:divBdr>
          <w:divsChild>
            <w:div w:id="3119111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4979913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67158526">
          <w:marLeft w:val="24pt"/>
          <w:marRight w:val="0pt"/>
          <w:marTop w:val="0pt"/>
          <w:marBottom w:val="0pt"/>
          <w:divBdr>
            <w:top w:val="none" w:sz="0" w:space="0" w:color="auto"/>
            <w:left w:val="none" w:sz="0" w:space="0" w:color="auto"/>
            <w:bottom w:val="none" w:sz="0" w:space="0" w:color="auto"/>
            <w:right w:val="none" w:sz="0" w:space="0" w:color="auto"/>
          </w:divBdr>
          <w:divsChild>
            <w:div w:id="170217251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82563670">
      <w:bodyDiv w:val="1"/>
      <w:marLeft w:val="0pt"/>
      <w:marRight w:val="0pt"/>
      <w:marTop w:val="0pt"/>
      <w:marBottom w:val="0pt"/>
      <w:divBdr>
        <w:top w:val="none" w:sz="0" w:space="0" w:color="auto"/>
        <w:left w:val="none" w:sz="0" w:space="0" w:color="auto"/>
        <w:bottom w:val="none" w:sz="0" w:space="0" w:color="auto"/>
        <w:right w:val="none" w:sz="0" w:space="0" w:color="auto"/>
      </w:divBdr>
    </w:div>
    <w:div w:id="15963994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5369538">
          <w:marLeft w:val="24pt"/>
          <w:marRight w:val="0pt"/>
          <w:marTop w:val="0pt"/>
          <w:marBottom w:val="0pt"/>
          <w:divBdr>
            <w:top w:val="none" w:sz="0" w:space="0" w:color="auto"/>
            <w:left w:val="none" w:sz="0" w:space="0" w:color="auto"/>
            <w:bottom w:val="none" w:sz="0" w:space="0" w:color="auto"/>
            <w:right w:val="none" w:sz="0" w:space="0" w:color="auto"/>
          </w:divBdr>
          <w:divsChild>
            <w:div w:id="46852009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0087346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2894511">
          <w:marLeft w:val="24pt"/>
          <w:marRight w:val="0pt"/>
          <w:marTop w:val="0pt"/>
          <w:marBottom w:val="0pt"/>
          <w:divBdr>
            <w:top w:val="none" w:sz="0" w:space="0" w:color="auto"/>
            <w:left w:val="none" w:sz="0" w:space="0" w:color="auto"/>
            <w:bottom w:val="none" w:sz="0" w:space="0" w:color="auto"/>
            <w:right w:val="none" w:sz="0" w:space="0" w:color="auto"/>
          </w:divBdr>
          <w:divsChild>
            <w:div w:id="129810403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20882215">
      <w:bodyDiv w:val="1"/>
      <w:marLeft w:val="0pt"/>
      <w:marRight w:val="0pt"/>
      <w:marTop w:val="0pt"/>
      <w:marBottom w:val="0pt"/>
      <w:divBdr>
        <w:top w:val="none" w:sz="0" w:space="0" w:color="auto"/>
        <w:left w:val="none" w:sz="0" w:space="0" w:color="auto"/>
        <w:bottom w:val="none" w:sz="0" w:space="0" w:color="auto"/>
        <w:right w:val="none" w:sz="0" w:space="0" w:color="auto"/>
      </w:divBdr>
    </w:div>
    <w:div w:id="188155415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92064948">
          <w:marLeft w:val="36pt"/>
          <w:marRight w:val="0pt"/>
          <w:marTop w:val="0pt"/>
          <w:marBottom w:val="0pt"/>
          <w:divBdr>
            <w:top w:val="none" w:sz="0" w:space="0" w:color="auto"/>
            <w:left w:val="none" w:sz="0" w:space="0" w:color="auto"/>
            <w:bottom w:val="none" w:sz="0" w:space="0" w:color="auto"/>
            <w:right w:val="none" w:sz="0" w:space="0" w:color="auto"/>
          </w:divBdr>
        </w:div>
      </w:divsChild>
    </w:div>
    <w:div w:id="1952280199">
      <w:bodyDiv w:val="1"/>
      <w:marLeft w:val="0pt"/>
      <w:marRight w:val="0pt"/>
      <w:marTop w:val="0pt"/>
      <w:marBottom w:val="0pt"/>
      <w:divBdr>
        <w:top w:val="none" w:sz="0" w:space="0" w:color="auto"/>
        <w:left w:val="none" w:sz="0" w:space="0" w:color="auto"/>
        <w:bottom w:val="none" w:sz="0" w:space="0" w:color="auto"/>
        <w:right w:val="none" w:sz="0" w:space="0" w:color="auto"/>
      </w:divBdr>
    </w:div>
    <w:div w:id="20521446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21065328">
          <w:marLeft w:val="24pt"/>
          <w:marRight w:val="0pt"/>
          <w:marTop w:val="0pt"/>
          <w:marBottom w:val="0pt"/>
          <w:divBdr>
            <w:top w:val="none" w:sz="0" w:space="0" w:color="auto"/>
            <w:left w:val="none" w:sz="0" w:space="0" w:color="auto"/>
            <w:bottom w:val="none" w:sz="0" w:space="0" w:color="auto"/>
            <w:right w:val="none" w:sz="0" w:space="0" w:color="auto"/>
          </w:divBdr>
          <w:divsChild>
            <w:div w:id="57517141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684119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76567192">
          <w:marLeft w:val="24pt"/>
          <w:marRight w:val="0pt"/>
          <w:marTop w:val="0pt"/>
          <w:marBottom w:val="0pt"/>
          <w:divBdr>
            <w:top w:val="none" w:sz="0" w:space="0" w:color="auto"/>
            <w:left w:val="none" w:sz="0" w:space="0" w:color="auto"/>
            <w:bottom w:val="none" w:sz="0" w:space="0" w:color="auto"/>
            <w:right w:val="none" w:sz="0" w:space="0" w:color="auto"/>
          </w:divBdr>
          <w:divsChild>
            <w:div w:id="161717898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allowPNG/>
  <w:pixelsPerInch w:val="72"/>
</w:webSettings>
</file>

<file path=word/_rels/document.xml.rels><?xml version="1.0" encoding="UTF-8" standalone="yes"?>
<Relationships xmlns="http://schemas.openxmlformats.org/package/2006/relationships"><Relationship Id="rId8" Type="http://purl.oclc.org/ooxml/officeDocument/relationships/image" Target="media/image1.jpeg"/><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theme" Target="theme/theme1.xml"/><Relationship Id="rId10" Type="http://purl.oclc.org/ooxml/officeDocument/relationships/footer" Target="footer1.xml"/><Relationship Id="rId4" Type="http://purl.oclc.org/ooxml/officeDocument/relationships/settings" Target="settings.xml"/><Relationship Id="rId9" Type="http://purl.oclc.org/ooxml/officeDocument/relationships/image" Target="media/image2.jpeg"/><Relationship Id="rId14" Type="http://schemas.microsoft.com/office/2011/relationships/people" Target="peop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D4D0F6E-CF5C-1E44-AAFB-58187F11393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11013</TotalTime>
  <Pages>11</Pages>
  <Words>3178</Words>
  <Characters>17484</Characters>
  <Application>Microsoft Office Word</Application>
  <DocSecurity>0</DocSecurity>
  <Lines>145</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Gómez Guillén, David</cp:lastModifiedBy>
  <cp:revision>62</cp:revision>
  <cp:lastPrinted>2023-07-11T07:42:00Z</cp:lastPrinted>
  <dcterms:created xsi:type="dcterms:W3CDTF">2023-05-30T11:34:00Z</dcterms:created>
  <dcterms:modified xsi:type="dcterms:W3CDTF">2023-07-11T07:42:00Z</dcterms:modified>
</cp:coreProperties>
</file>