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F88F" w14:textId="531CD96C" w:rsidR="00932499" w:rsidRPr="00FF3150" w:rsidRDefault="00C56EB7" w:rsidP="00711817">
      <w:pPr>
        <w:jc w:val="both"/>
        <w:rPr>
          <w:ins w:id="0" w:author="Mireia Díaz Sanchís" w:date="2021-09-09T15:13:00Z"/>
          <w:caps/>
          <w:sz w:val="24"/>
          <w:szCs w:val="24"/>
          <w:rPrChange w:id="1" w:author="Gómez Guillén, David" w:date="2021-09-13T11:20:00Z">
            <w:rPr>
              <w:ins w:id="2" w:author="Mireia Díaz Sanchís" w:date="2021-09-09T15:13:00Z"/>
              <w:sz w:val="24"/>
              <w:szCs w:val="24"/>
            </w:rPr>
          </w:rPrChange>
        </w:rPr>
      </w:pPr>
      <w:ins w:id="3" w:author="Mireia Díaz Sanchís" w:date="2021-09-09T15:30:00Z">
        <w:r w:rsidRPr="00FF3150">
          <w:rPr>
            <w:caps/>
            <w:sz w:val="24"/>
            <w:szCs w:val="24"/>
          </w:rPr>
          <w:t>Background</w:t>
        </w:r>
      </w:ins>
    </w:p>
    <w:p w14:paraId="45D771B1" w14:textId="0B6E8D2C" w:rsidR="00E44A85" w:rsidRPr="00FF3150" w:rsidRDefault="004C182C" w:rsidP="00711817">
      <w:pPr>
        <w:jc w:val="both"/>
        <w:rPr>
          <w:sz w:val="24"/>
          <w:szCs w:val="24"/>
        </w:rPr>
      </w:pPr>
      <w:ins w:id="4" w:author="Mireia Díaz Sanchís" w:date="2021-09-09T14:34:00Z">
        <w:r w:rsidRPr="00FF3150">
          <w:rPr>
            <w:sz w:val="24"/>
            <w:szCs w:val="24"/>
          </w:rPr>
          <w:t>On</w:t>
        </w:r>
      </w:ins>
      <w:ins w:id="5" w:author="Mireia Díaz Sanchís" w:date="2021-09-09T14:45:00Z">
        <w:r w:rsidRPr="00FF3150">
          <w:rPr>
            <w:sz w:val="24"/>
            <w:szCs w:val="24"/>
          </w:rPr>
          <w:t>e</w:t>
        </w:r>
      </w:ins>
      <w:ins w:id="6" w:author="Mireia Díaz Sanchís" w:date="2021-09-09T14:34:00Z">
        <w:r w:rsidRPr="00FF3150">
          <w:rPr>
            <w:sz w:val="24"/>
            <w:szCs w:val="24"/>
          </w:rPr>
          <w:t xml:space="preserve"> of the main goa</w:t>
        </w:r>
      </w:ins>
      <w:ins w:id="7" w:author="Mireia Díaz Sanchís" w:date="2021-09-09T14:35:00Z">
        <w:r w:rsidRPr="00FF3150">
          <w:rPr>
            <w:sz w:val="24"/>
            <w:szCs w:val="24"/>
          </w:rPr>
          <w:t>l</w:t>
        </w:r>
      </w:ins>
      <w:ins w:id="8" w:author="Mireia Díaz Sanchís" w:date="2021-09-09T14:45:00Z">
        <w:r w:rsidRPr="00FF3150">
          <w:rPr>
            <w:sz w:val="24"/>
            <w:szCs w:val="24"/>
          </w:rPr>
          <w:t>s</w:t>
        </w:r>
      </w:ins>
      <w:ins w:id="9" w:author="Mireia Díaz Sanchís" w:date="2021-09-09T14:35:00Z">
        <w:r w:rsidRPr="00FF3150">
          <w:rPr>
            <w:sz w:val="24"/>
            <w:szCs w:val="24"/>
          </w:rPr>
          <w:t xml:space="preserve"> of b</w:t>
        </w:r>
      </w:ins>
      <w:del w:id="10" w:author="Mireia Díaz Sanchís" w:date="2021-09-09T14:23:00Z">
        <w:r w:rsidR="00DB411D" w:rsidRPr="00FF3150" w:rsidDel="00711817">
          <w:rPr>
            <w:sz w:val="24"/>
            <w:szCs w:val="24"/>
          </w:rPr>
          <w:delText>Many b</w:delText>
        </w:r>
      </w:del>
      <w:r w:rsidR="00E44A85" w:rsidRPr="00FF3150">
        <w:rPr>
          <w:sz w:val="24"/>
          <w:szCs w:val="24"/>
        </w:rPr>
        <w:t xml:space="preserve">iomedical research </w:t>
      </w:r>
      <w:del w:id="11" w:author="Mireia Díaz Sanchís" w:date="2021-09-09T14:23:00Z">
        <w:r w:rsidR="006634CF" w:rsidRPr="00FF3150" w:rsidDel="00711817">
          <w:rPr>
            <w:sz w:val="24"/>
            <w:szCs w:val="24"/>
          </w:rPr>
          <w:delText xml:space="preserve">projects </w:delText>
        </w:r>
      </w:del>
      <w:del w:id="12" w:author="Mireia Díaz Sanchís" w:date="2021-09-09T14:35:00Z">
        <w:r w:rsidR="00E44A85" w:rsidRPr="00FF3150" w:rsidDel="004C182C">
          <w:rPr>
            <w:sz w:val="24"/>
            <w:szCs w:val="24"/>
          </w:rPr>
          <w:delText>ha</w:delText>
        </w:r>
        <w:r w:rsidR="006634CF" w:rsidRPr="00FF3150" w:rsidDel="004C182C">
          <w:rPr>
            <w:sz w:val="24"/>
            <w:szCs w:val="24"/>
          </w:rPr>
          <w:delText>ve</w:delText>
        </w:r>
        <w:r w:rsidR="00E44A85" w:rsidRPr="00FF3150" w:rsidDel="004C182C">
          <w:rPr>
            <w:sz w:val="24"/>
            <w:szCs w:val="24"/>
          </w:rPr>
          <w:delText xml:space="preserve"> the goal of</w:delText>
        </w:r>
      </w:del>
      <w:ins w:id="13" w:author="Mireia Díaz Sanchís" w:date="2021-09-09T14:35:00Z">
        <w:r w:rsidRPr="00FF3150">
          <w:rPr>
            <w:sz w:val="24"/>
            <w:szCs w:val="24"/>
          </w:rPr>
          <w:t>is</w:t>
        </w:r>
      </w:ins>
      <w:r w:rsidR="00E44A85" w:rsidRPr="00FF3150">
        <w:rPr>
          <w:sz w:val="24"/>
          <w:szCs w:val="24"/>
        </w:rPr>
        <w:t xml:space="preserve"> improving the </w:t>
      </w:r>
      <w:del w:id="14" w:author="Mireia Díaz Sanchís" w:date="2021-09-09T14:24:00Z">
        <w:r w:rsidR="00ED44DD" w:rsidRPr="00FF3150" w:rsidDel="00711817">
          <w:rPr>
            <w:sz w:val="24"/>
            <w:szCs w:val="24"/>
          </w:rPr>
          <w:delText xml:space="preserve">life expectancy and </w:delText>
        </w:r>
      </w:del>
      <w:r w:rsidR="00E44A85" w:rsidRPr="00FF3150">
        <w:rPr>
          <w:sz w:val="24"/>
          <w:szCs w:val="24"/>
        </w:rPr>
        <w:t xml:space="preserve">quality of life </w:t>
      </w:r>
      <w:ins w:id="15" w:author="Mireia Díaz Sanchís" w:date="2021-09-09T14:24:00Z">
        <w:r w:rsidR="00711817" w:rsidRPr="00FF3150">
          <w:rPr>
            <w:sz w:val="24"/>
            <w:szCs w:val="24"/>
          </w:rPr>
          <w:t xml:space="preserve">and extending the life expectancy </w:t>
        </w:r>
      </w:ins>
      <w:r w:rsidR="00ED44DD" w:rsidRPr="00FF3150">
        <w:rPr>
          <w:sz w:val="24"/>
          <w:szCs w:val="24"/>
        </w:rPr>
        <w:t xml:space="preserve">of </w:t>
      </w:r>
      <w:del w:id="16" w:author="Mireia Díaz Sanchís" w:date="2021-09-09T14:24:00Z">
        <w:r w:rsidR="00E00673" w:rsidRPr="00FF3150" w:rsidDel="00711817">
          <w:rPr>
            <w:sz w:val="24"/>
            <w:szCs w:val="24"/>
          </w:rPr>
          <w:delText xml:space="preserve">different </w:delText>
        </w:r>
      </w:del>
      <w:ins w:id="17" w:author="Mireia Díaz Sanchís" w:date="2021-09-09T14:24:00Z">
        <w:r w:rsidR="00711817" w:rsidRPr="00FF3150">
          <w:rPr>
            <w:sz w:val="24"/>
            <w:szCs w:val="24"/>
          </w:rPr>
          <w:t xml:space="preserve">the </w:t>
        </w:r>
      </w:ins>
      <w:r w:rsidR="007946E2" w:rsidRPr="00FF3150">
        <w:rPr>
          <w:sz w:val="24"/>
          <w:szCs w:val="24"/>
        </w:rPr>
        <w:t>population</w:t>
      </w:r>
      <w:del w:id="18" w:author="Mireia Díaz Sanchís" w:date="2021-09-09T14:24:00Z">
        <w:r w:rsidR="00E00673" w:rsidRPr="00FF3150" w:rsidDel="00711817">
          <w:rPr>
            <w:sz w:val="24"/>
            <w:szCs w:val="24"/>
          </w:rPr>
          <w:delText>s</w:delText>
        </w:r>
      </w:del>
      <w:r w:rsidR="007946E2" w:rsidRPr="00FF3150">
        <w:rPr>
          <w:sz w:val="24"/>
          <w:szCs w:val="24"/>
        </w:rPr>
        <w:t xml:space="preserve"> </w:t>
      </w:r>
      <w:r w:rsidR="00E00673" w:rsidRPr="00FF3150">
        <w:rPr>
          <w:sz w:val="24"/>
          <w:szCs w:val="24"/>
        </w:rPr>
        <w:t>by developing</w:t>
      </w:r>
      <w:r w:rsidR="00D53A5E" w:rsidRPr="00FF3150">
        <w:rPr>
          <w:sz w:val="24"/>
          <w:szCs w:val="24"/>
        </w:rPr>
        <w:t xml:space="preserve"> </w:t>
      </w:r>
      <w:r w:rsidR="000A14CF" w:rsidRPr="00FF3150">
        <w:rPr>
          <w:sz w:val="24"/>
          <w:szCs w:val="24"/>
        </w:rPr>
        <w:t xml:space="preserve">new </w:t>
      </w:r>
      <w:r w:rsidR="00DA2AE9" w:rsidRPr="00FF3150">
        <w:rPr>
          <w:sz w:val="24"/>
          <w:szCs w:val="24"/>
        </w:rPr>
        <w:t xml:space="preserve">medical </w:t>
      </w:r>
      <w:r w:rsidR="003D418D" w:rsidRPr="00FF3150">
        <w:rPr>
          <w:sz w:val="24"/>
          <w:szCs w:val="24"/>
        </w:rPr>
        <w:t>advance</w:t>
      </w:r>
      <w:r w:rsidR="00725CFC" w:rsidRPr="00FF3150">
        <w:rPr>
          <w:sz w:val="24"/>
          <w:szCs w:val="24"/>
        </w:rPr>
        <w:t>ment</w:t>
      </w:r>
      <w:r w:rsidR="003D418D" w:rsidRPr="00FF3150">
        <w:rPr>
          <w:sz w:val="24"/>
          <w:szCs w:val="24"/>
        </w:rPr>
        <w:t xml:space="preserve">s </w:t>
      </w:r>
      <w:r w:rsidR="00D53A5E" w:rsidRPr="00FF3150">
        <w:rPr>
          <w:sz w:val="24"/>
          <w:szCs w:val="24"/>
        </w:rPr>
        <w:t xml:space="preserve">such as medicines, medical </w:t>
      </w:r>
      <w:del w:id="19" w:author="Mireia Díaz Sanchís" w:date="2021-09-09T14:22:00Z">
        <w:r w:rsidR="00D53A5E" w:rsidRPr="00FF3150" w:rsidDel="00711817">
          <w:rPr>
            <w:sz w:val="24"/>
            <w:szCs w:val="24"/>
          </w:rPr>
          <w:delText>procedures</w:delText>
        </w:r>
      </w:del>
      <w:ins w:id="20" w:author="Mireia Díaz Sanchís" w:date="2021-09-09T14:22:00Z">
        <w:r w:rsidR="00711817" w:rsidRPr="00FF3150">
          <w:rPr>
            <w:sz w:val="24"/>
            <w:szCs w:val="24"/>
          </w:rPr>
          <w:t>procedures,</w:t>
        </w:r>
      </w:ins>
      <w:r w:rsidR="003A59B1" w:rsidRPr="00FF3150">
        <w:rPr>
          <w:sz w:val="24"/>
          <w:szCs w:val="24"/>
        </w:rPr>
        <w:t xml:space="preserve"> or </w:t>
      </w:r>
      <w:r w:rsidR="003602A6" w:rsidRPr="00FF3150">
        <w:rPr>
          <w:sz w:val="24"/>
          <w:szCs w:val="24"/>
        </w:rPr>
        <w:t xml:space="preserve">other </w:t>
      </w:r>
      <w:r w:rsidR="00DD0F95" w:rsidRPr="00FF3150">
        <w:rPr>
          <w:sz w:val="24"/>
          <w:szCs w:val="24"/>
        </w:rPr>
        <w:t>no</w:t>
      </w:r>
      <w:r w:rsidR="000630C4" w:rsidRPr="00FF3150">
        <w:rPr>
          <w:sz w:val="24"/>
          <w:szCs w:val="24"/>
        </w:rPr>
        <w:t>v</w:t>
      </w:r>
      <w:r w:rsidR="00DD0F95" w:rsidRPr="00FF3150">
        <w:rPr>
          <w:sz w:val="24"/>
          <w:szCs w:val="24"/>
        </w:rPr>
        <w:t xml:space="preserve">el medical </w:t>
      </w:r>
      <w:del w:id="21" w:author="Mireia Díaz Sanchís" w:date="2021-09-09T14:35:00Z">
        <w:r w:rsidR="00DD0F95" w:rsidRPr="00FF3150" w:rsidDel="004C182C">
          <w:rPr>
            <w:sz w:val="24"/>
            <w:szCs w:val="24"/>
          </w:rPr>
          <w:delText>strategies</w:delText>
        </w:r>
      </w:del>
      <w:ins w:id="22" w:author="Mireia Díaz Sanchís" w:date="2021-09-09T14:35:00Z">
        <w:r w:rsidRPr="00FF3150">
          <w:rPr>
            <w:sz w:val="24"/>
            <w:szCs w:val="24"/>
          </w:rPr>
          <w:t>interventions</w:t>
        </w:r>
      </w:ins>
      <w:r w:rsidR="00E44A85" w:rsidRPr="00FF3150">
        <w:rPr>
          <w:sz w:val="24"/>
          <w:szCs w:val="24"/>
        </w:rPr>
        <w:t xml:space="preserve">. </w:t>
      </w:r>
      <w:ins w:id="23" w:author="Mireia Díaz Sanchís" w:date="2021-09-09T14:25:00Z">
        <w:r w:rsidR="00711817" w:rsidRPr="00FF3150">
          <w:rPr>
            <w:sz w:val="24"/>
            <w:szCs w:val="24"/>
          </w:rPr>
          <w:t xml:space="preserve">However, </w:t>
        </w:r>
      </w:ins>
      <w:ins w:id="24" w:author="Mireia Díaz Sanchís" w:date="2021-09-09T14:26:00Z">
        <w:r w:rsidR="00711817" w:rsidRPr="00FF3150">
          <w:rPr>
            <w:sz w:val="24"/>
            <w:szCs w:val="24"/>
          </w:rPr>
          <w:t>budgetary constraints in the different health systems</w:t>
        </w:r>
      </w:ins>
      <w:ins w:id="25" w:author="Mireia Díaz Sanchís" w:date="2021-09-09T14:27:00Z">
        <w:r w:rsidR="00711817" w:rsidRPr="00FF3150">
          <w:rPr>
            <w:sz w:val="24"/>
            <w:szCs w:val="24"/>
          </w:rPr>
          <w:t xml:space="preserve"> </w:t>
        </w:r>
      </w:ins>
      <w:ins w:id="26" w:author="Mireia Díaz Sanchís" w:date="2021-09-09T14:26:00Z">
        <w:r w:rsidR="00711817" w:rsidRPr="00FF3150">
          <w:rPr>
            <w:sz w:val="24"/>
            <w:szCs w:val="24"/>
          </w:rPr>
          <w:t>mean that not all available interventions can be included in healthcare plans</w:t>
        </w:r>
      </w:ins>
      <w:del w:id="27" w:author="Mireia Díaz Sanchís" w:date="2021-09-09T14:28:00Z">
        <w:r w:rsidR="00E44A85" w:rsidRPr="00FF3150" w:rsidDel="00711817">
          <w:rPr>
            <w:sz w:val="24"/>
            <w:szCs w:val="24"/>
          </w:rPr>
          <w:delText xml:space="preserve">In order to </w:delText>
        </w:r>
        <w:r w:rsidR="004143AF" w:rsidRPr="00FF3150" w:rsidDel="00711817">
          <w:rPr>
            <w:sz w:val="24"/>
            <w:szCs w:val="24"/>
          </w:rPr>
          <w:delText>implement</w:delText>
        </w:r>
        <w:r w:rsidR="00E44A85" w:rsidRPr="00FF3150" w:rsidDel="00711817">
          <w:rPr>
            <w:sz w:val="24"/>
            <w:szCs w:val="24"/>
          </w:rPr>
          <w:delText xml:space="preserve"> these research results in a sustainable manner, the economic aspect must be taken into account as well</w:delText>
        </w:r>
      </w:del>
      <w:r w:rsidR="00E44A85" w:rsidRPr="00FF3150">
        <w:rPr>
          <w:sz w:val="24"/>
          <w:szCs w:val="24"/>
        </w:rPr>
        <w:t>. Health economics model</w:t>
      </w:r>
      <w:ins w:id="28" w:author="Mireia Díaz Sanchís" w:date="2021-09-09T14:28:00Z">
        <w:r w:rsidR="00711817" w:rsidRPr="00FF3150">
          <w:rPr>
            <w:sz w:val="24"/>
            <w:szCs w:val="24"/>
          </w:rPr>
          <w:t>s</w:t>
        </w:r>
      </w:ins>
      <w:ins w:id="29" w:author="Mireia Díaz Sanchís" w:date="2021-09-09T15:34:00Z">
        <w:r w:rsidR="00C56EB7" w:rsidRPr="00FF3150">
          <w:rPr>
            <w:sz w:val="24"/>
            <w:szCs w:val="24"/>
          </w:rPr>
          <w:t>, and specifically cost-effectiveness analysis</w:t>
        </w:r>
      </w:ins>
      <w:ins w:id="30" w:author="Mireia Díaz Sanchís" w:date="2021-09-09T15:35:00Z">
        <w:r w:rsidR="00C56EB7" w:rsidRPr="00FF3150">
          <w:rPr>
            <w:sz w:val="24"/>
            <w:szCs w:val="24"/>
          </w:rPr>
          <w:t>,</w:t>
        </w:r>
      </w:ins>
      <w:del w:id="31" w:author="Mireia Díaz Sanchís" w:date="2021-09-09T14:28:00Z">
        <w:r w:rsidR="00E44A85" w:rsidRPr="00FF3150" w:rsidDel="00711817">
          <w:rPr>
            <w:sz w:val="24"/>
            <w:szCs w:val="24"/>
          </w:rPr>
          <w:delText>ing</w:delText>
        </w:r>
      </w:del>
      <w:r w:rsidR="00E44A85" w:rsidRPr="00FF3150">
        <w:rPr>
          <w:sz w:val="24"/>
          <w:szCs w:val="24"/>
        </w:rPr>
        <w:t xml:space="preserve"> </w:t>
      </w:r>
      <w:ins w:id="32" w:author="Mireia Díaz Sanchís" w:date="2021-09-09T16:41:00Z">
        <w:r w:rsidR="00B173EA" w:rsidRPr="00FF3150">
          <w:rPr>
            <w:sz w:val="24"/>
            <w:szCs w:val="24"/>
          </w:rPr>
          <w:t xml:space="preserve">can </w:t>
        </w:r>
      </w:ins>
      <w:r w:rsidR="00E44A85" w:rsidRPr="00FF3150">
        <w:rPr>
          <w:sz w:val="24"/>
          <w:szCs w:val="24"/>
        </w:rPr>
        <w:t>help</w:t>
      </w:r>
      <w:del w:id="33" w:author="Mireia Díaz Sanchís" w:date="2021-09-09T14:28:00Z">
        <w:r w:rsidR="00E44A85" w:rsidRPr="00FF3150" w:rsidDel="00711817">
          <w:rPr>
            <w:sz w:val="24"/>
            <w:szCs w:val="24"/>
          </w:rPr>
          <w:delText>s</w:delText>
        </w:r>
      </w:del>
      <w:r w:rsidR="00E44A85" w:rsidRPr="00FF3150">
        <w:rPr>
          <w:sz w:val="24"/>
          <w:szCs w:val="24"/>
        </w:rPr>
        <w:t xml:space="preserve"> </w:t>
      </w:r>
      <w:ins w:id="34" w:author="Mireia Díaz Sanchís" w:date="2021-09-09T16:41:00Z">
        <w:r w:rsidR="00B173EA" w:rsidRPr="00FF3150">
          <w:rPr>
            <w:sz w:val="24"/>
            <w:szCs w:val="24"/>
          </w:rPr>
          <w:t xml:space="preserve">to </w:t>
        </w:r>
      </w:ins>
      <w:r w:rsidR="00E44A85" w:rsidRPr="00FF3150">
        <w:rPr>
          <w:sz w:val="24"/>
          <w:szCs w:val="24"/>
        </w:rPr>
        <w:t xml:space="preserve">assess both the health and economic impact of these </w:t>
      </w:r>
      <w:del w:id="35" w:author="Mireia Díaz Sanchís" w:date="2021-09-09T14:46:00Z">
        <w:r w:rsidR="00E44A85" w:rsidRPr="00FF3150" w:rsidDel="00623386">
          <w:rPr>
            <w:sz w:val="24"/>
            <w:szCs w:val="24"/>
          </w:rPr>
          <w:delText xml:space="preserve">procedures </w:delText>
        </w:r>
      </w:del>
      <w:ins w:id="36" w:author="Mireia Díaz Sanchís" w:date="2021-09-09T14:46:00Z">
        <w:r w:rsidR="00623386" w:rsidRPr="00FF3150">
          <w:rPr>
            <w:sz w:val="24"/>
            <w:szCs w:val="24"/>
          </w:rPr>
          <w:t xml:space="preserve">interventions </w:t>
        </w:r>
      </w:ins>
      <w:r w:rsidR="00E44A85" w:rsidRPr="00FF3150">
        <w:rPr>
          <w:sz w:val="24"/>
          <w:szCs w:val="24"/>
        </w:rPr>
        <w:t xml:space="preserve">to </w:t>
      </w:r>
      <w:del w:id="37" w:author="Mireia Díaz Sanchís" w:date="2021-09-09T14:37:00Z">
        <w:r w:rsidR="00E44A85" w:rsidRPr="00FF3150" w:rsidDel="004C182C">
          <w:rPr>
            <w:sz w:val="24"/>
            <w:szCs w:val="24"/>
          </w:rPr>
          <w:delText xml:space="preserve">help </w:delText>
        </w:r>
      </w:del>
      <w:ins w:id="38" w:author="Mireia Díaz Sanchís" w:date="2021-09-09T14:37:00Z">
        <w:r w:rsidRPr="00FF3150">
          <w:rPr>
            <w:sz w:val="24"/>
            <w:szCs w:val="24"/>
          </w:rPr>
          <w:t xml:space="preserve">inform </w:t>
        </w:r>
      </w:ins>
      <w:r w:rsidR="00E44A85" w:rsidRPr="00FF3150">
        <w:rPr>
          <w:sz w:val="24"/>
          <w:szCs w:val="24"/>
        </w:rPr>
        <w:t xml:space="preserve">decision makers </w:t>
      </w:r>
      <w:del w:id="39" w:author="Mireia Díaz Sanchís" w:date="2021-09-09T14:46:00Z">
        <w:r w:rsidR="008139BD" w:rsidRPr="00FF3150" w:rsidDel="00623386">
          <w:rPr>
            <w:sz w:val="24"/>
            <w:szCs w:val="24"/>
          </w:rPr>
          <w:delText xml:space="preserve">determine </w:delText>
        </w:r>
      </w:del>
      <w:ins w:id="40" w:author="Mireia Díaz Sanchís" w:date="2021-09-09T14:46:00Z">
        <w:r w:rsidR="00623386" w:rsidRPr="00FF3150">
          <w:rPr>
            <w:sz w:val="24"/>
            <w:szCs w:val="24"/>
          </w:rPr>
          <w:t xml:space="preserve">what </w:t>
        </w:r>
      </w:ins>
      <w:del w:id="41" w:author="Mireia Díaz Sanchís" w:date="2021-09-09T14:46:00Z">
        <w:r w:rsidR="008139BD" w:rsidRPr="00FF3150" w:rsidDel="00623386">
          <w:rPr>
            <w:sz w:val="24"/>
            <w:szCs w:val="24"/>
          </w:rPr>
          <w:delText xml:space="preserve">if new </w:delText>
        </w:r>
      </w:del>
      <w:r w:rsidR="008139BD" w:rsidRPr="00FF3150">
        <w:rPr>
          <w:sz w:val="24"/>
          <w:szCs w:val="24"/>
        </w:rPr>
        <w:t>strateg</w:t>
      </w:r>
      <w:r w:rsidR="00DA3435" w:rsidRPr="00FF3150">
        <w:rPr>
          <w:sz w:val="24"/>
          <w:szCs w:val="24"/>
        </w:rPr>
        <w:t>ies</w:t>
      </w:r>
      <w:r w:rsidR="008139BD" w:rsidRPr="00FF3150">
        <w:rPr>
          <w:sz w:val="24"/>
          <w:szCs w:val="24"/>
        </w:rPr>
        <w:t xml:space="preserve"> </w:t>
      </w:r>
      <w:del w:id="42" w:author="Mireia Díaz Sanchís" w:date="2021-09-09T14:21:00Z">
        <w:r w:rsidR="008139BD" w:rsidRPr="00FF3150" w:rsidDel="00711817">
          <w:rPr>
            <w:sz w:val="24"/>
            <w:szCs w:val="24"/>
          </w:rPr>
          <w:delText>is</w:delText>
        </w:r>
        <w:r w:rsidR="00E44A85" w:rsidRPr="00FF3150" w:rsidDel="00711817">
          <w:rPr>
            <w:sz w:val="24"/>
            <w:szCs w:val="24"/>
          </w:rPr>
          <w:delText xml:space="preserve"> </w:delText>
        </w:r>
      </w:del>
      <w:ins w:id="43" w:author="Mireia Díaz Sanchís" w:date="2021-09-09T14:21:00Z">
        <w:r w:rsidR="00711817" w:rsidRPr="00FF3150">
          <w:rPr>
            <w:sz w:val="24"/>
            <w:szCs w:val="24"/>
          </w:rPr>
          <w:t xml:space="preserve">are </w:t>
        </w:r>
      </w:ins>
      <w:r w:rsidR="00E44A85" w:rsidRPr="00FF3150">
        <w:rPr>
          <w:sz w:val="24"/>
          <w:szCs w:val="24"/>
        </w:rPr>
        <w:t>cost-effective</w:t>
      </w:r>
      <w:ins w:id="44" w:author="Mireia Díaz Sanchís" w:date="2021-09-09T14:46:00Z">
        <w:r w:rsidR="00623386" w:rsidRPr="00FF3150">
          <w:rPr>
            <w:sz w:val="24"/>
            <w:szCs w:val="24"/>
          </w:rPr>
          <w:t xml:space="preserve"> and </w:t>
        </w:r>
      </w:ins>
      <w:ins w:id="45" w:author="Mireia Díaz Sanchís" w:date="2021-09-09T14:47:00Z">
        <w:r w:rsidR="00623386" w:rsidRPr="00FF3150">
          <w:rPr>
            <w:sz w:val="24"/>
            <w:szCs w:val="24"/>
          </w:rPr>
          <w:t>could</w:t>
        </w:r>
      </w:ins>
      <w:ins w:id="46" w:author="Mireia Díaz Sanchís" w:date="2021-09-09T14:46:00Z">
        <w:r w:rsidR="00623386" w:rsidRPr="00FF3150">
          <w:rPr>
            <w:sz w:val="24"/>
            <w:szCs w:val="24"/>
          </w:rPr>
          <w:t xml:space="preserve"> be included in healthcare plans.</w:t>
        </w:r>
      </w:ins>
      <w:del w:id="47" w:author="Mireia Díaz Sanchís" w:date="2021-09-09T14:46:00Z">
        <w:r w:rsidR="00E44A85" w:rsidRPr="00FF3150" w:rsidDel="00623386">
          <w:rPr>
            <w:sz w:val="24"/>
            <w:szCs w:val="24"/>
          </w:rPr>
          <w:delText>.</w:delText>
        </w:r>
      </w:del>
    </w:p>
    <w:p w14:paraId="41622CFC" w14:textId="7965EC7B" w:rsidR="00036C92" w:rsidRPr="00FF3150" w:rsidDel="00E553D9" w:rsidRDefault="00623386" w:rsidP="007B4286">
      <w:pPr>
        <w:jc w:val="both"/>
        <w:rPr>
          <w:del w:id="48" w:author="Mireia Díaz Sanchís" w:date="2021-09-09T14:58:00Z"/>
          <w:sz w:val="24"/>
          <w:szCs w:val="24"/>
        </w:rPr>
      </w:pPr>
      <w:ins w:id="49" w:author="Mireia Díaz Sanchís" w:date="2021-09-09T14:48:00Z">
        <w:r w:rsidRPr="00FF3150">
          <w:rPr>
            <w:sz w:val="24"/>
            <w:szCs w:val="24"/>
          </w:rPr>
          <w:t xml:space="preserve">Many </w:t>
        </w:r>
      </w:ins>
      <w:del w:id="50" w:author="Mireia Díaz Sanchís" w:date="2021-09-09T14:48:00Z">
        <w:r w:rsidR="00E44A85" w:rsidRPr="00FF3150" w:rsidDel="00623386">
          <w:rPr>
            <w:sz w:val="24"/>
            <w:szCs w:val="24"/>
          </w:rPr>
          <w:delText xml:space="preserve">These </w:delText>
        </w:r>
      </w:del>
      <w:r w:rsidR="00BE5D3E" w:rsidRPr="00FF3150">
        <w:rPr>
          <w:sz w:val="24"/>
          <w:szCs w:val="24"/>
        </w:rPr>
        <w:t xml:space="preserve">cost-effectiveness </w:t>
      </w:r>
      <w:ins w:id="51" w:author="Mireia Díaz Sanchís" w:date="2021-09-09T14:48:00Z">
        <w:r w:rsidRPr="00FF3150">
          <w:rPr>
            <w:sz w:val="24"/>
            <w:szCs w:val="24"/>
          </w:rPr>
          <w:t>analys</w:t>
        </w:r>
      </w:ins>
      <w:ins w:id="52" w:author="Mireia Díaz Sanchís" w:date="2021-09-09T15:36:00Z">
        <w:r w:rsidR="00C56EB7" w:rsidRPr="00FF3150">
          <w:rPr>
            <w:sz w:val="24"/>
            <w:szCs w:val="24"/>
          </w:rPr>
          <w:t>e</w:t>
        </w:r>
      </w:ins>
      <w:ins w:id="53" w:author="Mireia Díaz Sanchís" w:date="2021-09-09T14:48:00Z">
        <w:r w:rsidRPr="00FF3150">
          <w:rPr>
            <w:sz w:val="24"/>
            <w:szCs w:val="24"/>
          </w:rPr>
          <w:t xml:space="preserve">s </w:t>
        </w:r>
      </w:ins>
      <w:ins w:id="54" w:author="Mireia Díaz Sanchís" w:date="2021-09-09T15:04:00Z">
        <w:r w:rsidR="00E553D9" w:rsidRPr="00FF3150">
          <w:rPr>
            <w:sz w:val="24"/>
            <w:szCs w:val="24"/>
          </w:rPr>
          <w:t xml:space="preserve">(CEA) </w:t>
        </w:r>
      </w:ins>
      <w:ins w:id="55" w:author="Mireia Díaz Sanchís" w:date="2021-09-09T15:36:00Z">
        <w:r w:rsidR="00C56EB7" w:rsidRPr="00FF3150">
          <w:rPr>
            <w:sz w:val="24"/>
            <w:szCs w:val="24"/>
          </w:rPr>
          <w:t xml:space="preserve">in healthcare </w:t>
        </w:r>
      </w:ins>
      <w:del w:id="56" w:author="Mireia Díaz Sanchís" w:date="2021-09-09T14:48:00Z">
        <w:r w:rsidR="00BE5D3E" w:rsidRPr="00FF3150" w:rsidDel="00623386">
          <w:rPr>
            <w:sz w:val="24"/>
            <w:szCs w:val="24"/>
          </w:rPr>
          <w:delText xml:space="preserve">(CE) </w:delText>
        </w:r>
      </w:del>
      <w:ins w:id="57" w:author="Mireia Díaz Sanchís" w:date="2021-09-09T14:48:00Z">
        <w:r w:rsidRPr="00FF3150">
          <w:rPr>
            <w:sz w:val="24"/>
            <w:szCs w:val="24"/>
          </w:rPr>
          <w:t xml:space="preserve">use simulation </w:t>
        </w:r>
      </w:ins>
      <w:r w:rsidR="00E44A85" w:rsidRPr="00FF3150">
        <w:rPr>
          <w:sz w:val="24"/>
          <w:szCs w:val="24"/>
        </w:rPr>
        <w:t xml:space="preserve">models </w:t>
      </w:r>
      <w:ins w:id="58" w:author="Mireia Díaz Sanchís" w:date="2021-09-09T14:49:00Z">
        <w:r w:rsidRPr="00FF3150">
          <w:rPr>
            <w:sz w:val="24"/>
            <w:szCs w:val="24"/>
          </w:rPr>
          <w:t xml:space="preserve">that mimic </w:t>
        </w:r>
      </w:ins>
      <w:ins w:id="59" w:author="Mireia Díaz Sanchís" w:date="2021-09-09T15:37:00Z">
        <w:r w:rsidR="00C56EB7" w:rsidRPr="00FF3150">
          <w:rPr>
            <w:sz w:val="24"/>
            <w:szCs w:val="24"/>
          </w:rPr>
          <w:t>a</w:t>
        </w:r>
      </w:ins>
      <w:ins w:id="60" w:author="Mireia Díaz Sanchís" w:date="2021-09-09T14:49:00Z">
        <w:r w:rsidRPr="00FF3150">
          <w:rPr>
            <w:sz w:val="24"/>
            <w:szCs w:val="24"/>
          </w:rPr>
          <w:t xml:space="preserve"> disease </w:t>
        </w:r>
      </w:ins>
      <w:ins w:id="61" w:author="Mireia Díaz Sanchís" w:date="2021-09-09T16:49:00Z">
        <w:r w:rsidR="00EE5E08" w:rsidRPr="00FF3150">
          <w:rPr>
            <w:sz w:val="24"/>
            <w:szCs w:val="24"/>
          </w:rPr>
          <w:t xml:space="preserve">process </w:t>
        </w:r>
      </w:ins>
      <w:ins w:id="62" w:author="Mireia Díaz Sanchís" w:date="2021-09-09T16:45:00Z">
        <w:r w:rsidR="00EE5E08" w:rsidRPr="00FF3150">
          <w:rPr>
            <w:sz w:val="24"/>
            <w:szCs w:val="24"/>
          </w:rPr>
          <w:t>to</w:t>
        </w:r>
      </w:ins>
      <w:ins w:id="63" w:author="Mireia Díaz Sanchís" w:date="2021-09-09T16:44:00Z">
        <w:r w:rsidR="00EE5E08" w:rsidRPr="00FF3150">
          <w:rPr>
            <w:sz w:val="24"/>
            <w:szCs w:val="24"/>
          </w:rPr>
          <w:t xml:space="preserve"> evaluate the aggregate effects </w:t>
        </w:r>
      </w:ins>
      <w:ins w:id="64" w:author="Mireia Díaz Sanchís" w:date="2021-09-09T16:45:00Z">
        <w:r w:rsidR="00EE5E08" w:rsidRPr="00FF3150">
          <w:rPr>
            <w:sz w:val="24"/>
            <w:szCs w:val="24"/>
          </w:rPr>
          <w:t xml:space="preserve">of thousands or millions of </w:t>
        </w:r>
      </w:ins>
      <w:ins w:id="65" w:author="Mireia Díaz Sanchís" w:date="2021-09-09T16:47:00Z">
        <w:r w:rsidR="00EE5E08" w:rsidRPr="00FF3150">
          <w:rPr>
            <w:sz w:val="24"/>
            <w:szCs w:val="24"/>
          </w:rPr>
          <w:t>individuals</w:t>
        </w:r>
      </w:ins>
      <w:ins w:id="66" w:author="Mireia Díaz Sanchís" w:date="2021-09-09T16:45:00Z">
        <w:r w:rsidR="00EE5E08" w:rsidRPr="00FF3150">
          <w:rPr>
            <w:sz w:val="24"/>
            <w:szCs w:val="24"/>
          </w:rPr>
          <w:t xml:space="preserve"> </w:t>
        </w:r>
      </w:ins>
      <w:del w:id="67" w:author="Mireia Díaz Sanchís" w:date="2021-09-09T14:48:00Z">
        <w:r w:rsidR="00E44A85" w:rsidRPr="00FF3150" w:rsidDel="00623386">
          <w:rPr>
            <w:sz w:val="24"/>
            <w:szCs w:val="24"/>
          </w:rPr>
          <w:delText xml:space="preserve">simulate </w:delText>
        </w:r>
      </w:del>
      <w:del w:id="68" w:author="Mireia Díaz Sanchís" w:date="2021-09-09T16:45:00Z">
        <w:r w:rsidR="00E44A85" w:rsidRPr="00FF3150" w:rsidDel="00EE5E08">
          <w:rPr>
            <w:sz w:val="24"/>
            <w:szCs w:val="24"/>
          </w:rPr>
          <w:delText xml:space="preserve">a particular population </w:delText>
        </w:r>
      </w:del>
      <w:r w:rsidR="00C86DE8" w:rsidRPr="00FF3150">
        <w:rPr>
          <w:sz w:val="24"/>
          <w:szCs w:val="24"/>
        </w:rPr>
        <w:t>participating in</w:t>
      </w:r>
      <w:r w:rsidR="00E44A85" w:rsidRPr="00FF3150">
        <w:rPr>
          <w:sz w:val="24"/>
          <w:szCs w:val="24"/>
        </w:rPr>
        <w:t xml:space="preserve"> different </w:t>
      </w:r>
      <w:del w:id="69" w:author="Mireia Díaz Sanchís" w:date="2021-09-09T14:49:00Z">
        <w:r w:rsidR="00E44A85" w:rsidRPr="00FF3150" w:rsidDel="00623386">
          <w:rPr>
            <w:sz w:val="24"/>
            <w:szCs w:val="24"/>
          </w:rPr>
          <w:delText xml:space="preserve">medical </w:delText>
        </w:r>
      </w:del>
      <w:ins w:id="70" w:author="Mireia Díaz Sanchís" w:date="2021-09-09T14:49:00Z">
        <w:r w:rsidRPr="00FF3150">
          <w:rPr>
            <w:sz w:val="24"/>
            <w:szCs w:val="24"/>
          </w:rPr>
          <w:t xml:space="preserve">intervention </w:t>
        </w:r>
      </w:ins>
      <w:r w:rsidR="00E44A85" w:rsidRPr="00FF3150">
        <w:rPr>
          <w:sz w:val="24"/>
          <w:szCs w:val="24"/>
        </w:rPr>
        <w:t xml:space="preserve">strategies. These simulations can be implemented </w:t>
      </w:r>
      <w:r w:rsidR="00630CB4" w:rsidRPr="00FF3150">
        <w:rPr>
          <w:sz w:val="24"/>
          <w:szCs w:val="24"/>
        </w:rPr>
        <w:t>using different types of models</w:t>
      </w:r>
      <w:r w:rsidR="00E44A85" w:rsidRPr="00FF3150">
        <w:rPr>
          <w:sz w:val="24"/>
          <w:szCs w:val="24"/>
        </w:rPr>
        <w:t xml:space="preserve"> depending on the strategy complexity, including decision trees, </w:t>
      </w:r>
      <w:del w:id="71" w:author="Mireia Díaz Sanchís" w:date="2021-09-09T16:04:00Z">
        <w:r w:rsidR="00E44A85" w:rsidRPr="00FF3150" w:rsidDel="003B1F8F">
          <w:rPr>
            <w:sz w:val="24"/>
            <w:szCs w:val="24"/>
          </w:rPr>
          <w:delText xml:space="preserve">markov </w:delText>
        </w:r>
      </w:del>
      <w:ins w:id="72" w:author="Mireia Díaz Sanchís" w:date="2021-09-09T16:04:00Z">
        <w:r w:rsidR="003B1F8F" w:rsidRPr="00FF3150">
          <w:rPr>
            <w:sz w:val="24"/>
            <w:szCs w:val="24"/>
          </w:rPr>
          <w:t xml:space="preserve">Markov </w:t>
        </w:r>
      </w:ins>
      <w:r w:rsidR="00E44A85" w:rsidRPr="00FF3150">
        <w:rPr>
          <w:sz w:val="24"/>
          <w:szCs w:val="24"/>
        </w:rPr>
        <w:t xml:space="preserve">models or microsimulation models, among others. </w:t>
      </w:r>
    </w:p>
    <w:p w14:paraId="4B2C646B" w14:textId="571539C9" w:rsidR="00E44A85" w:rsidRPr="00FF3150" w:rsidRDefault="00E553D9" w:rsidP="00E75C46">
      <w:pPr>
        <w:jc w:val="both"/>
        <w:rPr>
          <w:sz w:val="24"/>
          <w:szCs w:val="24"/>
        </w:rPr>
      </w:pPr>
      <w:ins w:id="73" w:author="Mireia Díaz Sanchís" w:date="2021-09-09T14:58:00Z">
        <w:r w:rsidRPr="00FF3150">
          <w:rPr>
            <w:sz w:val="24"/>
            <w:szCs w:val="24"/>
          </w:rPr>
          <w:t>Irrespective of the type of model</w:t>
        </w:r>
      </w:ins>
      <w:ins w:id="74" w:author="Mireia Díaz Sanchís" w:date="2021-09-09T14:59:00Z">
        <w:r w:rsidRPr="00FF3150">
          <w:rPr>
            <w:sz w:val="24"/>
            <w:szCs w:val="24"/>
          </w:rPr>
          <w:t xml:space="preserve"> chosen, t</w:t>
        </w:r>
      </w:ins>
      <w:ins w:id="75" w:author="Mireia Díaz Sanchís" w:date="2021-09-09T14:53:00Z">
        <w:r w:rsidR="00623386" w:rsidRPr="00FF3150">
          <w:rPr>
            <w:sz w:val="24"/>
            <w:szCs w:val="24"/>
          </w:rPr>
          <w:t>he two crucial</w:t>
        </w:r>
      </w:ins>
      <w:del w:id="76" w:author="Mireia Díaz Sanchís" w:date="2021-09-09T14:53:00Z">
        <w:r w:rsidR="00517B0B" w:rsidRPr="00FF3150" w:rsidDel="00623386">
          <w:rPr>
            <w:sz w:val="24"/>
            <w:szCs w:val="24"/>
          </w:rPr>
          <w:delText>Some of the</w:delText>
        </w:r>
      </w:del>
      <w:r w:rsidR="00E44A85" w:rsidRPr="00FF3150">
        <w:rPr>
          <w:sz w:val="24"/>
          <w:szCs w:val="24"/>
        </w:rPr>
        <w:t xml:space="preserve"> output</w:t>
      </w:r>
      <w:r w:rsidR="00EC5E2A" w:rsidRPr="00FF3150">
        <w:rPr>
          <w:sz w:val="24"/>
          <w:szCs w:val="24"/>
        </w:rPr>
        <w:t>s</w:t>
      </w:r>
      <w:r w:rsidR="00E44A85" w:rsidRPr="00FF3150">
        <w:rPr>
          <w:sz w:val="24"/>
          <w:szCs w:val="24"/>
        </w:rPr>
        <w:t xml:space="preserve"> of </w:t>
      </w:r>
      <w:del w:id="77" w:author="Mireia Díaz Sanchís" w:date="2021-09-09T14:52:00Z">
        <w:r w:rsidR="00EC5E2A" w:rsidRPr="00FF3150" w:rsidDel="00623386">
          <w:rPr>
            <w:sz w:val="24"/>
            <w:szCs w:val="24"/>
          </w:rPr>
          <w:delText xml:space="preserve">a </w:delText>
        </w:r>
        <w:r w:rsidR="00BE5D3E" w:rsidRPr="00FF3150" w:rsidDel="00623386">
          <w:rPr>
            <w:sz w:val="24"/>
            <w:szCs w:val="24"/>
          </w:rPr>
          <w:delText>CE</w:delText>
        </w:r>
      </w:del>
      <w:ins w:id="78" w:author="Mireia Díaz Sanchís" w:date="2021-09-09T14:52:00Z">
        <w:r w:rsidR="00623386" w:rsidRPr="00FF3150">
          <w:rPr>
            <w:sz w:val="24"/>
            <w:szCs w:val="24"/>
          </w:rPr>
          <w:t>simulation</w:t>
        </w:r>
      </w:ins>
      <w:r w:rsidR="00E44A85" w:rsidRPr="00FF3150">
        <w:rPr>
          <w:sz w:val="24"/>
          <w:szCs w:val="24"/>
        </w:rPr>
        <w:t xml:space="preserve"> model</w:t>
      </w:r>
      <w:ins w:id="79" w:author="Mireia Díaz Sanchís" w:date="2021-09-09T14:52:00Z">
        <w:r w:rsidR="00623386" w:rsidRPr="00FF3150">
          <w:rPr>
            <w:sz w:val="24"/>
            <w:szCs w:val="24"/>
          </w:rPr>
          <w:t>s</w:t>
        </w:r>
      </w:ins>
      <w:r w:rsidR="00E44A85" w:rsidRPr="00FF3150">
        <w:rPr>
          <w:sz w:val="24"/>
          <w:szCs w:val="24"/>
        </w:rPr>
        <w:t xml:space="preserve"> </w:t>
      </w:r>
      <w:ins w:id="80" w:author="Mireia Díaz Sanchís" w:date="2021-09-09T14:52:00Z">
        <w:r w:rsidR="00623386" w:rsidRPr="00FF3150">
          <w:rPr>
            <w:sz w:val="24"/>
            <w:szCs w:val="24"/>
          </w:rPr>
          <w:t xml:space="preserve">to evaluate the cost-effectiveness of different strategies </w:t>
        </w:r>
      </w:ins>
      <w:del w:id="81" w:author="Mireia Díaz Sanchís" w:date="2021-09-09T14:52:00Z">
        <w:r w:rsidR="00C629F7" w:rsidRPr="00FF3150" w:rsidDel="00623386">
          <w:rPr>
            <w:sz w:val="24"/>
            <w:szCs w:val="24"/>
          </w:rPr>
          <w:delText xml:space="preserve">can be </w:delText>
        </w:r>
        <w:r w:rsidR="00D26091" w:rsidRPr="00FF3150" w:rsidDel="00623386">
          <w:rPr>
            <w:sz w:val="24"/>
            <w:szCs w:val="24"/>
          </w:rPr>
          <w:delText>depend</w:delText>
        </w:r>
        <w:r w:rsidR="00306923" w:rsidRPr="00FF3150" w:rsidDel="00623386">
          <w:rPr>
            <w:sz w:val="24"/>
            <w:szCs w:val="24"/>
          </w:rPr>
          <w:delText>e</w:delText>
        </w:r>
        <w:r w:rsidR="00D26091" w:rsidRPr="00FF3150" w:rsidDel="00623386">
          <w:rPr>
            <w:sz w:val="24"/>
            <w:szCs w:val="24"/>
          </w:rPr>
          <w:delText>nt</w:delText>
        </w:r>
        <w:r w:rsidR="00B306AB" w:rsidRPr="00FF3150" w:rsidDel="00623386">
          <w:rPr>
            <w:sz w:val="24"/>
            <w:szCs w:val="24"/>
          </w:rPr>
          <w:delText xml:space="preserve"> on </w:delText>
        </w:r>
        <w:r w:rsidR="001764FB" w:rsidRPr="00FF3150" w:rsidDel="00623386">
          <w:rPr>
            <w:sz w:val="24"/>
            <w:szCs w:val="24"/>
          </w:rPr>
          <w:delText xml:space="preserve">the research </w:delText>
        </w:r>
        <w:r w:rsidR="007A1D40" w:rsidRPr="00FF3150" w:rsidDel="00623386">
          <w:rPr>
            <w:sz w:val="24"/>
            <w:szCs w:val="24"/>
          </w:rPr>
          <w:delText>goals</w:delText>
        </w:r>
        <w:r w:rsidR="00D26091" w:rsidRPr="00FF3150" w:rsidDel="00623386">
          <w:rPr>
            <w:sz w:val="24"/>
            <w:szCs w:val="24"/>
          </w:rPr>
          <w:delText xml:space="preserve">, but </w:delText>
        </w:r>
        <w:r w:rsidR="007A1D40" w:rsidRPr="00FF3150" w:rsidDel="00623386">
          <w:rPr>
            <w:sz w:val="24"/>
            <w:szCs w:val="24"/>
          </w:rPr>
          <w:delText xml:space="preserve">the two most important results </w:delText>
        </w:r>
      </w:del>
      <w:r w:rsidR="007A1D40" w:rsidRPr="00FF3150">
        <w:rPr>
          <w:sz w:val="24"/>
          <w:szCs w:val="24"/>
        </w:rPr>
        <w:t>are</w:t>
      </w:r>
      <w:ins w:id="82" w:author="Mireia Díaz Sanchís" w:date="2021-09-09T14:59:00Z">
        <w:r w:rsidRPr="00FF3150">
          <w:rPr>
            <w:sz w:val="24"/>
            <w:szCs w:val="24"/>
          </w:rPr>
          <w:t xml:space="preserve"> the</w:t>
        </w:r>
      </w:ins>
      <w:r w:rsidR="007A1D40" w:rsidRPr="00FF3150">
        <w:rPr>
          <w:sz w:val="24"/>
          <w:szCs w:val="24"/>
        </w:rPr>
        <w:t xml:space="preserve"> </w:t>
      </w:r>
      <w:del w:id="83" w:author="Mireia Díaz Sanchís" w:date="2021-09-09T14:53:00Z">
        <w:r w:rsidR="00D26091" w:rsidRPr="00FF3150" w:rsidDel="00623386">
          <w:rPr>
            <w:sz w:val="24"/>
            <w:szCs w:val="24"/>
          </w:rPr>
          <w:delText xml:space="preserve">always </w:delText>
        </w:r>
      </w:del>
      <w:r w:rsidR="007A1D40" w:rsidRPr="00FF3150">
        <w:rPr>
          <w:sz w:val="24"/>
          <w:szCs w:val="24"/>
        </w:rPr>
        <w:t>e</w:t>
      </w:r>
      <w:r w:rsidR="00E44A85" w:rsidRPr="00FF3150">
        <w:rPr>
          <w:sz w:val="24"/>
          <w:szCs w:val="24"/>
        </w:rPr>
        <w:t xml:space="preserve">stimates of </w:t>
      </w:r>
      <w:commentRangeStart w:id="84"/>
      <w:del w:id="85" w:author="Mireia Díaz Sanchís" w:date="2021-09-09T14:59:00Z">
        <w:r w:rsidR="00E44A85" w:rsidRPr="00FF3150" w:rsidDel="00E553D9">
          <w:rPr>
            <w:sz w:val="24"/>
            <w:szCs w:val="24"/>
          </w:rPr>
          <w:delText xml:space="preserve">average </w:delText>
        </w:r>
        <w:commentRangeEnd w:id="84"/>
        <w:r w:rsidR="00623386" w:rsidRPr="00FF3150" w:rsidDel="00E553D9">
          <w:rPr>
            <w:rStyle w:val="CommentReference"/>
            <w:sz w:val="24"/>
            <w:szCs w:val="24"/>
            <w:rPrChange w:id="86" w:author="Gómez Guillén, David" w:date="2021-09-13T11:20:00Z">
              <w:rPr>
                <w:rStyle w:val="CommentReference"/>
              </w:rPr>
            </w:rPrChange>
          </w:rPr>
          <w:commentReference w:id="84"/>
        </w:r>
      </w:del>
      <w:r w:rsidR="00E44A85" w:rsidRPr="00FF3150">
        <w:rPr>
          <w:sz w:val="24"/>
          <w:szCs w:val="24"/>
        </w:rPr>
        <w:t xml:space="preserve">lifetime costs </w:t>
      </w:r>
      <w:ins w:id="87" w:author="Mireia Díaz Sanchís" w:date="2021-09-09T14:57:00Z">
        <w:r w:rsidRPr="00FF3150">
          <w:rPr>
            <w:sz w:val="24"/>
            <w:szCs w:val="24"/>
          </w:rPr>
          <w:t>(</w:t>
        </w:r>
      </w:ins>
      <w:ins w:id="88" w:author="Mireia Díaz Sanchís" w:date="2021-09-09T15:00:00Z">
        <w:r w:rsidRPr="00FF3150">
          <w:rPr>
            <w:sz w:val="24"/>
            <w:szCs w:val="24"/>
          </w:rPr>
          <w:t xml:space="preserve">in </w:t>
        </w:r>
      </w:ins>
      <w:ins w:id="89" w:author="Mireia Díaz Sanchís" w:date="2021-09-09T14:57:00Z">
        <w:r w:rsidRPr="00FF3150">
          <w:rPr>
            <w:sz w:val="24"/>
            <w:szCs w:val="24"/>
          </w:rPr>
          <w:t>currency units</w:t>
        </w:r>
      </w:ins>
      <w:del w:id="90" w:author="Mireia Díaz Sanchís" w:date="2021-09-09T14:57:00Z">
        <w:r w:rsidR="00E44A85" w:rsidRPr="00FF3150" w:rsidDel="00E553D9">
          <w:rPr>
            <w:sz w:val="24"/>
            <w:szCs w:val="24"/>
          </w:rPr>
          <w:delText>(€, $</w:delText>
        </w:r>
      </w:del>
      <w:r w:rsidR="00E44A85" w:rsidRPr="00FF3150">
        <w:rPr>
          <w:sz w:val="24"/>
          <w:szCs w:val="24"/>
        </w:rPr>
        <w:t xml:space="preserve">) and effectiveness </w:t>
      </w:r>
      <w:del w:id="91" w:author="Mireia Díaz Sanchís" w:date="2021-09-09T14:55:00Z">
        <w:r w:rsidR="00E44A85" w:rsidRPr="00FF3150" w:rsidDel="00623386">
          <w:rPr>
            <w:sz w:val="24"/>
            <w:szCs w:val="24"/>
          </w:rPr>
          <w:delText>(</w:delText>
        </w:r>
      </w:del>
      <w:r w:rsidR="00E44A85" w:rsidRPr="00FF3150">
        <w:rPr>
          <w:sz w:val="24"/>
          <w:szCs w:val="24"/>
        </w:rPr>
        <w:t>usually</w:t>
      </w:r>
      <w:ins w:id="92" w:author="Mireia Díaz Sanchís" w:date="2021-09-09T14:55:00Z">
        <w:r w:rsidR="00623386" w:rsidRPr="00FF3150">
          <w:rPr>
            <w:sz w:val="24"/>
            <w:szCs w:val="24"/>
          </w:rPr>
          <w:t xml:space="preserve"> expressed as</w:t>
        </w:r>
      </w:ins>
      <w:r w:rsidR="00E44A85" w:rsidRPr="00FF3150">
        <w:rPr>
          <w:sz w:val="24"/>
          <w:szCs w:val="24"/>
        </w:rPr>
        <w:t xml:space="preserve"> quality-adjusted life </w:t>
      </w:r>
      <w:del w:id="93" w:author="Mireia Díaz Sanchís" w:date="2021-09-09T14:55:00Z">
        <w:r w:rsidR="00E44A85" w:rsidRPr="00FF3150" w:rsidDel="00623386">
          <w:rPr>
            <w:sz w:val="24"/>
            <w:szCs w:val="24"/>
          </w:rPr>
          <w:delText>expectancy</w:delText>
        </w:r>
      </w:del>
      <w:ins w:id="94" w:author="Mireia Díaz Sanchís" w:date="2021-09-09T14:55:00Z">
        <w:r w:rsidR="00623386" w:rsidRPr="00FF3150">
          <w:rPr>
            <w:sz w:val="24"/>
            <w:szCs w:val="24"/>
          </w:rPr>
          <w:t>years</w:t>
        </w:r>
      </w:ins>
      <w:ins w:id="95" w:author="Mireia Díaz Sanchís" w:date="2021-09-09T14:57:00Z">
        <w:r w:rsidRPr="00FF3150">
          <w:rPr>
            <w:sz w:val="24"/>
            <w:szCs w:val="24"/>
          </w:rPr>
          <w:t xml:space="preserve"> (QALYs)</w:t>
        </w:r>
      </w:ins>
      <w:del w:id="96" w:author="Mireia Díaz Sanchís" w:date="2021-09-09T14:55:00Z">
        <w:r w:rsidR="00E44A85" w:rsidRPr="00FF3150" w:rsidDel="00623386">
          <w:rPr>
            <w:sz w:val="24"/>
            <w:szCs w:val="24"/>
          </w:rPr>
          <w:delText>)</w:delText>
        </w:r>
      </w:del>
      <w:r w:rsidR="00E44A85" w:rsidRPr="00FF3150">
        <w:rPr>
          <w:sz w:val="24"/>
          <w:szCs w:val="24"/>
        </w:rPr>
        <w:t xml:space="preserve">. </w:t>
      </w:r>
      <w:ins w:id="97" w:author="Mireia Díaz Sanchís" w:date="2021-09-09T15:04:00Z">
        <w:r w:rsidRPr="00FF3150">
          <w:rPr>
            <w:sz w:val="24"/>
            <w:szCs w:val="24"/>
          </w:rPr>
          <w:t xml:space="preserve">The incremental cost-effectiveness ratio (ICER), which represents </w:t>
        </w:r>
      </w:ins>
      <w:ins w:id="98" w:author="Mireia Díaz Sanchís" w:date="2021-09-09T15:08:00Z">
        <w:r w:rsidR="00932499" w:rsidRPr="00FF3150">
          <w:rPr>
            <w:sz w:val="24"/>
            <w:szCs w:val="24"/>
          </w:rPr>
          <w:t xml:space="preserve">the economic value of an intervention compared with an alternative, </w:t>
        </w:r>
      </w:ins>
      <w:ins w:id="99" w:author="Mireia Díaz Sanchís" w:date="2021-09-09T15:04:00Z">
        <w:r w:rsidRPr="00FF3150">
          <w:rPr>
            <w:sz w:val="24"/>
            <w:szCs w:val="24"/>
          </w:rPr>
          <w:t>has become a popular methodology in CEA</w:t>
        </w:r>
      </w:ins>
      <w:ins w:id="100" w:author="Mireia Díaz Sanchís" w:date="2021-09-09T15:06:00Z">
        <w:r w:rsidRPr="00FF3150">
          <w:rPr>
            <w:sz w:val="24"/>
            <w:szCs w:val="24"/>
          </w:rPr>
          <w:t xml:space="preserve"> to summarize the cost-effectiveness of a health care intervention.</w:t>
        </w:r>
      </w:ins>
      <w:ins w:id="101" w:author="Mireia Díaz Sanchís" w:date="2021-09-09T15:09:00Z">
        <w:r w:rsidR="00932499" w:rsidRPr="00FF3150">
          <w:rPr>
            <w:sz w:val="24"/>
            <w:szCs w:val="24"/>
          </w:rPr>
          <w:t xml:space="preserve"> An ICER is calculated by dividing the difference in costs (incremental cost</w:t>
        </w:r>
      </w:ins>
      <w:ins w:id="102" w:author="Mireia Díaz Sanchís" w:date="2021-09-09T15:10:00Z">
        <w:r w:rsidR="00932499" w:rsidRPr="00FF3150">
          <w:rPr>
            <w:sz w:val="24"/>
            <w:szCs w:val="24"/>
          </w:rPr>
          <w:t xml:space="preserve">, </w:t>
        </w:r>
        <w:r w:rsidR="00932499" w:rsidRPr="00FF3150">
          <w:rPr>
            <w:rFonts w:cstheme="minorHAnsi"/>
            <w:sz w:val="24"/>
            <w:szCs w:val="24"/>
          </w:rPr>
          <w:t>∆</w:t>
        </w:r>
        <w:r w:rsidR="00932499" w:rsidRPr="00FF3150">
          <w:rPr>
            <w:sz w:val="24"/>
            <w:szCs w:val="24"/>
          </w:rPr>
          <w:t>C</w:t>
        </w:r>
      </w:ins>
      <w:ins w:id="103" w:author="Mireia Díaz Sanchís" w:date="2021-09-09T15:09:00Z">
        <w:r w:rsidR="00932499" w:rsidRPr="00FF3150">
          <w:rPr>
            <w:sz w:val="24"/>
            <w:szCs w:val="24"/>
          </w:rPr>
          <w:t xml:space="preserve">) by the difference in the health </w:t>
        </w:r>
      </w:ins>
      <w:ins w:id="104" w:author="Mireia Díaz Sanchís" w:date="2021-09-09T15:10:00Z">
        <w:r w:rsidR="00932499" w:rsidRPr="00FF3150">
          <w:rPr>
            <w:sz w:val="24"/>
            <w:szCs w:val="24"/>
          </w:rPr>
          <w:t>benefit</w:t>
        </w:r>
      </w:ins>
      <w:ins w:id="105" w:author="Mireia Díaz Sanchís" w:date="2021-09-09T15:09:00Z">
        <w:r w:rsidR="00932499" w:rsidRPr="00FF3150">
          <w:rPr>
            <w:sz w:val="24"/>
            <w:szCs w:val="24"/>
          </w:rPr>
          <w:t xml:space="preserve"> (incremental effect</w:t>
        </w:r>
      </w:ins>
      <w:ins w:id="106" w:author="Mireia Díaz Sanchís" w:date="2021-09-09T15:11:00Z">
        <w:r w:rsidR="00932499" w:rsidRPr="00FF3150">
          <w:rPr>
            <w:sz w:val="24"/>
            <w:szCs w:val="24"/>
          </w:rPr>
          <w:t xml:space="preserve">, </w:t>
        </w:r>
        <w:r w:rsidR="00932499" w:rsidRPr="00FF3150">
          <w:rPr>
            <w:rFonts w:cstheme="minorHAnsi"/>
            <w:sz w:val="24"/>
            <w:szCs w:val="24"/>
          </w:rPr>
          <w:t>∆</w:t>
        </w:r>
        <w:r w:rsidR="00932499" w:rsidRPr="00FF3150">
          <w:rPr>
            <w:sz w:val="24"/>
            <w:szCs w:val="24"/>
          </w:rPr>
          <w:t>E</w:t>
        </w:r>
      </w:ins>
      <w:ins w:id="107" w:author="Mireia Díaz Sanchís" w:date="2021-09-09T15:09:00Z">
        <w:r w:rsidR="00932499" w:rsidRPr="00FF3150">
          <w:rPr>
            <w:sz w:val="24"/>
            <w:szCs w:val="24"/>
          </w:rPr>
          <w:t xml:space="preserve">) to provide </w:t>
        </w:r>
      </w:ins>
      <w:ins w:id="108" w:author="Mireia Díaz Sanchís" w:date="2021-09-09T15:11:00Z">
        <w:r w:rsidR="00932499" w:rsidRPr="00FF3150">
          <w:rPr>
            <w:sz w:val="24"/>
            <w:szCs w:val="24"/>
          </w:rPr>
          <w:t>the</w:t>
        </w:r>
      </w:ins>
      <w:ins w:id="109" w:author="Mireia Díaz Sanchís" w:date="2021-09-09T15:09:00Z">
        <w:r w:rsidR="00932499" w:rsidRPr="00FF3150">
          <w:rPr>
            <w:sz w:val="24"/>
            <w:szCs w:val="24"/>
          </w:rPr>
          <w:t xml:space="preserve"> ratio of </w:t>
        </w:r>
      </w:ins>
      <w:ins w:id="110" w:author="Mireia Díaz Sanchís" w:date="2021-09-09T15:12:00Z">
        <w:r w:rsidR="00932499" w:rsidRPr="00FF3150">
          <w:rPr>
            <w:sz w:val="24"/>
            <w:szCs w:val="24"/>
          </w:rPr>
          <w:t>“</w:t>
        </w:r>
      </w:ins>
      <w:ins w:id="111" w:author="Mireia Díaz Sanchís" w:date="2021-09-09T15:09:00Z">
        <w:r w:rsidR="00932499" w:rsidRPr="00FF3150">
          <w:rPr>
            <w:sz w:val="24"/>
            <w:szCs w:val="24"/>
          </w:rPr>
          <w:t>extra cost per extra unit of health effect</w:t>
        </w:r>
      </w:ins>
      <w:ins w:id="112" w:author="Mireia Díaz Sanchís" w:date="2021-09-09T15:12:00Z">
        <w:r w:rsidR="00932499" w:rsidRPr="00FF3150">
          <w:rPr>
            <w:sz w:val="24"/>
            <w:szCs w:val="24"/>
          </w:rPr>
          <w:t>”</w:t>
        </w:r>
      </w:ins>
      <w:ins w:id="113" w:author="Mireia Díaz Sanchís" w:date="2021-09-09T15:09:00Z">
        <w:r w:rsidR="00932499" w:rsidRPr="00FF3150">
          <w:rPr>
            <w:sz w:val="24"/>
            <w:szCs w:val="24"/>
          </w:rPr>
          <w:t xml:space="preserve"> for the more expensive </w:t>
        </w:r>
      </w:ins>
      <w:ins w:id="114" w:author="Mireia Díaz Sanchís" w:date="2021-09-09T15:11:00Z">
        <w:r w:rsidR="00932499" w:rsidRPr="00FF3150">
          <w:rPr>
            <w:sz w:val="24"/>
            <w:szCs w:val="24"/>
          </w:rPr>
          <w:t>intervention</w:t>
        </w:r>
      </w:ins>
      <w:ins w:id="115" w:author="Mireia Díaz Sanchís" w:date="2021-09-09T15:09:00Z">
        <w:r w:rsidR="00932499" w:rsidRPr="00FF3150">
          <w:rPr>
            <w:sz w:val="24"/>
            <w:szCs w:val="24"/>
          </w:rPr>
          <w:t xml:space="preserve"> v</w:t>
        </w:r>
      </w:ins>
      <w:ins w:id="116" w:author="Mireia Díaz Sanchís" w:date="2021-09-09T15:23:00Z">
        <w:r w:rsidR="00B322E9" w:rsidRPr="00FF3150">
          <w:rPr>
            <w:sz w:val="24"/>
            <w:szCs w:val="24"/>
          </w:rPr>
          <w:t>e</w:t>
        </w:r>
      </w:ins>
      <w:ins w:id="117" w:author="Mireia Díaz Sanchís" w:date="2021-09-09T15:24:00Z">
        <w:r w:rsidR="00B322E9" w:rsidRPr="00FF3150">
          <w:rPr>
            <w:sz w:val="24"/>
            <w:szCs w:val="24"/>
          </w:rPr>
          <w:t>r</w:t>
        </w:r>
      </w:ins>
      <w:ins w:id="118" w:author="Mireia Díaz Sanchís" w:date="2021-09-09T15:09:00Z">
        <w:r w:rsidR="00932499" w:rsidRPr="00FF3150">
          <w:rPr>
            <w:sz w:val="24"/>
            <w:szCs w:val="24"/>
          </w:rPr>
          <w:t>s</w:t>
        </w:r>
      </w:ins>
      <w:ins w:id="119" w:author="Mireia Díaz Sanchís" w:date="2021-09-09T15:24:00Z">
        <w:r w:rsidR="00B322E9" w:rsidRPr="00FF3150">
          <w:rPr>
            <w:sz w:val="24"/>
            <w:szCs w:val="24"/>
          </w:rPr>
          <w:t>us</w:t>
        </w:r>
      </w:ins>
      <w:ins w:id="120" w:author="Mireia Díaz Sanchís" w:date="2021-09-09T15:09:00Z">
        <w:r w:rsidR="00932499" w:rsidRPr="00FF3150">
          <w:rPr>
            <w:sz w:val="24"/>
            <w:szCs w:val="24"/>
          </w:rPr>
          <w:t xml:space="preserve"> the alternative.</w:t>
        </w:r>
      </w:ins>
      <w:ins w:id="121" w:author="Mireia Díaz Sanchís" w:date="2021-09-09T15:12:00Z">
        <w:r w:rsidR="00932499" w:rsidRPr="00FF3150">
          <w:rPr>
            <w:sz w:val="24"/>
            <w:szCs w:val="24"/>
          </w:rPr>
          <w:t xml:space="preserve"> </w:t>
        </w:r>
      </w:ins>
      <w:ins w:id="122" w:author="Mireia Díaz Sanchís" w:date="2021-09-09T15:21:00Z">
        <w:r w:rsidR="00B322E9" w:rsidRPr="00FF3150">
          <w:rPr>
            <w:sz w:val="24"/>
            <w:szCs w:val="24"/>
          </w:rPr>
          <w:t>Interventions are usually considered cost-effective if the ICER lies below a cost-effectiveness threshold</w:t>
        </w:r>
      </w:ins>
      <w:ins w:id="123" w:author="Mireia Díaz Sanchís" w:date="2021-09-09T15:22:00Z">
        <w:r w:rsidR="00B322E9" w:rsidRPr="00FF3150">
          <w:rPr>
            <w:sz w:val="24"/>
            <w:szCs w:val="24"/>
          </w:rPr>
          <w:t xml:space="preserve"> that represents </w:t>
        </w:r>
      </w:ins>
      <w:del w:id="124" w:author="Mireia Díaz Sanchís" w:date="2021-09-09T15:12:00Z">
        <w:r w:rsidR="00E44A85" w:rsidRPr="00FF3150" w:rsidDel="00932499">
          <w:rPr>
            <w:sz w:val="24"/>
            <w:szCs w:val="24"/>
          </w:rPr>
          <w:delText xml:space="preserve">With these measures the cost-effectiveness of two strategies can be compared using </w:delText>
        </w:r>
        <w:r w:rsidR="00C32DE1" w:rsidRPr="00FF3150" w:rsidDel="00932499">
          <w:rPr>
            <w:sz w:val="24"/>
            <w:szCs w:val="24"/>
          </w:rPr>
          <w:delText xml:space="preserve">the </w:delText>
        </w:r>
        <w:r w:rsidR="005075FD" w:rsidRPr="00FF3150" w:rsidDel="00932499">
          <w:rPr>
            <w:sz w:val="24"/>
            <w:szCs w:val="24"/>
          </w:rPr>
          <w:delText xml:space="preserve">difference in costs </w:delText>
        </w:r>
        <w:r w:rsidR="007E6978" w:rsidRPr="00FF3150" w:rsidDel="00932499">
          <w:rPr>
            <w:sz w:val="24"/>
            <w:szCs w:val="24"/>
          </w:rPr>
          <w:delText>(</w:delText>
        </w:r>
        <w:r w:rsidR="008B2457" w:rsidRPr="00FF3150" w:rsidDel="00932499">
          <w:rPr>
            <w:rFonts w:cstheme="minorHAnsi"/>
            <w:sz w:val="24"/>
            <w:szCs w:val="24"/>
          </w:rPr>
          <w:delText>∆</w:delText>
        </w:r>
        <w:r w:rsidR="007E6978" w:rsidRPr="00FF3150" w:rsidDel="00932499">
          <w:rPr>
            <w:sz w:val="24"/>
            <w:szCs w:val="24"/>
          </w:rPr>
          <w:delText xml:space="preserve">C) </w:delText>
        </w:r>
        <w:r w:rsidR="005075FD" w:rsidRPr="00FF3150" w:rsidDel="00932499">
          <w:rPr>
            <w:sz w:val="24"/>
            <w:szCs w:val="24"/>
          </w:rPr>
          <w:delText xml:space="preserve">and effectiveness </w:delText>
        </w:r>
        <w:r w:rsidR="007E6978" w:rsidRPr="00FF3150" w:rsidDel="00932499">
          <w:rPr>
            <w:sz w:val="24"/>
            <w:szCs w:val="24"/>
          </w:rPr>
          <w:delText>(</w:delText>
        </w:r>
        <w:r w:rsidR="008B2457" w:rsidRPr="00FF3150" w:rsidDel="00932499">
          <w:rPr>
            <w:rFonts w:cstheme="minorHAnsi"/>
            <w:sz w:val="24"/>
            <w:szCs w:val="24"/>
          </w:rPr>
          <w:delText>∆</w:delText>
        </w:r>
        <w:r w:rsidR="007E6978" w:rsidRPr="00FF3150" w:rsidDel="00932499">
          <w:rPr>
            <w:sz w:val="24"/>
            <w:szCs w:val="24"/>
          </w:rPr>
          <w:delText xml:space="preserve">E) </w:delText>
        </w:r>
        <w:r w:rsidR="005075FD" w:rsidRPr="00FF3150" w:rsidDel="00932499">
          <w:rPr>
            <w:sz w:val="24"/>
            <w:szCs w:val="24"/>
          </w:rPr>
          <w:delText xml:space="preserve">and </w:delText>
        </w:r>
        <w:r w:rsidR="00E44A85" w:rsidRPr="00FF3150" w:rsidDel="00932499">
          <w:rPr>
            <w:sz w:val="24"/>
            <w:szCs w:val="24"/>
          </w:rPr>
          <w:delText>the</w:delText>
        </w:r>
        <w:r w:rsidR="00E826E4" w:rsidRPr="00FF3150" w:rsidDel="00932499">
          <w:rPr>
            <w:sz w:val="24"/>
            <w:szCs w:val="24"/>
          </w:rPr>
          <w:delText>ir ratio, the</w:delText>
        </w:r>
        <w:r w:rsidR="00E44A85" w:rsidRPr="00FF3150" w:rsidDel="00932499">
          <w:rPr>
            <w:sz w:val="24"/>
            <w:szCs w:val="24"/>
          </w:rPr>
          <w:delText xml:space="preserve"> Incremental Cost-Effectiveness Ratio (ICER</w:delText>
        </w:r>
        <w:r w:rsidR="00760F47" w:rsidRPr="00FF3150" w:rsidDel="00932499">
          <w:rPr>
            <w:sz w:val="24"/>
            <w:szCs w:val="24"/>
          </w:rPr>
          <w:delText>). The ICER</w:delText>
        </w:r>
        <w:r w:rsidR="00E44A85" w:rsidRPr="00FF3150" w:rsidDel="00932499">
          <w:rPr>
            <w:sz w:val="24"/>
            <w:szCs w:val="24"/>
          </w:rPr>
          <w:delText xml:space="preserve"> calculates the cost of increasing the life expectancy </w:delText>
        </w:r>
        <w:r w:rsidR="00760F47" w:rsidRPr="00FF3150" w:rsidDel="00932499">
          <w:rPr>
            <w:sz w:val="24"/>
            <w:szCs w:val="24"/>
          </w:rPr>
          <w:delText>by</w:delText>
        </w:r>
        <w:r w:rsidR="00E44A85" w:rsidRPr="00FF3150" w:rsidDel="00932499">
          <w:rPr>
            <w:sz w:val="24"/>
            <w:szCs w:val="24"/>
          </w:rPr>
          <w:delText xml:space="preserve"> one year. </w:delText>
        </w:r>
      </w:del>
      <w:del w:id="125" w:author="Mireia Díaz Sanchís" w:date="2021-09-09T15:22:00Z">
        <w:r w:rsidR="00E44A85" w:rsidRPr="00FF3150" w:rsidDel="00B322E9">
          <w:rPr>
            <w:sz w:val="24"/>
            <w:szCs w:val="24"/>
          </w:rPr>
          <w:delText xml:space="preserve">The threshold used to decide whether this </w:delText>
        </w:r>
      </w:del>
      <w:del w:id="126" w:author="Mireia Díaz Sanchís" w:date="2021-09-09T15:18:00Z">
        <w:r w:rsidR="00E44A85" w:rsidRPr="00FF3150" w:rsidDel="00B322E9">
          <w:rPr>
            <w:sz w:val="24"/>
            <w:szCs w:val="24"/>
          </w:rPr>
          <w:delText xml:space="preserve">cost </w:delText>
        </w:r>
      </w:del>
      <w:del w:id="127" w:author="Mireia Díaz Sanchís" w:date="2021-09-09T15:22:00Z">
        <w:r w:rsidR="00E44A85" w:rsidRPr="00FF3150" w:rsidDel="00B322E9">
          <w:rPr>
            <w:sz w:val="24"/>
            <w:szCs w:val="24"/>
          </w:rPr>
          <w:delText xml:space="preserve">is acceptable or not is </w:delText>
        </w:r>
      </w:del>
      <w:r w:rsidR="00E44A85" w:rsidRPr="00FF3150">
        <w:rPr>
          <w:sz w:val="24"/>
          <w:szCs w:val="24"/>
        </w:rPr>
        <w:t>the Willingness To Pay (WTP)</w:t>
      </w:r>
      <w:ins w:id="128" w:author="Mireia Díaz Sanchís" w:date="2021-09-09T15:22:00Z">
        <w:r w:rsidR="00B322E9" w:rsidRPr="00FF3150">
          <w:rPr>
            <w:sz w:val="24"/>
            <w:szCs w:val="24"/>
          </w:rPr>
          <w:t xml:space="preserve"> of a specific country or region </w:t>
        </w:r>
      </w:ins>
      <w:del w:id="129" w:author="Mireia Díaz Sanchís" w:date="2021-09-09T15:23:00Z">
        <w:r w:rsidR="00E44A85" w:rsidRPr="00FF3150" w:rsidDel="00B322E9">
          <w:rPr>
            <w:sz w:val="24"/>
            <w:szCs w:val="24"/>
          </w:rPr>
          <w:delText xml:space="preserve">, the amount of money a country or region is willing to pay </w:delText>
        </w:r>
      </w:del>
      <w:r w:rsidR="00E44A85" w:rsidRPr="00FF3150">
        <w:rPr>
          <w:sz w:val="24"/>
          <w:szCs w:val="24"/>
        </w:rPr>
        <w:t xml:space="preserve">for </w:t>
      </w:r>
      <w:del w:id="130" w:author="Mireia Díaz Sanchís" w:date="2021-09-09T15:27:00Z">
        <w:r w:rsidR="00E44A85" w:rsidRPr="00FF3150" w:rsidDel="00B322E9">
          <w:rPr>
            <w:sz w:val="24"/>
            <w:szCs w:val="24"/>
          </w:rPr>
          <w:delText>that same</w:delText>
        </w:r>
      </w:del>
      <w:ins w:id="131" w:author="Mireia Díaz Sanchís" w:date="2021-09-09T15:27:00Z">
        <w:r w:rsidR="00B322E9" w:rsidRPr="00FF3150">
          <w:rPr>
            <w:sz w:val="24"/>
            <w:szCs w:val="24"/>
          </w:rPr>
          <w:t>the</w:t>
        </w:r>
      </w:ins>
      <w:r w:rsidR="00E44A85" w:rsidRPr="00FF3150">
        <w:rPr>
          <w:sz w:val="24"/>
          <w:szCs w:val="24"/>
        </w:rPr>
        <w:t xml:space="preserve"> life expectancy </w:t>
      </w:r>
      <w:r w:rsidR="00BF687E" w:rsidRPr="00FF3150">
        <w:rPr>
          <w:sz w:val="24"/>
          <w:szCs w:val="24"/>
        </w:rPr>
        <w:t>improvement</w:t>
      </w:r>
      <w:r w:rsidR="00E44A85" w:rsidRPr="00FF3150">
        <w:rPr>
          <w:sz w:val="24"/>
          <w:szCs w:val="24"/>
        </w:rPr>
        <w:t>.</w:t>
      </w:r>
    </w:p>
    <w:p w14:paraId="24E4BEEE" w14:textId="33BB4442" w:rsidR="00307DF9" w:rsidRPr="00FF3150" w:rsidDel="003B1F8F" w:rsidRDefault="00C56EB7" w:rsidP="00F213F1">
      <w:pPr>
        <w:jc w:val="both"/>
        <w:rPr>
          <w:del w:id="132" w:author="Mireia Díaz Sanchís" w:date="2021-09-09T16:09:00Z"/>
          <w:sz w:val="24"/>
          <w:szCs w:val="24"/>
        </w:rPr>
      </w:pPr>
      <w:ins w:id="133" w:author="Mireia Díaz Sanchís" w:date="2021-09-09T15:37:00Z">
        <w:r w:rsidRPr="00FF3150">
          <w:rPr>
            <w:sz w:val="24"/>
            <w:szCs w:val="24"/>
          </w:rPr>
          <w:t xml:space="preserve">Simulation models consist of </w:t>
        </w:r>
      </w:ins>
      <w:ins w:id="134" w:author="Mireia Díaz Sanchís" w:date="2021-09-09T15:53:00Z">
        <w:r w:rsidR="00422662" w:rsidRPr="00FF3150">
          <w:rPr>
            <w:sz w:val="24"/>
            <w:szCs w:val="24"/>
          </w:rPr>
          <w:t>several</w:t>
        </w:r>
      </w:ins>
      <w:ins w:id="135" w:author="Mireia Díaz Sanchís" w:date="2021-09-09T15:37:00Z">
        <w:r w:rsidRPr="00FF3150">
          <w:rPr>
            <w:sz w:val="24"/>
            <w:szCs w:val="24"/>
          </w:rPr>
          <w:t xml:space="preserve"> components</w:t>
        </w:r>
      </w:ins>
      <w:ins w:id="136" w:author="Mireia Díaz Sanchís" w:date="2021-09-09T15:53:00Z">
        <w:r w:rsidR="00422662" w:rsidRPr="00FF3150">
          <w:rPr>
            <w:sz w:val="24"/>
            <w:szCs w:val="24"/>
          </w:rPr>
          <w:t xml:space="preserve"> such</w:t>
        </w:r>
      </w:ins>
      <w:ins w:id="137" w:author="Mireia Díaz Sanchís" w:date="2021-09-09T15:54:00Z">
        <w:r w:rsidR="00422662" w:rsidRPr="00FF3150">
          <w:rPr>
            <w:sz w:val="24"/>
            <w:szCs w:val="24"/>
          </w:rPr>
          <w:t xml:space="preserve"> as</w:t>
        </w:r>
      </w:ins>
      <w:ins w:id="138" w:author="Mireia Díaz Sanchís" w:date="2021-09-09T15:37:00Z">
        <w:r w:rsidRPr="00FF3150">
          <w:rPr>
            <w:sz w:val="24"/>
            <w:szCs w:val="24"/>
          </w:rPr>
          <w:t xml:space="preserve"> system entities, input variables, performance measures, and functional relationships.</w:t>
        </w:r>
      </w:ins>
      <w:ins w:id="139" w:author="Mireia Díaz Sanchís" w:date="2021-09-09T15:39:00Z">
        <w:r w:rsidRPr="00FF3150">
          <w:rPr>
            <w:sz w:val="24"/>
            <w:szCs w:val="24"/>
          </w:rPr>
          <w:t xml:space="preserve"> </w:t>
        </w:r>
      </w:ins>
      <w:ins w:id="140" w:author="Mireia Díaz Sanchís" w:date="2021-09-09T15:49:00Z">
        <w:r w:rsidR="00F213F1" w:rsidRPr="00FF3150">
          <w:rPr>
            <w:sz w:val="24"/>
            <w:szCs w:val="24"/>
          </w:rPr>
          <w:t>Generally</w:t>
        </w:r>
      </w:ins>
      <w:ins w:id="141" w:author="Mireia Díaz Sanchís" w:date="2021-09-09T15:40:00Z">
        <w:r w:rsidR="00F213F1" w:rsidRPr="00FF3150">
          <w:rPr>
            <w:sz w:val="24"/>
            <w:szCs w:val="24"/>
          </w:rPr>
          <w:t xml:space="preserve">, </w:t>
        </w:r>
      </w:ins>
      <w:ins w:id="142" w:author="Mireia Díaz Sanchís" w:date="2021-09-09T15:44:00Z">
        <w:r w:rsidR="00F213F1" w:rsidRPr="00FF3150">
          <w:rPr>
            <w:sz w:val="24"/>
            <w:szCs w:val="24"/>
          </w:rPr>
          <w:t xml:space="preserve">the knowledge of these components is </w:t>
        </w:r>
      </w:ins>
      <w:del w:id="143" w:author="Mireia Díaz Sanchís" w:date="2021-09-09T15:40:00Z">
        <w:r w:rsidR="00B11849" w:rsidRPr="00FF3150" w:rsidDel="00F213F1">
          <w:rPr>
            <w:sz w:val="24"/>
            <w:szCs w:val="24"/>
          </w:rPr>
          <w:delText>The base</w:delText>
        </w:r>
        <w:r w:rsidR="00E44A85" w:rsidRPr="00FF3150" w:rsidDel="00F213F1">
          <w:rPr>
            <w:sz w:val="24"/>
            <w:szCs w:val="24"/>
          </w:rPr>
          <w:delText xml:space="preserve"> simulation is performed </w:delText>
        </w:r>
        <w:r w:rsidR="00DA7369" w:rsidRPr="00FF3150" w:rsidDel="00F213F1">
          <w:rPr>
            <w:sz w:val="24"/>
            <w:szCs w:val="24"/>
          </w:rPr>
          <w:delText>using as input</w:delText>
        </w:r>
        <w:r w:rsidR="00E44A85" w:rsidRPr="00FF3150" w:rsidDel="00F213F1">
          <w:rPr>
            <w:sz w:val="24"/>
            <w:szCs w:val="24"/>
          </w:rPr>
          <w:delText xml:space="preserve"> </w:delText>
        </w:r>
        <w:r w:rsidR="00DD705E" w:rsidRPr="00FF3150" w:rsidDel="00F213F1">
          <w:rPr>
            <w:sz w:val="24"/>
            <w:szCs w:val="24"/>
          </w:rPr>
          <w:delText>a</w:delText>
        </w:r>
        <w:r w:rsidR="00E44A85" w:rsidRPr="00FF3150" w:rsidDel="00F213F1">
          <w:rPr>
            <w:sz w:val="24"/>
            <w:szCs w:val="24"/>
          </w:rPr>
          <w:delText xml:space="preserve"> set of parameters </w:delText>
        </w:r>
      </w:del>
      <w:r w:rsidR="00E44A85" w:rsidRPr="00FF3150">
        <w:rPr>
          <w:sz w:val="24"/>
          <w:szCs w:val="24"/>
        </w:rPr>
        <w:t xml:space="preserve">extracted from the </w:t>
      </w:r>
      <w:ins w:id="144" w:author="Mireia Díaz Sanchís" w:date="2021-09-09T15:44:00Z">
        <w:r w:rsidR="00F213F1" w:rsidRPr="00FF3150">
          <w:rPr>
            <w:sz w:val="24"/>
            <w:szCs w:val="24"/>
          </w:rPr>
          <w:t xml:space="preserve">scientific </w:t>
        </w:r>
      </w:ins>
      <w:r w:rsidR="00E44A85" w:rsidRPr="00FF3150">
        <w:rPr>
          <w:sz w:val="24"/>
          <w:szCs w:val="24"/>
        </w:rPr>
        <w:t>literature</w:t>
      </w:r>
      <w:r w:rsidR="00DD705E" w:rsidRPr="00FF3150">
        <w:rPr>
          <w:sz w:val="24"/>
          <w:szCs w:val="24"/>
        </w:rPr>
        <w:t xml:space="preserve"> </w:t>
      </w:r>
      <w:ins w:id="145" w:author="Mireia Díaz Sanchís" w:date="2021-09-09T15:44:00Z">
        <w:r w:rsidR="00F213F1" w:rsidRPr="00FF3150">
          <w:rPr>
            <w:sz w:val="24"/>
            <w:szCs w:val="24"/>
          </w:rPr>
          <w:t xml:space="preserve">or expert consensus </w:t>
        </w:r>
      </w:ins>
      <w:ins w:id="146" w:author="Mireia Díaz Sanchís" w:date="2021-09-09T15:41:00Z">
        <w:r w:rsidR="00F213F1" w:rsidRPr="00FF3150">
          <w:rPr>
            <w:sz w:val="24"/>
            <w:szCs w:val="24"/>
          </w:rPr>
          <w:t xml:space="preserve">using </w:t>
        </w:r>
      </w:ins>
      <w:ins w:id="147" w:author="Mireia Díaz Sanchís" w:date="2021-09-09T15:55:00Z">
        <w:r w:rsidR="00422662" w:rsidRPr="00FF3150">
          <w:rPr>
            <w:sz w:val="24"/>
            <w:szCs w:val="24"/>
          </w:rPr>
          <w:t>values</w:t>
        </w:r>
      </w:ins>
      <w:ins w:id="148" w:author="Mireia Díaz Sanchís" w:date="2021-09-09T15:46:00Z">
        <w:r w:rsidR="00F213F1" w:rsidRPr="00FF3150">
          <w:rPr>
            <w:sz w:val="24"/>
            <w:szCs w:val="24"/>
          </w:rPr>
          <w:t xml:space="preserve"> </w:t>
        </w:r>
      </w:ins>
      <w:r w:rsidR="00DD705E" w:rsidRPr="00FF3150">
        <w:rPr>
          <w:sz w:val="24"/>
          <w:szCs w:val="24"/>
        </w:rPr>
        <w:t>such as</w:t>
      </w:r>
      <w:r w:rsidR="004F4EE2" w:rsidRPr="00FF3150">
        <w:rPr>
          <w:sz w:val="24"/>
          <w:szCs w:val="24"/>
        </w:rPr>
        <w:t xml:space="preserve"> </w:t>
      </w:r>
      <w:r w:rsidR="00DA7369" w:rsidRPr="00FF3150">
        <w:rPr>
          <w:sz w:val="24"/>
          <w:szCs w:val="24"/>
        </w:rPr>
        <w:t>probabilities</w:t>
      </w:r>
      <w:r w:rsidR="004F4EE2" w:rsidRPr="00FF3150">
        <w:rPr>
          <w:sz w:val="24"/>
          <w:szCs w:val="24"/>
        </w:rPr>
        <w:t xml:space="preserve">, </w:t>
      </w:r>
      <w:ins w:id="149" w:author="Mireia Díaz Sanchís" w:date="2021-09-09T15:54:00Z">
        <w:r w:rsidR="00422662" w:rsidRPr="00FF3150">
          <w:rPr>
            <w:sz w:val="24"/>
            <w:szCs w:val="24"/>
          </w:rPr>
          <w:t xml:space="preserve">rates, </w:t>
        </w:r>
      </w:ins>
      <w:del w:id="150" w:author="Mireia Díaz Sanchís" w:date="2021-09-09T15:55:00Z">
        <w:r w:rsidR="004F4EE2" w:rsidRPr="00FF3150" w:rsidDel="00422662">
          <w:rPr>
            <w:sz w:val="24"/>
            <w:szCs w:val="24"/>
          </w:rPr>
          <w:delText>ratios</w:delText>
        </w:r>
      </w:del>
      <w:ins w:id="151" w:author="Mireia Díaz Sanchís" w:date="2021-09-09T15:55:00Z">
        <w:r w:rsidR="00422662" w:rsidRPr="00FF3150">
          <w:rPr>
            <w:sz w:val="24"/>
            <w:szCs w:val="24"/>
          </w:rPr>
          <w:t>ratios,</w:t>
        </w:r>
      </w:ins>
      <w:r w:rsidR="004F4EE2" w:rsidRPr="00FF3150">
        <w:rPr>
          <w:sz w:val="24"/>
          <w:szCs w:val="24"/>
        </w:rPr>
        <w:t xml:space="preserve"> or costs</w:t>
      </w:r>
      <w:del w:id="152" w:author="Mireia Díaz Sanchís" w:date="2021-09-09T15:41:00Z">
        <w:r w:rsidR="0089194E" w:rsidRPr="00FF3150" w:rsidDel="00F213F1">
          <w:rPr>
            <w:sz w:val="24"/>
            <w:szCs w:val="24"/>
          </w:rPr>
          <w:delText>,</w:delText>
        </w:r>
        <w:r w:rsidR="004F4EE2" w:rsidRPr="00FF3150" w:rsidDel="00F213F1">
          <w:rPr>
            <w:sz w:val="24"/>
            <w:szCs w:val="24"/>
          </w:rPr>
          <w:delText xml:space="preserve"> among others</w:delText>
        </w:r>
      </w:del>
      <w:r w:rsidR="004F4EE2" w:rsidRPr="00FF3150">
        <w:rPr>
          <w:sz w:val="24"/>
          <w:szCs w:val="24"/>
        </w:rPr>
        <w:t xml:space="preserve">. </w:t>
      </w:r>
      <w:r w:rsidR="00D750E2" w:rsidRPr="00FF3150">
        <w:rPr>
          <w:sz w:val="24"/>
          <w:szCs w:val="24"/>
        </w:rPr>
        <w:t>Often</w:t>
      </w:r>
      <w:ins w:id="153" w:author="Mireia Díaz Sanchís" w:date="2021-09-09T15:56:00Z">
        <w:r w:rsidR="00422662" w:rsidRPr="00FF3150">
          <w:rPr>
            <w:sz w:val="24"/>
            <w:szCs w:val="24"/>
          </w:rPr>
          <w:t>,</w:t>
        </w:r>
      </w:ins>
      <w:r w:rsidR="00D750E2" w:rsidRPr="00FF3150">
        <w:rPr>
          <w:sz w:val="24"/>
          <w:szCs w:val="24"/>
        </w:rPr>
        <w:t xml:space="preserve"> these </w:t>
      </w:r>
      <w:r w:rsidR="0040224E" w:rsidRPr="00FF3150">
        <w:rPr>
          <w:sz w:val="24"/>
          <w:szCs w:val="24"/>
        </w:rPr>
        <w:t>values</w:t>
      </w:r>
      <w:r w:rsidR="00D750E2" w:rsidRPr="00FF3150">
        <w:rPr>
          <w:sz w:val="24"/>
          <w:szCs w:val="24"/>
        </w:rPr>
        <w:t xml:space="preserve"> are </w:t>
      </w:r>
      <w:ins w:id="154" w:author="Mireia Díaz Sanchís" w:date="2021-09-09T15:55:00Z">
        <w:r w:rsidR="00422662" w:rsidRPr="00FF3150">
          <w:rPr>
            <w:sz w:val="24"/>
            <w:szCs w:val="24"/>
          </w:rPr>
          <w:t xml:space="preserve">only </w:t>
        </w:r>
      </w:ins>
      <w:r w:rsidR="00087CDD" w:rsidRPr="00FF3150">
        <w:rPr>
          <w:sz w:val="24"/>
          <w:szCs w:val="24"/>
        </w:rPr>
        <w:t>approximations</w:t>
      </w:r>
      <w:r w:rsidR="0040224E" w:rsidRPr="00FF3150">
        <w:rPr>
          <w:sz w:val="24"/>
          <w:szCs w:val="24"/>
        </w:rPr>
        <w:t xml:space="preserve"> </w:t>
      </w:r>
      <w:ins w:id="155" w:author="Mireia Díaz Sanchís" w:date="2021-09-09T15:55:00Z">
        <w:r w:rsidR="00422662" w:rsidRPr="00FF3150">
          <w:rPr>
            <w:sz w:val="24"/>
            <w:szCs w:val="24"/>
          </w:rPr>
          <w:t xml:space="preserve">of the </w:t>
        </w:r>
      </w:ins>
      <w:ins w:id="156" w:author="Mireia Díaz Sanchís" w:date="2021-09-09T16:04:00Z">
        <w:r w:rsidR="003B1F8F" w:rsidRPr="00FF3150">
          <w:rPr>
            <w:sz w:val="24"/>
            <w:szCs w:val="24"/>
          </w:rPr>
          <w:t>needed</w:t>
        </w:r>
      </w:ins>
      <w:ins w:id="157" w:author="Mireia Díaz Sanchís" w:date="2021-09-09T15:55:00Z">
        <w:r w:rsidR="00422662" w:rsidRPr="00FF3150">
          <w:rPr>
            <w:sz w:val="24"/>
            <w:szCs w:val="24"/>
          </w:rPr>
          <w:t xml:space="preserve"> parameter </w:t>
        </w:r>
      </w:ins>
      <w:r w:rsidR="0040224E" w:rsidRPr="00FF3150">
        <w:rPr>
          <w:sz w:val="24"/>
          <w:szCs w:val="24"/>
        </w:rPr>
        <w:t>due to</w:t>
      </w:r>
      <w:r w:rsidR="00C91B42" w:rsidRPr="00FF3150">
        <w:rPr>
          <w:sz w:val="24"/>
          <w:szCs w:val="24"/>
        </w:rPr>
        <w:t xml:space="preserve"> model assumptions or</w:t>
      </w:r>
      <w:r w:rsidR="0040224E" w:rsidRPr="00FF3150">
        <w:rPr>
          <w:sz w:val="24"/>
          <w:szCs w:val="24"/>
        </w:rPr>
        <w:t xml:space="preserve"> </w:t>
      </w:r>
      <w:ins w:id="158" w:author="Mireia Díaz Sanchís" w:date="2021-09-09T15:58:00Z">
        <w:r w:rsidR="00422662" w:rsidRPr="00FF3150">
          <w:rPr>
            <w:sz w:val="24"/>
            <w:szCs w:val="24"/>
          </w:rPr>
          <w:t xml:space="preserve">lack of data </w:t>
        </w:r>
      </w:ins>
      <w:del w:id="159" w:author="Mireia Díaz Sanchís" w:date="2021-09-09T15:58:00Z">
        <w:r w:rsidR="00FA0F2C" w:rsidRPr="00FF3150" w:rsidDel="00422662">
          <w:rPr>
            <w:sz w:val="24"/>
            <w:szCs w:val="24"/>
          </w:rPr>
          <w:delText>un</w:delText>
        </w:r>
      </w:del>
      <w:r w:rsidR="00FA0F2C" w:rsidRPr="00FF3150">
        <w:rPr>
          <w:sz w:val="24"/>
          <w:szCs w:val="24"/>
        </w:rPr>
        <w:t xml:space="preserve">availability </w:t>
      </w:r>
      <w:del w:id="160" w:author="Mireia Díaz Sanchís" w:date="2021-09-09T16:05:00Z">
        <w:r w:rsidR="00FA0F2C" w:rsidRPr="00FF3150" w:rsidDel="003B1F8F">
          <w:rPr>
            <w:sz w:val="24"/>
            <w:szCs w:val="24"/>
          </w:rPr>
          <w:delText xml:space="preserve">of </w:delText>
        </w:r>
      </w:del>
      <w:del w:id="161" w:author="Mireia Díaz Sanchís" w:date="2021-09-09T15:47:00Z">
        <w:r w:rsidR="00FA0F2C" w:rsidRPr="00FF3150" w:rsidDel="00F213F1">
          <w:rPr>
            <w:sz w:val="24"/>
            <w:szCs w:val="24"/>
          </w:rPr>
          <w:delText xml:space="preserve">high-quality </w:delText>
        </w:r>
      </w:del>
      <w:del w:id="162" w:author="Mireia Díaz Sanchís" w:date="2021-09-09T16:05:00Z">
        <w:r w:rsidR="00FA0F2C" w:rsidRPr="00FF3150" w:rsidDel="003B1F8F">
          <w:rPr>
            <w:sz w:val="24"/>
            <w:szCs w:val="24"/>
          </w:rPr>
          <w:delText>data</w:delText>
        </w:r>
      </w:del>
      <w:del w:id="163" w:author="Mireia Díaz Sanchís" w:date="2021-09-09T15:47:00Z">
        <w:r w:rsidR="001B7571" w:rsidRPr="00FF3150" w:rsidDel="00F213F1">
          <w:rPr>
            <w:sz w:val="24"/>
            <w:szCs w:val="24"/>
          </w:rPr>
          <w:delText>,</w:delText>
        </w:r>
      </w:del>
      <w:del w:id="164" w:author="Mireia Díaz Sanchís" w:date="2021-09-09T16:05:00Z">
        <w:r w:rsidR="00E44A85" w:rsidRPr="00FF3150" w:rsidDel="003B1F8F">
          <w:rPr>
            <w:sz w:val="24"/>
            <w:szCs w:val="24"/>
          </w:rPr>
          <w:delText xml:space="preserve"> </w:delText>
        </w:r>
      </w:del>
      <w:del w:id="165" w:author="Mireia Díaz Sanchís" w:date="2021-09-09T15:47:00Z">
        <w:r w:rsidR="003F71F2" w:rsidRPr="00FF3150" w:rsidDel="00F213F1">
          <w:rPr>
            <w:sz w:val="24"/>
            <w:szCs w:val="24"/>
          </w:rPr>
          <w:delText xml:space="preserve">all of </w:delText>
        </w:r>
        <w:r w:rsidR="00A61602" w:rsidRPr="00FF3150" w:rsidDel="00F213F1">
          <w:rPr>
            <w:sz w:val="24"/>
            <w:szCs w:val="24"/>
          </w:rPr>
          <w:delText>them</w:delText>
        </w:r>
        <w:r w:rsidR="003F71F2" w:rsidRPr="00FF3150" w:rsidDel="00F213F1">
          <w:rPr>
            <w:sz w:val="24"/>
            <w:szCs w:val="24"/>
          </w:rPr>
          <w:delText xml:space="preserve"> </w:delText>
        </w:r>
      </w:del>
      <w:ins w:id="166" w:author="Mireia Díaz Sanchís" w:date="2021-09-09T15:58:00Z">
        <w:r w:rsidR="00422662" w:rsidRPr="00FF3150">
          <w:rPr>
            <w:sz w:val="24"/>
            <w:szCs w:val="24"/>
          </w:rPr>
          <w:t>that add uncertainty to the model that will later be reflected in the simulations in an uncertain way</w:t>
        </w:r>
      </w:ins>
      <w:del w:id="167" w:author="Mireia Díaz Sanchís" w:date="2021-09-09T15:58:00Z">
        <w:r w:rsidR="003F71F2" w:rsidRPr="00FF3150" w:rsidDel="00422662">
          <w:rPr>
            <w:sz w:val="24"/>
            <w:szCs w:val="24"/>
          </w:rPr>
          <w:delText>add</w:delText>
        </w:r>
        <w:r w:rsidR="00A61602" w:rsidRPr="00FF3150" w:rsidDel="00422662">
          <w:rPr>
            <w:sz w:val="24"/>
            <w:szCs w:val="24"/>
          </w:rPr>
          <w:delText>ing</w:delText>
        </w:r>
        <w:r w:rsidR="003F71F2" w:rsidRPr="00FF3150" w:rsidDel="00422662">
          <w:rPr>
            <w:sz w:val="24"/>
            <w:szCs w:val="24"/>
          </w:rPr>
          <w:delText xml:space="preserve"> uncertainty to the model that is </w:delText>
        </w:r>
      </w:del>
      <w:del w:id="168" w:author="Mireia Díaz Sanchís" w:date="2021-09-09T15:54:00Z">
        <w:r w:rsidR="003F71F2" w:rsidRPr="00FF3150" w:rsidDel="00422662">
          <w:rPr>
            <w:sz w:val="24"/>
            <w:szCs w:val="24"/>
          </w:rPr>
          <w:delText xml:space="preserve">not </w:delText>
        </w:r>
      </w:del>
      <w:del w:id="169" w:author="Mireia Díaz Sanchís" w:date="2021-09-09T15:58:00Z">
        <w:r w:rsidR="003F71F2" w:rsidRPr="00FF3150" w:rsidDel="00422662">
          <w:rPr>
            <w:sz w:val="24"/>
            <w:szCs w:val="24"/>
          </w:rPr>
          <w:delText xml:space="preserve">reflected in </w:delText>
        </w:r>
      </w:del>
      <w:del w:id="170" w:author="Mireia Díaz Sanchís" w:date="2021-09-09T15:49:00Z">
        <w:r w:rsidR="003F71F2" w:rsidRPr="00FF3150" w:rsidDel="00F213F1">
          <w:rPr>
            <w:sz w:val="24"/>
            <w:szCs w:val="24"/>
          </w:rPr>
          <w:delText>this base</w:delText>
        </w:r>
      </w:del>
      <w:del w:id="171" w:author="Mireia Díaz Sanchís" w:date="2021-09-09T15:58:00Z">
        <w:r w:rsidR="003F71F2" w:rsidRPr="00FF3150" w:rsidDel="00422662">
          <w:rPr>
            <w:sz w:val="24"/>
            <w:szCs w:val="24"/>
          </w:rPr>
          <w:delText xml:space="preserve"> simulation</w:delText>
        </w:r>
      </w:del>
      <w:r w:rsidR="00E44A85" w:rsidRPr="00FF3150">
        <w:rPr>
          <w:sz w:val="24"/>
          <w:szCs w:val="24"/>
        </w:rPr>
        <w:t xml:space="preserve">. </w:t>
      </w:r>
      <w:del w:id="172" w:author="Mireia Díaz Sanchís" w:date="2021-09-09T15:49:00Z">
        <w:r w:rsidR="00E44A85" w:rsidRPr="00FF3150" w:rsidDel="00F213F1">
          <w:rPr>
            <w:sz w:val="24"/>
            <w:szCs w:val="24"/>
          </w:rPr>
          <w:delText xml:space="preserve">To </w:delText>
        </w:r>
        <w:r w:rsidR="00392488" w:rsidRPr="00FF3150" w:rsidDel="00F213F1">
          <w:rPr>
            <w:sz w:val="24"/>
            <w:szCs w:val="24"/>
          </w:rPr>
          <w:delText>test</w:delText>
        </w:r>
        <w:r w:rsidR="00E44A85" w:rsidRPr="00FF3150" w:rsidDel="00F213F1">
          <w:rPr>
            <w:sz w:val="24"/>
            <w:szCs w:val="24"/>
          </w:rPr>
          <w:delText xml:space="preserve"> the robustness of the </w:delText>
        </w:r>
        <w:r w:rsidR="00B11849" w:rsidRPr="00FF3150" w:rsidDel="00F213F1">
          <w:rPr>
            <w:sz w:val="24"/>
            <w:szCs w:val="24"/>
          </w:rPr>
          <w:delText>model</w:delText>
        </w:r>
        <w:r w:rsidR="00C814D4" w:rsidRPr="00FF3150" w:rsidDel="00F213F1">
          <w:rPr>
            <w:sz w:val="24"/>
            <w:szCs w:val="24"/>
          </w:rPr>
          <w:delText xml:space="preserve"> against uncertainty</w:delText>
        </w:r>
        <w:r w:rsidR="00B11849" w:rsidRPr="00FF3150" w:rsidDel="00F213F1">
          <w:rPr>
            <w:sz w:val="24"/>
            <w:szCs w:val="24"/>
          </w:rPr>
          <w:delText>,</w:delText>
        </w:r>
        <w:r w:rsidR="00E44A85" w:rsidRPr="00FF3150" w:rsidDel="00F213F1">
          <w:rPr>
            <w:sz w:val="24"/>
            <w:szCs w:val="24"/>
          </w:rPr>
          <w:delText xml:space="preserve"> </w:delText>
        </w:r>
      </w:del>
      <w:ins w:id="173" w:author="Mireia Díaz Sanchís" w:date="2021-09-09T15:49:00Z">
        <w:r w:rsidR="00F213F1" w:rsidRPr="00FF3150">
          <w:rPr>
            <w:sz w:val="24"/>
            <w:szCs w:val="24"/>
          </w:rPr>
          <w:t>S</w:t>
        </w:r>
      </w:ins>
      <w:del w:id="174" w:author="Mireia Díaz Sanchís" w:date="2021-09-09T15:49:00Z">
        <w:r w:rsidR="00E44A85" w:rsidRPr="00FF3150" w:rsidDel="00F213F1">
          <w:rPr>
            <w:sz w:val="24"/>
            <w:szCs w:val="24"/>
          </w:rPr>
          <w:delText>s</w:delText>
        </w:r>
      </w:del>
      <w:r w:rsidR="00E44A85" w:rsidRPr="00FF3150">
        <w:rPr>
          <w:sz w:val="24"/>
          <w:szCs w:val="24"/>
        </w:rPr>
        <w:t>ensitivity analys</w:t>
      </w:r>
      <w:r w:rsidR="006E01F3" w:rsidRPr="00FF3150">
        <w:rPr>
          <w:sz w:val="24"/>
          <w:szCs w:val="24"/>
        </w:rPr>
        <w:t>i</w:t>
      </w:r>
      <w:r w:rsidR="00E44A85" w:rsidRPr="00FF3150">
        <w:rPr>
          <w:sz w:val="24"/>
          <w:szCs w:val="24"/>
        </w:rPr>
        <w:t>s (SA)</w:t>
      </w:r>
      <w:ins w:id="175" w:author="Mireia Díaz Sanchís" w:date="2021-09-09T15:49:00Z">
        <w:r w:rsidR="00F213F1" w:rsidRPr="00FF3150">
          <w:rPr>
            <w:sz w:val="24"/>
            <w:szCs w:val="24"/>
          </w:rPr>
          <w:t xml:space="preserve"> are usually</w:t>
        </w:r>
      </w:ins>
      <w:del w:id="176" w:author="Mireia Díaz Sanchís" w:date="2021-09-09T15:49:00Z">
        <w:r w:rsidR="00E44A85" w:rsidRPr="00FF3150" w:rsidDel="00F213F1">
          <w:rPr>
            <w:sz w:val="24"/>
            <w:szCs w:val="24"/>
          </w:rPr>
          <w:delText xml:space="preserve"> </w:delText>
        </w:r>
        <w:r w:rsidR="006E01F3" w:rsidRPr="00FF3150" w:rsidDel="00F213F1">
          <w:rPr>
            <w:sz w:val="24"/>
            <w:szCs w:val="24"/>
          </w:rPr>
          <w:delText>is</w:delText>
        </w:r>
      </w:del>
      <w:r w:rsidR="00E44A85" w:rsidRPr="00FF3150">
        <w:rPr>
          <w:sz w:val="24"/>
          <w:szCs w:val="24"/>
        </w:rPr>
        <w:t xml:space="preserve"> performed </w:t>
      </w:r>
      <w:ins w:id="177" w:author="Mireia Díaz Sanchís" w:date="2021-09-09T15:50:00Z">
        <w:r w:rsidR="00422662" w:rsidRPr="00FF3150">
          <w:rPr>
            <w:sz w:val="24"/>
            <w:szCs w:val="24"/>
          </w:rPr>
          <w:t xml:space="preserve">to test the robustness of the models against uncertainty and </w:t>
        </w:r>
      </w:ins>
      <w:r w:rsidR="00E44A85" w:rsidRPr="00FF3150">
        <w:rPr>
          <w:sz w:val="24"/>
          <w:szCs w:val="24"/>
        </w:rPr>
        <w:t xml:space="preserve">to evaluate the impact of </w:t>
      </w:r>
      <w:ins w:id="178" w:author="Mireia Díaz Sanchís" w:date="2021-09-09T16:01:00Z">
        <w:r w:rsidR="003B1F8F" w:rsidRPr="00FF3150">
          <w:rPr>
            <w:sz w:val="24"/>
            <w:szCs w:val="24"/>
            <w:highlight w:val="yellow"/>
            <w:rPrChange w:id="179" w:author="Gómez Guillén, David" w:date="2021-09-13T11:20:00Z">
              <w:rPr>
                <w:sz w:val="24"/>
                <w:szCs w:val="24"/>
              </w:rPr>
            </w:rPrChange>
          </w:rPr>
          <w:t>slight</w:t>
        </w:r>
        <w:del w:id="180" w:author="Gómez Guillén, David" w:date="2021-09-13T11:08:00Z">
          <w:r w:rsidR="003B1F8F" w:rsidRPr="00FF3150" w:rsidDel="009D5D5B">
            <w:rPr>
              <w:sz w:val="24"/>
              <w:szCs w:val="24"/>
              <w:highlight w:val="yellow"/>
              <w:rPrChange w:id="181" w:author="Gómez Guillén, David" w:date="2021-09-13T11:20:00Z">
                <w:rPr>
                  <w:sz w:val="24"/>
                  <w:szCs w:val="24"/>
                </w:rPr>
              </w:rPrChange>
            </w:rPr>
            <w:delText>ly</w:delText>
          </w:r>
        </w:del>
        <w:r w:rsidR="003B1F8F" w:rsidRPr="00FF3150">
          <w:rPr>
            <w:sz w:val="24"/>
            <w:szCs w:val="24"/>
            <w:highlight w:val="yellow"/>
            <w:rPrChange w:id="182" w:author="Gómez Guillén, David" w:date="2021-09-13T11:20:00Z">
              <w:rPr>
                <w:sz w:val="24"/>
                <w:szCs w:val="24"/>
              </w:rPr>
            </w:rPrChange>
          </w:rPr>
          <w:t xml:space="preserve"> </w:t>
        </w:r>
      </w:ins>
      <w:ins w:id="183" w:author="Mireia Díaz Sanchís" w:date="2021-09-09T15:53:00Z">
        <w:r w:rsidR="00422662" w:rsidRPr="00FF3150">
          <w:rPr>
            <w:sz w:val="24"/>
            <w:szCs w:val="24"/>
            <w:highlight w:val="yellow"/>
            <w:rPrChange w:id="184" w:author="Gómez Guillén, David" w:date="2021-09-13T11:20:00Z">
              <w:rPr>
                <w:sz w:val="24"/>
                <w:szCs w:val="24"/>
              </w:rPr>
            </w:rPrChange>
          </w:rPr>
          <w:t>parameter</w:t>
        </w:r>
        <w:del w:id="185" w:author="Gómez Guillén, David" w:date="2021-09-13T11:07:00Z">
          <w:r w:rsidR="00422662" w:rsidRPr="00FF3150" w:rsidDel="009D5D5B">
            <w:rPr>
              <w:sz w:val="24"/>
              <w:szCs w:val="24"/>
              <w:highlight w:val="yellow"/>
              <w:rPrChange w:id="186" w:author="Gómez Guillén, David" w:date="2021-09-13T11:20:00Z">
                <w:rPr>
                  <w:sz w:val="24"/>
                  <w:szCs w:val="24"/>
                </w:rPr>
              </w:rPrChange>
            </w:rPr>
            <w:delText>s</w:delText>
          </w:r>
        </w:del>
        <w:r w:rsidR="00422662" w:rsidRPr="00FF3150">
          <w:rPr>
            <w:sz w:val="24"/>
            <w:szCs w:val="24"/>
          </w:rPr>
          <w:t xml:space="preserve"> </w:t>
        </w:r>
      </w:ins>
      <w:r w:rsidR="007869EC" w:rsidRPr="00FF3150">
        <w:rPr>
          <w:sz w:val="24"/>
          <w:szCs w:val="24"/>
        </w:rPr>
        <w:t xml:space="preserve">variations </w:t>
      </w:r>
      <w:r w:rsidR="00E44A85" w:rsidRPr="00FF3150">
        <w:rPr>
          <w:sz w:val="24"/>
          <w:szCs w:val="24"/>
        </w:rPr>
        <w:t>in the</w:t>
      </w:r>
      <w:ins w:id="187" w:author="Mireia Díaz Sanchís" w:date="2021-09-09T15:53:00Z">
        <w:r w:rsidR="00422662" w:rsidRPr="00FF3150">
          <w:rPr>
            <w:sz w:val="24"/>
            <w:szCs w:val="24"/>
          </w:rPr>
          <w:t xml:space="preserve"> results</w:t>
        </w:r>
      </w:ins>
      <w:del w:id="188" w:author="Mireia Díaz Sanchís" w:date="2021-09-09T15:53:00Z">
        <w:r w:rsidR="00E44A85" w:rsidRPr="00FF3150" w:rsidDel="00422662">
          <w:rPr>
            <w:sz w:val="24"/>
            <w:szCs w:val="24"/>
          </w:rPr>
          <w:delText xml:space="preserve"> parameters</w:delText>
        </w:r>
      </w:del>
      <w:r w:rsidR="00E44A85" w:rsidRPr="00FF3150">
        <w:rPr>
          <w:sz w:val="24"/>
          <w:szCs w:val="24"/>
        </w:rPr>
        <w:t xml:space="preserve">. </w:t>
      </w:r>
      <w:del w:id="189" w:author="Mireia Díaz Sanchís" w:date="2021-09-09T16:02:00Z">
        <w:r w:rsidR="00E44A85" w:rsidRPr="00FF3150" w:rsidDel="003B1F8F">
          <w:rPr>
            <w:sz w:val="24"/>
            <w:szCs w:val="24"/>
          </w:rPr>
          <w:delText xml:space="preserve">In </w:delText>
        </w:r>
      </w:del>
      <w:del w:id="190" w:author="Mireia Díaz Sanchís" w:date="2021-09-09T16:01:00Z">
        <w:r w:rsidR="00E44A85" w:rsidRPr="00FF3150" w:rsidDel="003B1F8F">
          <w:rPr>
            <w:sz w:val="24"/>
            <w:szCs w:val="24"/>
          </w:rPr>
          <w:delText>these analyses</w:delText>
        </w:r>
      </w:del>
      <w:del w:id="191" w:author="Mireia Díaz Sanchís" w:date="2021-09-09T16:02:00Z">
        <w:r w:rsidR="00E44A85" w:rsidRPr="00FF3150" w:rsidDel="003B1F8F">
          <w:rPr>
            <w:sz w:val="24"/>
            <w:szCs w:val="24"/>
          </w:rPr>
          <w:delText xml:space="preserve"> </w:delText>
        </w:r>
      </w:del>
      <w:del w:id="192" w:author="Mireia Díaz Sanchís" w:date="2021-09-09T16:01:00Z">
        <w:r w:rsidR="00E44A85" w:rsidRPr="00FF3150" w:rsidDel="003B1F8F">
          <w:rPr>
            <w:sz w:val="24"/>
            <w:szCs w:val="24"/>
          </w:rPr>
          <w:delText xml:space="preserve">the </w:delText>
        </w:r>
      </w:del>
      <w:del w:id="193" w:author="Mireia Díaz Sanchís" w:date="2021-09-09T16:02:00Z">
        <w:r w:rsidR="00E44A85" w:rsidRPr="00FF3150" w:rsidDel="003B1F8F">
          <w:rPr>
            <w:sz w:val="24"/>
            <w:szCs w:val="24"/>
          </w:rPr>
          <w:delText xml:space="preserve">parameter values are slightly modified to </w:delText>
        </w:r>
        <w:r w:rsidR="001E4BD1" w:rsidRPr="00FF3150" w:rsidDel="003B1F8F">
          <w:rPr>
            <w:sz w:val="24"/>
            <w:szCs w:val="24"/>
          </w:rPr>
          <w:delText>see</w:delText>
        </w:r>
        <w:r w:rsidR="00E44A85" w:rsidRPr="00FF3150" w:rsidDel="003B1F8F">
          <w:rPr>
            <w:sz w:val="24"/>
            <w:szCs w:val="24"/>
          </w:rPr>
          <w:delText xml:space="preserve"> how</w:delText>
        </w:r>
        <w:r w:rsidR="001E4BD1" w:rsidRPr="00FF3150" w:rsidDel="003B1F8F">
          <w:rPr>
            <w:sz w:val="24"/>
            <w:szCs w:val="24"/>
          </w:rPr>
          <w:delText xml:space="preserve"> much</w:delText>
        </w:r>
        <w:r w:rsidR="00E44A85" w:rsidRPr="00FF3150" w:rsidDel="003B1F8F">
          <w:rPr>
            <w:sz w:val="24"/>
            <w:szCs w:val="24"/>
          </w:rPr>
          <w:delText xml:space="preserve"> the output varies. These</w:delText>
        </w:r>
      </w:del>
      <w:ins w:id="194" w:author="Mireia Díaz Sanchís" w:date="2021-09-09T16:02:00Z">
        <w:r w:rsidR="003B1F8F" w:rsidRPr="00FF3150">
          <w:rPr>
            <w:sz w:val="24"/>
            <w:szCs w:val="24"/>
          </w:rPr>
          <w:t>SA</w:t>
        </w:r>
      </w:ins>
      <w:r w:rsidR="00E44A85" w:rsidRPr="00FF3150">
        <w:rPr>
          <w:sz w:val="24"/>
          <w:szCs w:val="24"/>
        </w:rPr>
        <w:t xml:space="preserve"> can be deterministic (DSA) if </w:t>
      </w:r>
      <w:del w:id="195" w:author="Mireia Díaz Sanchís" w:date="2021-09-09T16:02:00Z">
        <w:r w:rsidR="00E44A85" w:rsidRPr="00FF3150" w:rsidDel="003B1F8F">
          <w:rPr>
            <w:sz w:val="24"/>
            <w:szCs w:val="24"/>
          </w:rPr>
          <w:delText xml:space="preserve">the </w:delText>
        </w:r>
      </w:del>
      <w:r w:rsidR="00E44A85" w:rsidRPr="00FF3150">
        <w:rPr>
          <w:sz w:val="24"/>
          <w:szCs w:val="24"/>
        </w:rPr>
        <w:t xml:space="preserve">parameter values are </w:t>
      </w:r>
      <w:ins w:id="196" w:author="Mireia Díaz Sanchís" w:date="2021-09-09T17:09:00Z">
        <w:r w:rsidR="00D278E1" w:rsidRPr="00FF3150">
          <w:rPr>
            <w:sz w:val="24"/>
            <w:szCs w:val="24"/>
            <w:highlight w:val="cyan"/>
            <w:rPrChange w:id="197" w:author="Gómez Guillén, David" w:date="2021-09-13T11:20:00Z">
              <w:rPr>
                <w:sz w:val="24"/>
                <w:szCs w:val="24"/>
              </w:rPr>
            </w:rPrChange>
          </w:rPr>
          <w:t>manually</w:t>
        </w:r>
        <w:r w:rsidR="00D278E1" w:rsidRPr="00FF3150">
          <w:rPr>
            <w:sz w:val="24"/>
            <w:szCs w:val="24"/>
          </w:rPr>
          <w:t xml:space="preserve"> changed </w:t>
        </w:r>
      </w:ins>
      <w:del w:id="198" w:author="Mireia Díaz Sanchís" w:date="2021-09-09T17:09:00Z">
        <w:r w:rsidR="00E44A85" w:rsidRPr="00FF3150" w:rsidDel="00D278E1">
          <w:rPr>
            <w:sz w:val="24"/>
            <w:szCs w:val="24"/>
          </w:rPr>
          <w:delText xml:space="preserve">chosen </w:delText>
        </w:r>
      </w:del>
      <w:r w:rsidR="00E44A85" w:rsidRPr="00FF3150">
        <w:rPr>
          <w:sz w:val="24"/>
          <w:szCs w:val="24"/>
        </w:rPr>
        <w:t xml:space="preserve">from a </w:t>
      </w:r>
      <w:ins w:id="199" w:author="Mireia Díaz Sanchís" w:date="2021-09-09T17:06:00Z">
        <w:r w:rsidR="00D278E1" w:rsidRPr="00FF3150">
          <w:rPr>
            <w:sz w:val="24"/>
            <w:szCs w:val="24"/>
            <w:highlight w:val="cyan"/>
            <w:rPrChange w:id="200" w:author="Gómez Guillén, David" w:date="2021-09-13T11:20:00Z">
              <w:rPr>
                <w:sz w:val="24"/>
                <w:szCs w:val="24"/>
              </w:rPr>
            </w:rPrChange>
          </w:rPr>
          <w:t>pre-specified</w:t>
        </w:r>
      </w:ins>
      <w:ins w:id="201" w:author="Mireia Díaz Sanchís" w:date="2021-09-09T16:02:00Z">
        <w:r w:rsidR="003B1F8F" w:rsidRPr="00FF3150">
          <w:rPr>
            <w:sz w:val="24"/>
            <w:szCs w:val="24"/>
            <w:highlight w:val="cyan"/>
            <w:rPrChange w:id="202" w:author="Gómez Guillén, David" w:date="2021-09-13T11:20:00Z">
              <w:rPr>
                <w:sz w:val="24"/>
                <w:szCs w:val="24"/>
              </w:rPr>
            </w:rPrChange>
          </w:rPr>
          <w:t xml:space="preserve"> </w:t>
        </w:r>
      </w:ins>
      <w:r w:rsidR="00E44A85" w:rsidRPr="00FF3150">
        <w:rPr>
          <w:sz w:val="24"/>
          <w:szCs w:val="24"/>
          <w:highlight w:val="cyan"/>
          <w:rPrChange w:id="203" w:author="Gómez Guillén, David" w:date="2021-09-13T11:20:00Z">
            <w:rPr>
              <w:sz w:val="24"/>
              <w:szCs w:val="24"/>
            </w:rPr>
          </w:rPrChange>
        </w:rPr>
        <w:t>range</w:t>
      </w:r>
      <w:r w:rsidR="00E44A85" w:rsidRPr="00FF3150">
        <w:rPr>
          <w:sz w:val="24"/>
          <w:szCs w:val="24"/>
        </w:rPr>
        <w:t xml:space="preserve"> or probabilistic (PSA) if </w:t>
      </w:r>
      <w:r w:rsidR="00476505" w:rsidRPr="00FF3150">
        <w:rPr>
          <w:sz w:val="24"/>
          <w:szCs w:val="24"/>
        </w:rPr>
        <w:t xml:space="preserve">they are </w:t>
      </w:r>
      <w:r w:rsidR="0060492C" w:rsidRPr="00FF3150">
        <w:rPr>
          <w:sz w:val="24"/>
          <w:szCs w:val="24"/>
        </w:rPr>
        <w:t xml:space="preserve">sampled </w:t>
      </w:r>
      <w:r w:rsidR="00577CC5" w:rsidRPr="00FF3150">
        <w:rPr>
          <w:sz w:val="24"/>
          <w:szCs w:val="24"/>
        </w:rPr>
        <w:t>from statistical distributions</w:t>
      </w:r>
      <w:del w:id="204" w:author="Mireia Díaz Sanchís" w:date="2021-09-09T17:27:00Z">
        <w:r w:rsidR="00577CC5" w:rsidRPr="00FF3150" w:rsidDel="00FB3BA9">
          <w:rPr>
            <w:sz w:val="24"/>
            <w:szCs w:val="24"/>
          </w:rPr>
          <w:delText xml:space="preserve"> for a </w:delText>
        </w:r>
      </w:del>
      <w:del w:id="205" w:author="Mireia Díaz Sanchís" w:date="2021-09-09T16:03:00Z">
        <w:r w:rsidR="00577CC5" w:rsidRPr="00FF3150" w:rsidDel="003B1F8F">
          <w:rPr>
            <w:sz w:val="24"/>
            <w:szCs w:val="24"/>
          </w:rPr>
          <w:delText xml:space="preserve">fixed </w:delText>
        </w:r>
      </w:del>
      <w:del w:id="206" w:author="Mireia Díaz Sanchís" w:date="2021-09-09T17:27:00Z">
        <w:r w:rsidR="00577CC5" w:rsidRPr="00FF3150" w:rsidDel="00FB3BA9">
          <w:rPr>
            <w:sz w:val="24"/>
            <w:szCs w:val="24"/>
          </w:rPr>
          <w:delText>number of Monte</w:delText>
        </w:r>
        <w:r w:rsidR="005527A0" w:rsidRPr="00FF3150" w:rsidDel="00FB3BA9">
          <w:rPr>
            <w:sz w:val="24"/>
            <w:szCs w:val="24"/>
          </w:rPr>
          <w:delText xml:space="preserve"> C</w:delText>
        </w:r>
        <w:r w:rsidR="00577CC5" w:rsidRPr="00FF3150" w:rsidDel="00FB3BA9">
          <w:rPr>
            <w:sz w:val="24"/>
            <w:szCs w:val="24"/>
          </w:rPr>
          <w:delText>arlo simulations</w:delText>
        </w:r>
      </w:del>
      <w:r w:rsidR="00E44A85" w:rsidRPr="00FF3150">
        <w:rPr>
          <w:sz w:val="24"/>
          <w:szCs w:val="24"/>
        </w:rPr>
        <w:t xml:space="preserve">. </w:t>
      </w:r>
      <w:ins w:id="207" w:author="Mireia Díaz Sanchís" w:date="2021-09-09T17:08:00Z">
        <w:r w:rsidR="00D278E1" w:rsidRPr="00FF3150">
          <w:rPr>
            <w:sz w:val="24"/>
            <w:szCs w:val="24"/>
          </w:rPr>
          <w:t>In univariate sensitivity analysis one parameter is varied at a time, whilst in multivariate sensitivity analysis more than one parameter is varied simultaneously</w:t>
        </w:r>
      </w:ins>
      <w:del w:id="208" w:author="Mireia Díaz Sanchís" w:date="2021-09-09T17:08:00Z">
        <w:r w:rsidR="00E44A85" w:rsidRPr="00FF3150" w:rsidDel="00D278E1">
          <w:rPr>
            <w:sz w:val="24"/>
            <w:szCs w:val="24"/>
          </w:rPr>
          <w:delText xml:space="preserve">Also, </w:delText>
        </w:r>
      </w:del>
      <w:del w:id="209" w:author="Mireia Díaz Sanchís" w:date="2021-09-09T16:05:00Z">
        <w:r w:rsidR="00E44A85" w:rsidRPr="00FF3150" w:rsidDel="003B1F8F">
          <w:rPr>
            <w:sz w:val="24"/>
            <w:szCs w:val="24"/>
          </w:rPr>
          <w:delText xml:space="preserve">the </w:delText>
        </w:r>
      </w:del>
      <w:del w:id="210" w:author="Mireia Díaz Sanchís" w:date="2021-09-09T17:08:00Z">
        <w:r w:rsidR="00E44A85" w:rsidRPr="00FF3150" w:rsidDel="00D278E1">
          <w:rPr>
            <w:sz w:val="24"/>
            <w:szCs w:val="24"/>
          </w:rPr>
          <w:delText xml:space="preserve">parameters can be modified one by one (univariate) or more than one at </w:delText>
        </w:r>
      </w:del>
      <w:del w:id="211" w:author="Mireia Díaz Sanchís" w:date="2021-09-09T17:05:00Z">
        <w:r w:rsidR="00E44A85" w:rsidRPr="00FF3150" w:rsidDel="001C627E">
          <w:rPr>
            <w:sz w:val="24"/>
            <w:szCs w:val="24"/>
          </w:rPr>
          <w:delText>the same</w:delText>
        </w:r>
      </w:del>
      <w:del w:id="212" w:author="Mireia Díaz Sanchís" w:date="2021-09-09T17:08:00Z">
        <w:r w:rsidR="00E44A85" w:rsidRPr="00FF3150" w:rsidDel="00D278E1">
          <w:rPr>
            <w:sz w:val="24"/>
            <w:szCs w:val="24"/>
          </w:rPr>
          <w:delText xml:space="preserve"> time (multivariate)</w:delText>
        </w:r>
      </w:del>
      <w:r w:rsidR="00E44A85" w:rsidRPr="00FF3150">
        <w:rPr>
          <w:sz w:val="24"/>
          <w:szCs w:val="24"/>
        </w:rPr>
        <w:t>.</w:t>
      </w:r>
      <w:r w:rsidR="003D2ECE" w:rsidRPr="00FF3150">
        <w:rPr>
          <w:sz w:val="24"/>
          <w:szCs w:val="24"/>
        </w:rPr>
        <w:t xml:space="preserve"> </w:t>
      </w:r>
    </w:p>
    <w:p w14:paraId="48E474F7" w14:textId="0CAC5290" w:rsidR="003B1F8F" w:rsidRPr="00FF3150" w:rsidRDefault="00307DF9" w:rsidP="00307DF9">
      <w:pPr>
        <w:jc w:val="both"/>
        <w:rPr>
          <w:ins w:id="213" w:author="Mireia Díaz Sanchís" w:date="2021-09-09T16:09:00Z"/>
          <w:sz w:val="24"/>
          <w:szCs w:val="24"/>
        </w:rPr>
      </w:pPr>
      <w:del w:id="214" w:author="Mireia Díaz Sanchís" w:date="2021-09-09T16:07:00Z">
        <w:r w:rsidRPr="00FF3150" w:rsidDel="003B1F8F">
          <w:rPr>
            <w:sz w:val="24"/>
            <w:szCs w:val="24"/>
          </w:rPr>
          <w:delText>Even though</w:delText>
        </w:r>
      </w:del>
      <w:ins w:id="215" w:author="Mireia Díaz Sanchís" w:date="2021-09-09T16:07:00Z">
        <w:r w:rsidR="003B1F8F" w:rsidRPr="00FF3150">
          <w:rPr>
            <w:sz w:val="24"/>
            <w:szCs w:val="24"/>
          </w:rPr>
          <w:t>Despite its limitations</w:t>
        </w:r>
      </w:ins>
      <w:ins w:id="216" w:author="Mireia Díaz Sanchís" w:date="2021-09-09T16:05:00Z">
        <w:r w:rsidR="003B1F8F" w:rsidRPr="00FF3150">
          <w:rPr>
            <w:sz w:val="24"/>
            <w:szCs w:val="24"/>
          </w:rPr>
          <w:t>,</w:t>
        </w:r>
      </w:ins>
      <w:r w:rsidRPr="00FF3150">
        <w:rPr>
          <w:sz w:val="24"/>
          <w:szCs w:val="24"/>
        </w:rPr>
        <w:t xml:space="preserve"> univariate SA</w:t>
      </w:r>
      <w:del w:id="217" w:author="Mireia Díaz Sanchís" w:date="2021-09-09T16:08:00Z">
        <w:r w:rsidRPr="00FF3150" w:rsidDel="003B1F8F">
          <w:rPr>
            <w:sz w:val="24"/>
            <w:szCs w:val="24"/>
          </w:rPr>
          <w:delText>s</w:delText>
        </w:r>
      </w:del>
      <w:r w:rsidRPr="00FF3150">
        <w:rPr>
          <w:sz w:val="24"/>
          <w:szCs w:val="24"/>
        </w:rPr>
        <w:t xml:space="preserve"> can be useful to see the marginal contribution of single parameters to </w:t>
      </w:r>
      <w:ins w:id="218" w:author="Mireia Díaz Sanchís" w:date="2021-09-09T16:11:00Z">
        <w:r w:rsidR="00292B89" w:rsidRPr="00FF3150">
          <w:rPr>
            <w:sz w:val="24"/>
            <w:szCs w:val="24"/>
          </w:rPr>
          <w:t xml:space="preserve">the </w:t>
        </w:r>
      </w:ins>
      <w:del w:id="219" w:author="Mireia Díaz Sanchís" w:date="2021-09-09T16:09:00Z">
        <w:r w:rsidRPr="00FF3150" w:rsidDel="003B1F8F">
          <w:rPr>
            <w:sz w:val="24"/>
            <w:szCs w:val="24"/>
          </w:rPr>
          <w:delText xml:space="preserve">the final </w:delText>
        </w:r>
      </w:del>
      <w:r w:rsidRPr="00FF3150">
        <w:rPr>
          <w:sz w:val="24"/>
          <w:szCs w:val="24"/>
        </w:rPr>
        <w:t>result</w:t>
      </w:r>
      <w:ins w:id="220" w:author="Mireia Díaz Sanchís" w:date="2021-09-09T16:04:00Z">
        <w:r w:rsidR="003B1F8F" w:rsidRPr="00FF3150">
          <w:rPr>
            <w:sz w:val="24"/>
            <w:szCs w:val="24"/>
          </w:rPr>
          <w:t>s</w:t>
        </w:r>
      </w:ins>
      <w:ins w:id="221" w:author="Mireia Díaz Sanchís" w:date="2021-09-09T17:16:00Z">
        <w:r w:rsidR="005B57D3" w:rsidRPr="00FF3150">
          <w:rPr>
            <w:sz w:val="24"/>
            <w:szCs w:val="24"/>
          </w:rPr>
          <w:t xml:space="preserve">. </w:t>
        </w:r>
      </w:ins>
      <w:ins w:id="222" w:author="Mireia Díaz Sanchís" w:date="2021-09-09T17:23:00Z">
        <w:r w:rsidR="005B57D3" w:rsidRPr="00FF3150">
          <w:rPr>
            <w:sz w:val="24"/>
            <w:szCs w:val="24"/>
          </w:rPr>
          <w:t xml:space="preserve">However, multivariate SA allows exploring </w:t>
        </w:r>
      </w:ins>
      <w:ins w:id="223" w:author="Mireia Díaz Sanchís" w:date="2021-09-09T17:24:00Z">
        <w:r w:rsidR="005B57D3" w:rsidRPr="00FF3150">
          <w:rPr>
            <w:sz w:val="24"/>
            <w:szCs w:val="24"/>
          </w:rPr>
          <w:t xml:space="preserve">parameter </w:t>
        </w:r>
      </w:ins>
      <w:ins w:id="224" w:author="Mireia Díaz Sanchís" w:date="2021-09-09T17:23:00Z">
        <w:r w:rsidR="005B57D3" w:rsidRPr="00FF3150">
          <w:rPr>
            <w:sz w:val="24"/>
            <w:szCs w:val="24"/>
          </w:rPr>
          <w:t xml:space="preserve">interactions and is of particular interest when the parameters are </w:t>
        </w:r>
      </w:ins>
      <w:ins w:id="225" w:author="Mireia Díaz Sanchís" w:date="2021-09-09T17:25:00Z">
        <w:r w:rsidR="005B57D3" w:rsidRPr="00FF3150">
          <w:rPr>
            <w:sz w:val="24"/>
            <w:szCs w:val="24"/>
          </w:rPr>
          <w:t xml:space="preserve">highly </w:t>
        </w:r>
      </w:ins>
      <w:ins w:id="226" w:author="Mireia Díaz Sanchís" w:date="2021-09-09T17:32:00Z">
        <w:r w:rsidR="00FB3BA9" w:rsidRPr="00FF3150">
          <w:rPr>
            <w:sz w:val="24"/>
            <w:szCs w:val="24"/>
          </w:rPr>
          <w:t>correlated,</w:t>
        </w:r>
      </w:ins>
      <w:ins w:id="227" w:author="Mireia Díaz Sanchís" w:date="2021-09-09T17:25:00Z">
        <w:r w:rsidR="005B57D3" w:rsidRPr="00FF3150">
          <w:rPr>
            <w:sz w:val="24"/>
            <w:szCs w:val="24"/>
          </w:rPr>
          <w:t xml:space="preserve"> such as sensitivity and specificity of diagnostic tests or utility of pre- and post-progression health states.</w:t>
        </w:r>
      </w:ins>
      <w:del w:id="228" w:author="Mireia Díaz Sanchís" w:date="2021-09-09T16:08:00Z">
        <w:r w:rsidRPr="00FF3150" w:rsidDel="003B1F8F">
          <w:rPr>
            <w:sz w:val="24"/>
            <w:szCs w:val="24"/>
          </w:rPr>
          <w:delText>,</w:delText>
        </w:r>
      </w:del>
      <w:del w:id="229" w:author="Mireia Díaz Sanchís" w:date="2021-09-09T17:17:00Z">
        <w:r w:rsidRPr="00FF3150" w:rsidDel="005B57D3">
          <w:rPr>
            <w:sz w:val="24"/>
            <w:szCs w:val="24"/>
          </w:rPr>
          <w:delText xml:space="preserve"> sometimes </w:delText>
        </w:r>
      </w:del>
      <w:del w:id="230" w:author="Mireia Díaz Sanchís" w:date="2021-09-09T16:09:00Z">
        <w:r w:rsidR="001B0EF1" w:rsidRPr="00FF3150" w:rsidDel="003B1F8F">
          <w:rPr>
            <w:sz w:val="24"/>
            <w:szCs w:val="24"/>
          </w:rPr>
          <w:delText xml:space="preserve">some of </w:delText>
        </w:r>
        <w:r w:rsidR="00526750" w:rsidRPr="00FF3150" w:rsidDel="003B1F8F">
          <w:rPr>
            <w:sz w:val="24"/>
            <w:szCs w:val="24"/>
          </w:rPr>
          <w:delText>them</w:delText>
        </w:r>
        <w:r w:rsidRPr="00FF3150" w:rsidDel="003B1F8F">
          <w:rPr>
            <w:sz w:val="24"/>
            <w:szCs w:val="24"/>
          </w:rPr>
          <w:delText xml:space="preserve"> can have a </w:delText>
        </w:r>
      </w:del>
      <w:del w:id="231" w:author="Mireia Díaz Sanchís" w:date="2021-09-09T16:13:00Z">
        <w:r w:rsidRPr="00FF3150" w:rsidDel="00292B89">
          <w:rPr>
            <w:sz w:val="24"/>
            <w:szCs w:val="24"/>
          </w:rPr>
          <w:delText xml:space="preserve">greater impact </w:delText>
        </w:r>
      </w:del>
      <w:del w:id="232" w:author="Mireia Díaz Sanchís" w:date="2021-09-09T16:11:00Z">
        <w:r w:rsidRPr="00FF3150" w:rsidDel="003B1F8F">
          <w:rPr>
            <w:sz w:val="24"/>
            <w:szCs w:val="24"/>
          </w:rPr>
          <w:delText>in combination with others</w:delText>
        </w:r>
      </w:del>
      <w:del w:id="233" w:author="Mireia Díaz Sanchís" w:date="2021-09-09T17:23:00Z">
        <w:r w:rsidRPr="00FF3150" w:rsidDel="005B57D3">
          <w:rPr>
            <w:sz w:val="24"/>
            <w:szCs w:val="24"/>
          </w:rPr>
          <w:delText>.</w:delText>
        </w:r>
      </w:del>
      <w:del w:id="234" w:author="Mireia Díaz Sanchís" w:date="2021-09-09T17:25:00Z">
        <w:r w:rsidRPr="00FF3150" w:rsidDel="005B57D3">
          <w:rPr>
            <w:sz w:val="24"/>
            <w:szCs w:val="24"/>
          </w:rPr>
          <w:delText xml:space="preserve"> </w:delText>
        </w:r>
      </w:del>
    </w:p>
    <w:p w14:paraId="7A5E569B" w14:textId="63D4D805" w:rsidR="00B173EA" w:rsidRPr="00FF3150" w:rsidDel="00F15130" w:rsidRDefault="00B173EA" w:rsidP="00292B89">
      <w:pPr>
        <w:jc w:val="both"/>
        <w:rPr>
          <w:ins w:id="235" w:author="Mireia Díaz Sanchís" w:date="2021-09-09T16:36:00Z"/>
          <w:del w:id="236" w:author="Gómez Guillén, David" w:date="2021-09-13T01:05:00Z"/>
          <w:caps/>
          <w:sz w:val="24"/>
          <w:szCs w:val="24"/>
        </w:rPr>
      </w:pPr>
    </w:p>
    <w:p w14:paraId="153ED2DE" w14:textId="7A3B4442" w:rsidR="00292B89" w:rsidRPr="00FF3150" w:rsidRDefault="00292B89" w:rsidP="00292B89">
      <w:pPr>
        <w:jc w:val="both"/>
        <w:rPr>
          <w:ins w:id="237" w:author="Mireia Díaz Sanchís" w:date="2021-09-09T16:13:00Z"/>
          <w:caps/>
          <w:sz w:val="24"/>
          <w:szCs w:val="24"/>
        </w:rPr>
      </w:pPr>
      <w:ins w:id="238" w:author="Mireia Díaz Sanchís" w:date="2021-09-09T16:13:00Z">
        <w:r w:rsidRPr="00FF3150">
          <w:rPr>
            <w:caps/>
            <w:sz w:val="24"/>
            <w:szCs w:val="24"/>
          </w:rPr>
          <w:t>PRO</w:t>
        </w:r>
      </w:ins>
      <w:ins w:id="239" w:author="Mireia Díaz Sanchís" w:date="2021-09-09T16:14:00Z">
        <w:r w:rsidRPr="00FF3150">
          <w:rPr>
            <w:caps/>
            <w:sz w:val="24"/>
            <w:szCs w:val="24"/>
          </w:rPr>
          <w:t xml:space="preserve">ject </w:t>
        </w:r>
        <w:del w:id="240" w:author="Gómez Guillén, David" w:date="2021-09-13T01:27:00Z">
          <w:r w:rsidRPr="00FF3150" w:rsidDel="008F02C9">
            <w:rPr>
              <w:caps/>
              <w:sz w:val="24"/>
              <w:szCs w:val="24"/>
              <w:highlight w:val="yellow"/>
              <w:rPrChange w:id="241" w:author="Gómez Guillén, David" w:date="2021-09-13T11:20:00Z">
                <w:rPr>
                  <w:caps/>
                  <w:sz w:val="24"/>
                  <w:szCs w:val="24"/>
                </w:rPr>
              </w:rPrChange>
            </w:rPr>
            <w:delText>pro</w:delText>
          </w:r>
        </w:del>
      </w:ins>
      <w:ins w:id="242" w:author="Mireia Díaz Sanchís" w:date="2021-09-09T16:13:00Z">
        <w:del w:id="243" w:author="Gómez Guillén, David" w:date="2021-09-13T01:27:00Z">
          <w:r w:rsidRPr="00FF3150" w:rsidDel="008F02C9">
            <w:rPr>
              <w:caps/>
              <w:sz w:val="24"/>
              <w:szCs w:val="24"/>
              <w:highlight w:val="yellow"/>
              <w:rPrChange w:id="244" w:author="Gómez Guillén, David" w:date="2021-09-13T11:20:00Z">
                <w:rPr>
                  <w:caps/>
                  <w:sz w:val="24"/>
                  <w:szCs w:val="24"/>
                </w:rPr>
              </w:rPrChange>
            </w:rPr>
            <w:delText>POSAL</w:delText>
          </w:r>
        </w:del>
      </w:ins>
      <w:ins w:id="245" w:author="Gómez Guillén, David" w:date="2021-09-13T01:27:00Z">
        <w:r w:rsidR="008F02C9" w:rsidRPr="00FF3150">
          <w:rPr>
            <w:caps/>
            <w:sz w:val="24"/>
            <w:szCs w:val="24"/>
            <w:highlight w:val="yellow"/>
            <w:rPrChange w:id="246" w:author="Gómez Guillén, David" w:date="2021-09-13T11:20:00Z">
              <w:rPr>
                <w:caps/>
                <w:sz w:val="24"/>
                <w:szCs w:val="24"/>
              </w:rPr>
            </w:rPrChange>
          </w:rPr>
          <w:t>AIM</w:t>
        </w:r>
      </w:ins>
    </w:p>
    <w:p w14:paraId="36C5DF0A" w14:textId="6FD74276" w:rsidR="00542B7C" w:rsidRPr="00FF3150" w:rsidRDefault="002F7C5E" w:rsidP="00307DF9">
      <w:pPr>
        <w:jc w:val="both"/>
        <w:rPr>
          <w:ins w:id="247" w:author="Mireia Díaz Sanchís" w:date="2021-09-09T17:58:00Z"/>
          <w:sz w:val="24"/>
          <w:szCs w:val="24"/>
        </w:rPr>
      </w:pPr>
      <w:ins w:id="248" w:author="Gómez Guillén, David" w:date="2021-09-13T01:28:00Z">
        <w:r w:rsidRPr="00FF3150">
          <w:rPr>
            <w:sz w:val="24"/>
            <w:szCs w:val="24"/>
            <w:highlight w:val="yellow"/>
            <w:rPrChange w:id="249" w:author="Gómez Guillén, David" w:date="2021-09-13T11:20:00Z">
              <w:rPr>
                <w:sz w:val="24"/>
                <w:szCs w:val="24"/>
              </w:rPr>
            </w:rPrChange>
          </w:rPr>
          <w:t xml:space="preserve">The </w:t>
        </w:r>
      </w:ins>
      <w:ins w:id="250" w:author="Gómez Guillén, David" w:date="2021-09-13T01:36:00Z">
        <w:r w:rsidRPr="00FF3150">
          <w:rPr>
            <w:sz w:val="24"/>
            <w:szCs w:val="24"/>
            <w:highlight w:val="yellow"/>
            <w:rPrChange w:id="251" w:author="Gómez Guillén, David" w:date="2021-09-13T11:20:00Z">
              <w:rPr>
                <w:sz w:val="24"/>
                <w:szCs w:val="24"/>
              </w:rPr>
            </w:rPrChange>
          </w:rPr>
          <w:t xml:space="preserve">final </w:t>
        </w:r>
      </w:ins>
      <w:ins w:id="252" w:author="Gómez Guillén, David" w:date="2021-09-13T01:28:00Z">
        <w:r w:rsidRPr="00FF3150">
          <w:rPr>
            <w:sz w:val="24"/>
            <w:szCs w:val="24"/>
            <w:highlight w:val="yellow"/>
            <w:rPrChange w:id="253" w:author="Gómez Guillén, David" w:date="2021-09-13T11:20:00Z">
              <w:rPr>
                <w:sz w:val="24"/>
                <w:szCs w:val="24"/>
              </w:rPr>
            </w:rPrChange>
          </w:rPr>
          <w:t xml:space="preserve">execution time </w:t>
        </w:r>
      </w:ins>
      <w:ins w:id="254" w:author="Gómez Guillén, David" w:date="2021-09-13T01:30:00Z">
        <w:r w:rsidRPr="00FF3150">
          <w:rPr>
            <w:sz w:val="24"/>
            <w:szCs w:val="24"/>
            <w:highlight w:val="yellow"/>
            <w:rPrChange w:id="255" w:author="Gómez Guillén, David" w:date="2021-09-13T11:20:00Z">
              <w:rPr>
                <w:sz w:val="24"/>
                <w:szCs w:val="24"/>
              </w:rPr>
            </w:rPrChange>
          </w:rPr>
          <w:t>for all these simulations</w:t>
        </w:r>
      </w:ins>
      <w:ins w:id="256" w:author="Gómez Guillén, David" w:date="2021-09-13T11:10:00Z">
        <w:r w:rsidR="009D5D5B" w:rsidRPr="00FF3150">
          <w:rPr>
            <w:sz w:val="24"/>
            <w:szCs w:val="24"/>
            <w:highlight w:val="yellow"/>
          </w:rPr>
          <w:t>, especially during a SA,</w:t>
        </w:r>
      </w:ins>
      <w:ins w:id="257" w:author="Gómez Guillén, David" w:date="2021-09-13T01:30:00Z">
        <w:r w:rsidRPr="00FF3150">
          <w:rPr>
            <w:sz w:val="24"/>
            <w:szCs w:val="24"/>
            <w:highlight w:val="yellow"/>
            <w:rPrChange w:id="258" w:author="Gómez Guillén, David" w:date="2021-09-13T11:20:00Z">
              <w:rPr>
                <w:sz w:val="24"/>
                <w:szCs w:val="24"/>
              </w:rPr>
            </w:rPrChange>
          </w:rPr>
          <w:t xml:space="preserve"> can </w:t>
        </w:r>
      </w:ins>
      <w:ins w:id="259" w:author="Gómez Guillén, David" w:date="2021-09-13T01:43:00Z">
        <w:r w:rsidR="007F21E1" w:rsidRPr="00FF3150">
          <w:rPr>
            <w:sz w:val="24"/>
            <w:szCs w:val="24"/>
            <w:highlight w:val="yellow"/>
          </w:rPr>
          <w:t xml:space="preserve">quickly </w:t>
        </w:r>
      </w:ins>
      <w:ins w:id="260" w:author="Gómez Guillén, David" w:date="2021-09-13T01:40:00Z">
        <w:r w:rsidR="007F21E1" w:rsidRPr="00FF3150">
          <w:rPr>
            <w:sz w:val="24"/>
            <w:szCs w:val="24"/>
            <w:highlight w:val="yellow"/>
          </w:rPr>
          <w:t xml:space="preserve">grow </w:t>
        </w:r>
      </w:ins>
      <w:ins w:id="261" w:author="Gómez Guillén, David" w:date="2021-09-13T01:31:00Z">
        <w:r w:rsidRPr="00FF3150">
          <w:rPr>
            <w:sz w:val="24"/>
            <w:szCs w:val="24"/>
            <w:highlight w:val="yellow"/>
            <w:rPrChange w:id="262" w:author="Gómez Guillén, David" w:date="2021-09-13T11:20:00Z">
              <w:rPr>
                <w:sz w:val="24"/>
                <w:szCs w:val="24"/>
              </w:rPr>
            </w:rPrChange>
          </w:rPr>
          <w:t xml:space="preserve">and </w:t>
        </w:r>
      </w:ins>
      <w:ins w:id="263" w:author="Gómez Guillén, David" w:date="2021-09-13T01:43:00Z">
        <w:r w:rsidR="007F21E1" w:rsidRPr="00FF3150">
          <w:rPr>
            <w:sz w:val="24"/>
            <w:szCs w:val="24"/>
            <w:highlight w:val="yellow"/>
          </w:rPr>
          <w:t>lead to a combinatorial explosion</w:t>
        </w:r>
      </w:ins>
      <w:ins w:id="264" w:author="Gómez Guillén, David" w:date="2021-09-13T01:31:00Z">
        <w:r w:rsidRPr="00FF3150">
          <w:rPr>
            <w:sz w:val="24"/>
            <w:szCs w:val="24"/>
            <w:highlight w:val="yellow"/>
            <w:rPrChange w:id="265" w:author="Gómez Guillén, David" w:date="2021-09-13T11:20:00Z">
              <w:rPr>
                <w:sz w:val="24"/>
                <w:szCs w:val="24"/>
              </w:rPr>
            </w:rPrChange>
          </w:rPr>
          <w:t xml:space="preserve">. For example, a single </w:t>
        </w:r>
      </w:ins>
      <w:ins w:id="266" w:author="Gómez Guillén, David" w:date="2021-09-13T01:52:00Z">
        <w:r w:rsidR="00EE39A9" w:rsidRPr="00FF3150">
          <w:rPr>
            <w:sz w:val="24"/>
            <w:szCs w:val="24"/>
            <w:highlight w:val="yellow"/>
          </w:rPr>
          <w:t xml:space="preserve">model </w:t>
        </w:r>
      </w:ins>
      <w:ins w:id="267" w:author="Gómez Guillén, David" w:date="2021-09-13T01:31:00Z">
        <w:r w:rsidRPr="00FF3150">
          <w:rPr>
            <w:sz w:val="24"/>
            <w:szCs w:val="24"/>
            <w:highlight w:val="yellow"/>
            <w:rPrChange w:id="268" w:author="Gómez Guillén, David" w:date="2021-09-13T11:20:00Z">
              <w:rPr>
                <w:sz w:val="24"/>
                <w:szCs w:val="24"/>
              </w:rPr>
            </w:rPrChange>
          </w:rPr>
          <w:t xml:space="preserve">execution might require </w:t>
        </w:r>
      </w:ins>
      <w:ins w:id="269" w:author="Gómez Guillén, David" w:date="2021-09-13T01:32:00Z">
        <w:r w:rsidRPr="00FF3150">
          <w:rPr>
            <w:sz w:val="24"/>
            <w:szCs w:val="24"/>
            <w:highlight w:val="yellow"/>
            <w:rPrChange w:id="270" w:author="Gómez Guillén, David" w:date="2021-09-13T11:20:00Z">
              <w:rPr>
                <w:sz w:val="24"/>
                <w:szCs w:val="24"/>
              </w:rPr>
            </w:rPrChange>
          </w:rPr>
          <w:t xml:space="preserve">the simulation of thousands of individuals, each </w:t>
        </w:r>
      </w:ins>
      <w:ins w:id="271" w:author="Gómez Guillén, David" w:date="2021-09-13T01:34:00Z">
        <w:r w:rsidRPr="00FF3150">
          <w:rPr>
            <w:sz w:val="24"/>
            <w:szCs w:val="24"/>
            <w:highlight w:val="yellow"/>
            <w:rPrChange w:id="272" w:author="Gómez Guillén, David" w:date="2021-09-13T11:20:00Z">
              <w:rPr>
                <w:sz w:val="24"/>
                <w:szCs w:val="24"/>
              </w:rPr>
            </w:rPrChange>
          </w:rPr>
          <w:t xml:space="preserve">execution might </w:t>
        </w:r>
      </w:ins>
      <w:ins w:id="273" w:author="Gómez Guillén, David" w:date="2021-09-13T01:37:00Z">
        <w:r w:rsidRPr="00FF3150">
          <w:rPr>
            <w:sz w:val="24"/>
            <w:szCs w:val="24"/>
            <w:highlight w:val="yellow"/>
            <w:rPrChange w:id="274" w:author="Gómez Guillén, David" w:date="2021-09-13T11:20:00Z">
              <w:rPr>
                <w:sz w:val="24"/>
                <w:szCs w:val="24"/>
              </w:rPr>
            </w:rPrChange>
          </w:rPr>
          <w:t>have to be</w:t>
        </w:r>
      </w:ins>
      <w:ins w:id="275" w:author="Gómez Guillén, David" w:date="2021-09-13T01:35:00Z">
        <w:r w:rsidRPr="00FF3150">
          <w:rPr>
            <w:sz w:val="24"/>
            <w:szCs w:val="24"/>
            <w:highlight w:val="yellow"/>
            <w:rPrChange w:id="276" w:author="Gómez Guillén, David" w:date="2021-09-13T11:20:00Z">
              <w:rPr>
                <w:sz w:val="24"/>
                <w:szCs w:val="24"/>
              </w:rPr>
            </w:rPrChange>
          </w:rPr>
          <w:t xml:space="preserve"> replicated thousands of times for a</w:t>
        </w:r>
      </w:ins>
      <w:ins w:id="277" w:author="Gómez Guillén, David" w:date="2021-09-13T11:11:00Z">
        <w:r w:rsidR="009D5D5B" w:rsidRPr="00FF3150">
          <w:rPr>
            <w:sz w:val="24"/>
            <w:szCs w:val="24"/>
            <w:highlight w:val="yellow"/>
          </w:rPr>
          <w:t xml:space="preserve"> single </w:t>
        </w:r>
      </w:ins>
      <w:ins w:id="278" w:author="Gómez Guillén, David" w:date="2021-09-13T01:35:00Z">
        <w:r w:rsidRPr="00FF3150">
          <w:rPr>
            <w:sz w:val="24"/>
            <w:szCs w:val="24"/>
            <w:highlight w:val="yellow"/>
            <w:rPrChange w:id="279" w:author="Gómez Guillén, David" w:date="2021-09-13T11:20:00Z">
              <w:rPr>
                <w:sz w:val="24"/>
                <w:szCs w:val="24"/>
              </w:rPr>
            </w:rPrChange>
          </w:rPr>
          <w:t>SA and this process might have to be</w:t>
        </w:r>
      </w:ins>
      <w:ins w:id="280" w:author="Gómez Guillén, David" w:date="2021-09-13T01:36:00Z">
        <w:r w:rsidRPr="00FF3150">
          <w:rPr>
            <w:sz w:val="24"/>
            <w:szCs w:val="24"/>
            <w:highlight w:val="yellow"/>
            <w:rPrChange w:id="281" w:author="Gómez Guillén, David" w:date="2021-09-13T11:20:00Z">
              <w:rPr>
                <w:sz w:val="24"/>
                <w:szCs w:val="24"/>
              </w:rPr>
            </w:rPrChange>
          </w:rPr>
          <w:t xml:space="preserve"> repeated for </w:t>
        </w:r>
      </w:ins>
      <w:ins w:id="282" w:author="Gómez Guillén, David" w:date="2021-09-13T01:39:00Z">
        <w:r w:rsidR="007F21E1" w:rsidRPr="00FF3150">
          <w:rPr>
            <w:sz w:val="24"/>
            <w:szCs w:val="24"/>
            <w:highlight w:val="yellow"/>
            <w:rPrChange w:id="283" w:author="Gómez Guillén, David" w:date="2021-09-13T11:20:00Z">
              <w:rPr>
                <w:sz w:val="24"/>
                <w:szCs w:val="24"/>
              </w:rPr>
            </w:rPrChange>
          </w:rPr>
          <w:t>a hundred different subsets</w:t>
        </w:r>
      </w:ins>
      <w:ins w:id="284" w:author="Gómez Guillén, David" w:date="2021-09-13T01:38:00Z">
        <w:r w:rsidR="007F21E1" w:rsidRPr="00FF3150">
          <w:rPr>
            <w:sz w:val="24"/>
            <w:szCs w:val="24"/>
            <w:highlight w:val="yellow"/>
            <w:rPrChange w:id="285" w:author="Gómez Guillén, David" w:date="2021-09-13T11:20:00Z">
              <w:rPr>
                <w:sz w:val="24"/>
                <w:szCs w:val="24"/>
              </w:rPr>
            </w:rPrChange>
          </w:rPr>
          <w:t xml:space="preserve"> of </w:t>
        </w:r>
        <w:r w:rsidRPr="00FF3150">
          <w:rPr>
            <w:sz w:val="24"/>
            <w:szCs w:val="24"/>
            <w:highlight w:val="yellow"/>
            <w:rPrChange w:id="286" w:author="Gómez Guillén, David" w:date="2021-09-13T11:20:00Z">
              <w:rPr>
                <w:sz w:val="24"/>
                <w:szCs w:val="24"/>
              </w:rPr>
            </w:rPrChange>
          </w:rPr>
          <w:t>parameter</w:t>
        </w:r>
      </w:ins>
      <w:ins w:id="287" w:author="Gómez Guillén, David" w:date="2021-09-13T01:39:00Z">
        <w:r w:rsidR="007F21E1" w:rsidRPr="00FF3150">
          <w:rPr>
            <w:sz w:val="24"/>
            <w:szCs w:val="24"/>
            <w:highlight w:val="yellow"/>
            <w:rPrChange w:id="288" w:author="Gómez Guillén, David" w:date="2021-09-13T11:20:00Z">
              <w:rPr>
                <w:sz w:val="24"/>
                <w:szCs w:val="24"/>
              </w:rPr>
            </w:rPrChange>
          </w:rPr>
          <w:t>s</w:t>
        </w:r>
      </w:ins>
      <w:ins w:id="289" w:author="Gómez Guillén, David" w:date="2021-09-13T01:38:00Z">
        <w:r w:rsidR="007F21E1" w:rsidRPr="00FF3150">
          <w:rPr>
            <w:sz w:val="24"/>
            <w:szCs w:val="24"/>
            <w:highlight w:val="yellow"/>
            <w:rPrChange w:id="290" w:author="Gómez Guillén, David" w:date="2021-09-13T11:20:00Z">
              <w:rPr>
                <w:sz w:val="24"/>
                <w:szCs w:val="24"/>
              </w:rPr>
            </w:rPrChange>
          </w:rPr>
          <w:t>.</w:t>
        </w:r>
        <w:r w:rsidR="007F21E1" w:rsidRPr="00FF3150">
          <w:rPr>
            <w:sz w:val="24"/>
            <w:szCs w:val="24"/>
          </w:rPr>
          <w:t xml:space="preserve"> </w:t>
        </w:r>
      </w:ins>
      <w:moveToRangeStart w:id="291" w:author="Mireia Díaz Sanchís" w:date="2021-09-09T16:40:00Z" w:name="move82098053"/>
      <w:moveTo w:id="292" w:author="Mireia Díaz Sanchís" w:date="2021-09-09T16:40:00Z">
        <w:r w:rsidR="00B173EA" w:rsidRPr="00FF3150">
          <w:rPr>
            <w:sz w:val="24"/>
            <w:szCs w:val="24"/>
          </w:rPr>
          <w:t>Since each SA can potentially be time-consuming, trying all combinations</w:t>
        </w:r>
      </w:moveTo>
      <w:ins w:id="293" w:author="Gómez Guillén, David" w:date="2021-09-13T01:46:00Z">
        <w:r w:rsidR="00563B5C" w:rsidRPr="00FF3150">
          <w:rPr>
            <w:sz w:val="24"/>
            <w:szCs w:val="24"/>
          </w:rPr>
          <w:t xml:space="preserve"> of parameters</w:t>
        </w:r>
      </w:ins>
      <w:moveTo w:id="294" w:author="Mireia Díaz Sanchís" w:date="2021-09-09T16:40:00Z">
        <w:r w:rsidR="00B173EA" w:rsidRPr="00FF3150">
          <w:rPr>
            <w:sz w:val="24"/>
            <w:szCs w:val="24"/>
          </w:rPr>
          <w:t xml:space="preserve"> is not a</w:t>
        </w:r>
      </w:moveTo>
      <w:ins w:id="295" w:author="Gómez Guillén, David" w:date="2021-09-13T01:46:00Z">
        <w:r w:rsidR="00563B5C" w:rsidRPr="00FF3150">
          <w:rPr>
            <w:sz w:val="24"/>
            <w:szCs w:val="24"/>
          </w:rPr>
          <w:t xml:space="preserve"> </w:t>
        </w:r>
        <w:r w:rsidR="00563B5C" w:rsidRPr="00FF3150">
          <w:rPr>
            <w:sz w:val="24"/>
            <w:szCs w:val="24"/>
            <w:highlight w:val="yellow"/>
            <w:rPrChange w:id="296" w:author="Gómez Guillén, David" w:date="2021-09-13T11:20:00Z">
              <w:rPr>
                <w:sz w:val="24"/>
                <w:szCs w:val="24"/>
              </w:rPr>
            </w:rPrChange>
          </w:rPr>
          <w:t>computationally</w:t>
        </w:r>
      </w:ins>
      <w:moveTo w:id="297" w:author="Mireia Díaz Sanchís" w:date="2021-09-09T16:40:00Z">
        <w:r w:rsidR="00B173EA" w:rsidRPr="00FF3150">
          <w:rPr>
            <w:sz w:val="24"/>
            <w:szCs w:val="24"/>
          </w:rPr>
          <w:t xml:space="preserve"> feasible option. </w:t>
        </w:r>
      </w:moveTo>
      <w:moveToRangeEnd w:id="291"/>
      <w:del w:id="298" w:author="Mireia Díaz Sanchís" w:date="2021-09-09T17:46:00Z">
        <w:r w:rsidR="00307DF9" w:rsidRPr="00FF3150" w:rsidDel="00542B7C">
          <w:rPr>
            <w:sz w:val="24"/>
            <w:szCs w:val="24"/>
          </w:rPr>
          <w:delText xml:space="preserve">A way to efficiently identify interesting subsets of parameters </w:delText>
        </w:r>
        <w:r w:rsidR="007F456F" w:rsidRPr="00FF3150" w:rsidDel="00542B7C">
          <w:rPr>
            <w:sz w:val="24"/>
            <w:szCs w:val="24"/>
          </w:rPr>
          <w:delText xml:space="preserve">for a multivariate analysis </w:delText>
        </w:r>
        <w:r w:rsidR="00307DF9" w:rsidRPr="00FF3150" w:rsidDel="00542B7C">
          <w:rPr>
            <w:sz w:val="24"/>
            <w:szCs w:val="24"/>
          </w:rPr>
          <w:delText xml:space="preserve">would be a very helpful tool in the evaluation of these models. </w:delText>
        </w:r>
      </w:del>
      <w:ins w:id="299" w:author="Mireia Díaz Sanchís" w:date="2021-09-09T17:42:00Z">
        <w:r w:rsidR="00542B7C" w:rsidRPr="00FF3150">
          <w:rPr>
            <w:sz w:val="24"/>
            <w:szCs w:val="24"/>
          </w:rPr>
          <w:t xml:space="preserve">The </w:t>
        </w:r>
      </w:ins>
      <w:ins w:id="300" w:author="Mireia Díaz Sanchís" w:date="2021-09-09T17:48:00Z">
        <w:r w:rsidR="00E508BB" w:rsidRPr="00FF3150">
          <w:rPr>
            <w:sz w:val="24"/>
            <w:szCs w:val="24"/>
          </w:rPr>
          <w:t xml:space="preserve">efficient </w:t>
        </w:r>
      </w:ins>
      <w:ins w:id="301" w:author="Mireia Díaz Sanchís" w:date="2021-09-09T17:42:00Z">
        <w:r w:rsidR="00542B7C" w:rsidRPr="00FF3150">
          <w:rPr>
            <w:sz w:val="24"/>
            <w:szCs w:val="24"/>
          </w:rPr>
          <w:t>identification of</w:t>
        </w:r>
      </w:ins>
      <w:ins w:id="302" w:author="Mireia Díaz Sanchís" w:date="2021-09-09T17:41:00Z">
        <w:r w:rsidR="00542B7C" w:rsidRPr="00FF3150">
          <w:rPr>
            <w:sz w:val="24"/>
            <w:szCs w:val="24"/>
          </w:rPr>
          <w:t xml:space="preserve"> </w:t>
        </w:r>
      </w:ins>
      <w:ins w:id="303" w:author="Mireia Díaz Sanchís" w:date="2021-09-09T17:47:00Z">
        <w:r w:rsidR="00542B7C" w:rsidRPr="00FF3150">
          <w:rPr>
            <w:sz w:val="24"/>
            <w:szCs w:val="24"/>
          </w:rPr>
          <w:t xml:space="preserve">parameter </w:t>
        </w:r>
      </w:ins>
      <w:ins w:id="304" w:author="Mireia Díaz Sanchís" w:date="2021-09-09T17:41:00Z">
        <w:r w:rsidR="00542B7C" w:rsidRPr="00FF3150">
          <w:rPr>
            <w:sz w:val="24"/>
            <w:szCs w:val="24"/>
          </w:rPr>
          <w:t xml:space="preserve">subsets of </w:t>
        </w:r>
      </w:ins>
      <w:ins w:id="305" w:author="Mireia Díaz Sanchís" w:date="2021-09-09T17:48:00Z">
        <w:r w:rsidR="00542B7C" w:rsidRPr="00FF3150">
          <w:rPr>
            <w:sz w:val="24"/>
            <w:szCs w:val="24"/>
          </w:rPr>
          <w:t xml:space="preserve">special interest </w:t>
        </w:r>
      </w:ins>
      <w:ins w:id="306" w:author="Mireia Díaz Sanchís" w:date="2021-09-09T17:41:00Z">
        <w:r w:rsidR="00542B7C" w:rsidRPr="00FF3150">
          <w:rPr>
            <w:sz w:val="24"/>
            <w:szCs w:val="24"/>
          </w:rPr>
          <w:t xml:space="preserve">in a </w:t>
        </w:r>
      </w:ins>
      <w:ins w:id="307" w:author="Gómez Guillén, David" w:date="2021-09-13T00:42:00Z">
        <w:r w:rsidR="00B4455E" w:rsidRPr="00FF3150">
          <w:rPr>
            <w:sz w:val="24"/>
            <w:szCs w:val="24"/>
            <w:highlight w:val="yellow"/>
            <w:rPrChange w:id="308" w:author="Gómez Guillén, David" w:date="2021-09-13T11:20:00Z">
              <w:rPr>
                <w:sz w:val="24"/>
                <w:szCs w:val="24"/>
              </w:rPr>
            </w:rPrChange>
          </w:rPr>
          <w:t>single</w:t>
        </w:r>
        <w:r w:rsidR="00B4455E" w:rsidRPr="00FF3150">
          <w:rPr>
            <w:sz w:val="24"/>
            <w:szCs w:val="24"/>
          </w:rPr>
          <w:t xml:space="preserve"> </w:t>
        </w:r>
      </w:ins>
      <w:ins w:id="309" w:author="Mireia Díaz Sanchís" w:date="2021-09-09T17:41:00Z">
        <w:r w:rsidR="00542B7C" w:rsidRPr="00FF3150">
          <w:rPr>
            <w:sz w:val="24"/>
            <w:szCs w:val="24"/>
          </w:rPr>
          <w:t>multivariate SA would be a very</w:t>
        </w:r>
      </w:ins>
      <w:ins w:id="310" w:author="Mireia Díaz Sanchís" w:date="2021-09-09T18:01:00Z">
        <w:r w:rsidR="007A3CB4" w:rsidRPr="00FF3150">
          <w:rPr>
            <w:sz w:val="24"/>
            <w:szCs w:val="24"/>
          </w:rPr>
          <w:t xml:space="preserve"> useful</w:t>
        </w:r>
      </w:ins>
      <w:ins w:id="311" w:author="Mireia Díaz Sanchís" w:date="2021-09-09T17:49:00Z">
        <w:r w:rsidR="00E508BB" w:rsidRPr="00FF3150">
          <w:rPr>
            <w:rStyle w:val="jlqj4b"/>
            <w:sz w:val="24"/>
            <w:szCs w:val="24"/>
            <w:lang w:val="en"/>
            <w:rPrChange w:id="312" w:author="Gómez Guillén, David" w:date="2021-09-13T11:20:00Z">
              <w:rPr>
                <w:rStyle w:val="jlqj4b"/>
                <w:lang w:val="en"/>
              </w:rPr>
            </w:rPrChange>
          </w:rPr>
          <w:t xml:space="preserve"> </w:t>
        </w:r>
      </w:ins>
      <w:ins w:id="313" w:author="Mireia Díaz Sanchís" w:date="2021-09-09T17:41:00Z">
        <w:r w:rsidR="00542B7C" w:rsidRPr="00FF3150">
          <w:rPr>
            <w:sz w:val="24"/>
            <w:szCs w:val="24"/>
          </w:rPr>
          <w:t>tool in the evaluation of these models</w:t>
        </w:r>
      </w:ins>
      <w:ins w:id="314" w:author="Mireia Díaz Sanchís" w:date="2021-09-09T17:43:00Z">
        <w:r w:rsidR="00542B7C" w:rsidRPr="00FF3150">
          <w:rPr>
            <w:sz w:val="24"/>
            <w:szCs w:val="24"/>
          </w:rPr>
          <w:t>.</w:t>
        </w:r>
      </w:ins>
    </w:p>
    <w:p w14:paraId="767D7458" w14:textId="0A361784" w:rsidR="00307DF9" w:rsidRPr="00FF3150" w:rsidRDefault="007A3CB4" w:rsidP="00307DF9">
      <w:pPr>
        <w:jc w:val="both"/>
        <w:rPr>
          <w:sz w:val="24"/>
          <w:szCs w:val="24"/>
        </w:rPr>
      </w:pPr>
      <w:ins w:id="315" w:author="Mireia Díaz Sanchís" w:date="2021-09-09T17:58:00Z">
        <w:r w:rsidRPr="00FF3150">
          <w:rPr>
            <w:sz w:val="24"/>
            <w:szCs w:val="24"/>
          </w:rPr>
          <w:t xml:space="preserve">Usually, subsets are defined with previously identified parameters in </w:t>
        </w:r>
        <w:del w:id="316" w:author="DIAZ SANCHIS, MIREIA" w:date="2021-09-09T18:02:00Z">
          <w:r w:rsidRPr="00FF3150" w:rsidDel="000B4819">
            <w:rPr>
              <w:sz w:val="24"/>
              <w:szCs w:val="24"/>
            </w:rPr>
            <w:delText xml:space="preserve">a </w:delText>
          </w:r>
        </w:del>
        <w:r w:rsidRPr="00FF3150">
          <w:rPr>
            <w:sz w:val="24"/>
            <w:szCs w:val="24"/>
          </w:rPr>
          <w:t>univariate analys</w:t>
        </w:r>
        <w:del w:id="317" w:author="DIAZ SANCHIS, MIREIA" w:date="2021-09-09T18:03:00Z">
          <w:r w:rsidRPr="00FF3150" w:rsidDel="000B4819">
            <w:rPr>
              <w:sz w:val="24"/>
              <w:szCs w:val="24"/>
            </w:rPr>
            <w:delText>i</w:delText>
          </w:r>
        </w:del>
      </w:ins>
      <w:ins w:id="318" w:author="DIAZ SANCHIS, MIREIA" w:date="2021-09-09T18:03:00Z">
        <w:r w:rsidR="000B4819" w:rsidRPr="00FF3150">
          <w:rPr>
            <w:sz w:val="24"/>
            <w:szCs w:val="24"/>
          </w:rPr>
          <w:t>e</w:t>
        </w:r>
      </w:ins>
      <w:ins w:id="319" w:author="Mireia Díaz Sanchís" w:date="2021-09-09T17:58:00Z">
        <w:r w:rsidRPr="00FF3150">
          <w:rPr>
            <w:sz w:val="24"/>
            <w:szCs w:val="24"/>
          </w:rPr>
          <w:t>s, but this subset can leave out parameters that could be influential in interaction with others already included or it could include some parameters that would be dispensable when correlating with others.</w:t>
        </w:r>
      </w:ins>
      <w:ins w:id="320" w:author="Mireia Díaz Sanchís" w:date="2021-09-09T17:59:00Z">
        <w:r w:rsidRPr="00FF3150">
          <w:rPr>
            <w:sz w:val="24"/>
            <w:szCs w:val="24"/>
          </w:rPr>
          <w:t xml:space="preserve"> </w:t>
        </w:r>
      </w:ins>
      <w:moveFromRangeStart w:id="321" w:author="Mireia Díaz Sanchís" w:date="2021-09-09T16:40:00Z" w:name="move82098053"/>
      <w:moveFrom w:id="322" w:author="Mireia Díaz Sanchís" w:date="2021-09-09T16:40:00Z">
        <w:r w:rsidR="00307DF9" w:rsidRPr="00FF3150" w:rsidDel="00B173EA">
          <w:rPr>
            <w:sz w:val="24"/>
            <w:szCs w:val="24"/>
          </w:rPr>
          <w:t>Since each SA can potentially be time-consuming, trying all combinations is not a feasible option.</w:t>
        </w:r>
        <w:del w:id="323" w:author="Mireia Díaz Sanchís" w:date="2021-09-09T17:59:00Z">
          <w:r w:rsidR="00307DF9" w:rsidRPr="00FF3150" w:rsidDel="007A3CB4">
            <w:rPr>
              <w:sz w:val="24"/>
              <w:szCs w:val="24"/>
            </w:rPr>
            <w:delText xml:space="preserve"> </w:delText>
          </w:r>
        </w:del>
      </w:moveFrom>
      <w:moveFromRangeEnd w:id="321"/>
      <w:del w:id="324" w:author="Mireia Díaz Sanchís" w:date="2021-09-09T17:59:00Z">
        <w:r w:rsidR="00307DF9" w:rsidRPr="00FF3150" w:rsidDel="007A3CB4">
          <w:rPr>
            <w:sz w:val="24"/>
            <w:szCs w:val="24"/>
          </w:rPr>
          <w:delText xml:space="preserve">The usual practice is to try subsets that seem like good candidates from a </w:delText>
        </w:r>
        <w:r w:rsidR="00C67631" w:rsidRPr="00FF3150" w:rsidDel="007A3CB4">
          <w:rPr>
            <w:sz w:val="24"/>
            <w:szCs w:val="24"/>
          </w:rPr>
          <w:delText>domain</w:delText>
        </w:r>
        <w:r w:rsidR="00307DF9" w:rsidRPr="00FF3150" w:rsidDel="007A3CB4">
          <w:rPr>
            <w:sz w:val="24"/>
            <w:szCs w:val="24"/>
          </w:rPr>
          <w:delText xml:space="preserve"> point of view, but this strategy can leave out other unexpected impactful combinations. A large subset including many parameters can be tested as well, but it might dilute the importance among many factors</w:delText>
        </w:r>
        <w:r w:rsidR="00E86A0A" w:rsidRPr="00FF3150" w:rsidDel="007A3CB4">
          <w:rPr>
            <w:sz w:val="24"/>
            <w:szCs w:val="24"/>
          </w:rPr>
          <w:delText xml:space="preserve">. </w:delText>
        </w:r>
      </w:del>
      <w:r w:rsidR="00E86A0A" w:rsidRPr="00FF3150">
        <w:rPr>
          <w:sz w:val="24"/>
          <w:szCs w:val="24"/>
        </w:rPr>
        <w:t>S</w:t>
      </w:r>
      <w:r w:rsidR="00307DF9" w:rsidRPr="00FF3150">
        <w:rPr>
          <w:sz w:val="24"/>
          <w:szCs w:val="24"/>
        </w:rPr>
        <w:t>mall, meaningful</w:t>
      </w:r>
      <w:ins w:id="325" w:author="Mireia Díaz Sanchís" w:date="2021-09-09T17:59:00Z">
        <w:r w:rsidRPr="00FF3150">
          <w:rPr>
            <w:sz w:val="24"/>
            <w:szCs w:val="24"/>
          </w:rPr>
          <w:t>,</w:t>
        </w:r>
      </w:ins>
      <w:r w:rsidR="00307DF9" w:rsidRPr="00FF3150">
        <w:rPr>
          <w:sz w:val="24"/>
          <w:szCs w:val="24"/>
        </w:rPr>
        <w:t xml:space="preserve"> and cohesive subsets are preferable</w:t>
      </w:r>
      <w:r w:rsidR="00E86A0A" w:rsidRPr="00FF3150">
        <w:rPr>
          <w:sz w:val="24"/>
          <w:szCs w:val="24"/>
        </w:rPr>
        <w:t xml:space="preserve"> for </w:t>
      </w:r>
      <w:ins w:id="326" w:author="Mireia Díaz Sanchís" w:date="2021-09-09T18:00:00Z">
        <w:r w:rsidRPr="00FF3150">
          <w:rPr>
            <w:sz w:val="24"/>
            <w:szCs w:val="24"/>
          </w:rPr>
          <w:t xml:space="preserve">interpretation </w:t>
        </w:r>
      </w:ins>
      <w:del w:id="327" w:author="Mireia Díaz Sanchís" w:date="2021-09-09T18:00:00Z">
        <w:r w:rsidR="00E86A0A" w:rsidRPr="00FF3150" w:rsidDel="007A3CB4">
          <w:rPr>
            <w:sz w:val="24"/>
            <w:szCs w:val="24"/>
          </w:rPr>
          <w:delText xml:space="preserve">interpretability </w:delText>
        </w:r>
      </w:del>
      <w:r w:rsidR="00E86A0A" w:rsidRPr="00FF3150">
        <w:rPr>
          <w:sz w:val="24"/>
          <w:szCs w:val="24"/>
        </w:rPr>
        <w:t>purposes</w:t>
      </w:r>
      <w:r w:rsidR="00307DF9" w:rsidRPr="00FF3150">
        <w:rPr>
          <w:sz w:val="24"/>
          <w:szCs w:val="24"/>
        </w:rPr>
        <w:t>.</w:t>
      </w:r>
    </w:p>
    <w:p w14:paraId="708ED528" w14:textId="065E709C" w:rsidR="004C1BA8" w:rsidRPr="00FF3150" w:rsidDel="00292B89" w:rsidRDefault="004C1BA8" w:rsidP="00E44A85">
      <w:pPr>
        <w:jc w:val="both"/>
        <w:rPr>
          <w:del w:id="328" w:author="Mireia Díaz Sanchís" w:date="2021-09-09T16:13:00Z"/>
          <w:sz w:val="24"/>
          <w:szCs w:val="24"/>
        </w:rPr>
      </w:pPr>
    </w:p>
    <w:p w14:paraId="7BBB36FE" w14:textId="7211F3CD" w:rsidR="009D5D5B" w:rsidRPr="00FF3150" w:rsidRDefault="00C674BC" w:rsidP="00307DF9">
      <w:pPr>
        <w:jc w:val="both"/>
        <w:rPr>
          <w:ins w:id="329" w:author="DIAZ SANCHIS, MIREIA" w:date="2021-09-09T18:03:00Z"/>
          <w:sz w:val="24"/>
          <w:szCs w:val="24"/>
        </w:rPr>
      </w:pPr>
      <w:del w:id="330" w:author="DIAZ SANCHIS, MIREIA" w:date="2021-09-09T18:03:00Z">
        <w:r w:rsidRPr="00FF3150" w:rsidDel="000B4819">
          <w:rPr>
            <w:sz w:val="24"/>
            <w:szCs w:val="24"/>
          </w:rPr>
          <w:delText>For this reason and others</w:delText>
        </w:r>
      </w:del>
      <w:ins w:id="331" w:author="DIAZ SANCHIS, MIREIA" w:date="2021-09-09T18:03:00Z">
        <w:r w:rsidR="000B4819" w:rsidRPr="00FF3150">
          <w:rPr>
            <w:sz w:val="24"/>
            <w:szCs w:val="24"/>
          </w:rPr>
          <w:t>Therefore</w:t>
        </w:r>
      </w:ins>
      <w:r w:rsidRPr="00FF3150">
        <w:rPr>
          <w:sz w:val="24"/>
          <w:szCs w:val="24"/>
        </w:rPr>
        <w:t xml:space="preserve">, </w:t>
      </w:r>
      <w:r w:rsidR="006E01F3" w:rsidRPr="00FF3150">
        <w:rPr>
          <w:sz w:val="24"/>
          <w:szCs w:val="24"/>
        </w:rPr>
        <w:t>SA</w:t>
      </w:r>
      <w:r w:rsidR="003D2ECE" w:rsidRPr="00FF3150">
        <w:rPr>
          <w:sz w:val="24"/>
          <w:szCs w:val="24"/>
        </w:rPr>
        <w:t xml:space="preserve"> </w:t>
      </w:r>
      <w:r w:rsidR="00AF089D" w:rsidRPr="00FF3150">
        <w:rPr>
          <w:sz w:val="24"/>
          <w:szCs w:val="24"/>
        </w:rPr>
        <w:t xml:space="preserve">can </w:t>
      </w:r>
      <w:r w:rsidR="00C9791A" w:rsidRPr="00FF3150">
        <w:rPr>
          <w:sz w:val="24"/>
          <w:szCs w:val="24"/>
        </w:rPr>
        <w:t xml:space="preserve">quickly </w:t>
      </w:r>
      <w:r w:rsidR="00AF089D" w:rsidRPr="00FF3150">
        <w:rPr>
          <w:sz w:val="24"/>
          <w:szCs w:val="24"/>
        </w:rPr>
        <w:t xml:space="preserve">become unwieldy </w:t>
      </w:r>
      <w:r w:rsidR="007E65DE" w:rsidRPr="00FF3150">
        <w:rPr>
          <w:sz w:val="24"/>
          <w:szCs w:val="24"/>
        </w:rPr>
        <w:t xml:space="preserve">given the </w:t>
      </w:r>
      <w:r w:rsidR="002C796D" w:rsidRPr="00FF3150">
        <w:rPr>
          <w:sz w:val="24"/>
          <w:szCs w:val="24"/>
        </w:rPr>
        <w:t xml:space="preserve">potential </w:t>
      </w:r>
      <w:del w:id="332" w:author="DIAZ SANCHIS, MIREIA" w:date="2021-09-09T18:04:00Z">
        <w:r w:rsidR="007E65DE" w:rsidRPr="00FF3150" w:rsidDel="000B4819">
          <w:rPr>
            <w:sz w:val="24"/>
            <w:szCs w:val="24"/>
          </w:rPr>
          <w:delText>amount</w:delText>
        </w:r>
      </w:del>
      <w:ins w:id="333" w:author="DIAZ SANCHIS, MIREIA" w:date="2021-09-09T18:04:00Z">
        <w:r w:rsidR="000B4819" w:rsidRPr="00FF3150">
          <w:rPr>
            <w:sz w:val="24"/>
            <w:szCs w:val="24"/>
          </w:rPr>
          <w:t>number</w:t>
        </w:r>
      </w:ins>
      <w:r w:rsidR="007E65DE" w:rsidRPr="00FF3150">
        <w:rPr>
          <w:sz w:val="24"/>
          <w:szCs w:val="24"/>
        </w:rPr>
        <w:t xml:space="preserve"> of combinations</w:t>
      </w:r>
      <w:r w:rsidR="002C796D" w:rsidRPr="00FF3150">
        <w:rPr>
          <w:sz w:val="24"/>
          <w:szCs w:val="24"/>
        </w:rPr>
        <w:t xml:space="preserve"> </w:t>
      </w:r>
      <w:ins w:id="334" w:author="DIAZ SANCHIS, MIREIA" w:date="2021-09-09T18:04:00Z">
        <w:r w:rsidR="000B4819" w:rsidRPr="00FF3150">
          <w:rPr>
            <w:sz w:val="24"/>
            <w:szCs w:val="24"/>
          </w:rPr>
          <w:t>of parameter</w:t>
        </w:r>
      </w:ins>
      <w:ins w:id="335" w:author="DIAZ SANCHIS, MIREIA" w:date="2021-09-09T18:05:00Z">
        <w:r w:rsidR="000B4819" w:rsidRPr="00FF3150">
          <w:rPr>
            <w:sz w:val="24"/>
            <w:szCs w:val="24"/>
          </w:rPr>
          <w:t xml:space="preserve"> values </w:t>
        </w:r>
      </w:ins>
      <w:r w:rsidR="002C796D" w:rsidRPr="00FF3150">
        <w:rPr>
          <w:sz w:val="24"/>
          <w:szCs w:val="24"/>
        </w:rPr>
        <w:t>to test</w:t>
      </w:r>
      <w:ins w:id="336" w:author="DIAZ SANCHIS, MIREIA" w:date="2021-09-09T18:05:00Z">
        <w:r w:rsidR="000B4819" w:rsidRPr="00FF3150">
          <w:rPr>
            <w:sz w:val="24"/>
            <w:szCs w:val="24"/>
          </w:rPr>
          <w:t xml:space="preserve"> concurrently, </w:t>
        </w:r>
        <w:r w:rsidR="000B4819" w:rsidRPr="00B04AA8">
          <w:rPr>
            <w:sz w:val="24"/>
            <w:szCs w:val="24"/>
            <w:highlight w:val="cyan"/>
            <w:rPrChange w:id="337" w:author="Gómez Guillén, David" w:date="2021-09-13T11:27:00Z">
              <w:rPr>
                <w:sz w:val="24"/>
                <w:szCs w:val="24"/>
              </w:rPr>
            </w:rPrChange>
          </w:rPr>
          <w:t>this alon</w:t>
        </w:r>
      </w:ins>
      <w:ins w:id="338" w:author="DIAZ SANCHIS, MIREIA" w:date="2021-09-09T18:06:00Z">
        <w:r w:rsidR="000B4819" w:rsidRPr="00B04AA8">
          <w:rPr>
            <w:sz w:val="24"/>
            <w:szCs w:val="24"/>
            <w:highlight w:val="cyan"/>
            <w:rPrChange w:id="339" w:author="Gómez Guillén, David" w:date="2021-09-13T11:27:00Z">
              <w:rPr>
                <w:sz w:val="24"/>
                <w:szCs w:val="24"/>
              </w:rPr>
            </w:rPrChange>
          </w:rPr>
          <w:t>g</w:t>
        </w:r>
      </w:ins>
      <w:ins w:id="340" w:author="DIAZ SANCHIS, MIREIA" w:date="2021-09-09T18:05:00Z">
        <w:r w:rsidR="000B4819" w:rsidRPr="00B04AA8">
          <w:rPr>
            <w:sz w:val="24"/>
            <w:szCs w:val="24"/>
            <w:highlight w:val="cyan"/>
            <w:rPrChange w:id="341" w:author="Gómez Guillén, David" w:date="2021-09-13T11:27:00Z">
              <w:rPr>
                <w:sz w:val="24"/>
                <w:szCs w:val="24"/>
              </w:rPr>
            </w:rPrChange>
          </w:rPr>
          <w:t xml:space="preserve"> with </w:t>
        </w:r>
      </w:ins>
      <w:ins w:id="342" w:author="DIAZ SANCHIS, MIREIA" w:date="2021-09-09T18:06:00Z">
        <w:r w:rsidR="000B4819" w:rsidRPr="00B04AA8">
          <w:rPr>
            <w:sz w:val="24"/>
            <w:szCs w:val="24"/>
            <w:highlight w:val="cyan"/>
            <w:rPrChange w:id="343" w:author="Gómez Guillén, David" w:date="2021-09-13T11:27:00Z">
              <w:rPr>
                <w:sz w:val="24"/>
                <w:szCs w:val="24"/>
              </w:rPr>
            </w:rPrChange>
          </w:rPr>
          <w:t xml:space="preserve">the relative complexity of the model </w:t>
        </w:r>
      </w:ins>
      <w:ins w:id="344" w:author="DIAZ SANCHIS, MIREIA" w:date="2021-09-09T18:07:00Z">
        <w:r w:rsidR="000B4819" w:rsidRPr="00B04AA8">
          <w:rPr>
            <w:sz w:val="24"/>
            <w:szCs w:val="24"/>
            <w:highlight w:val="cyan"/>
            <w:rPrChange w:id="345" w:author="Gómez Guillén, David" w:date="2021-09-13T11:27:00Z">
              <w:rPr>
                <w:sz w:val="24"/>
                <w:szCs w:val="24"/>
              </w:rPr>
            </w:rPrChange>
          </w:rPr>
          <w:t>and the number of simulated individuals</w:t>
        </w:r>
      </w:ins>
      <w:r w:rsidR="001F715E" w:rsidRPr="00FF3150">
        <w:rPr>
          <w:sz w:val="24"/>
          <w:szCs w:val="24"/>
        </w:rPr>
        <w:t xml:space="preserve">. </w:t>
      </w:r>
      <w:ins w:id="346" w:author="Gómez Guillén, David" w:date="2021-09-13T00:36:00Z">
        <w:r w:rsidR="00B4455E" w:rsidRPr="00FF3150">
          <w:rPr>
            <w:color w:val="000000"/>
            <w:sz w:val="24"/>
            <w:szCs w:val="24"/>
            <w:highlight w:val="yellow"/>
            <w:rPrChange w:id="347" w:author="Gómez Guillén, David" w:date="2021-09-13T11:20:00Z">
              <w:rPr>
                <w:color w:val="000000"/>
                <w:sz w:val="27"/>
                <w:szCs w:val="27"/>
              </w:rPr>
            </w:rPrChange>
          </w:rPr>
          <w:t xml:space="preserve">At the same time, this kind of analysis </w:t>
        </w:r>
      </w:ins>
      <w:ins w:id="348" w:author="Gómez Guillén, David" w:date="2021-09-13T00:42:00Z">
        <w:r w:rsidR="00B4455E" w:rsidRPr="00FF3150">
          <w:rPr>
            <w:color w:val="000000"/>
            <w:sz w:val="24"/>
            <w:szCs w:val="24"/>
            <w:highlight w:val="yellow"/>
            <w:rPrChange w:id="349" w:author="Gómez Guillén, David" w:date="2021-09-13T11:20:00Z">
              <w:rPr>
                <w:color w:val="000000"/>
                <w:sz w:val="24"/>
                <w:szCs w:val="24"/>
              </w:rPr>
            </w:rPrChange>
          </w:rPr>
          <w:t xml:space="preserve">implicitly </w:t>
        </w:r>
      </w:ins>
      <w:ins w:id="350" w:author="Gómez Guillén, David" w:date="2021-09-13T00:36:00Z">
        <w:r w:rsidR="00B4455E" w:rsidRPr="00FF3150">
          <w:rPr>
            <w:color w:val="000000"/>
            <w:sz w:val="24"/>
            <w:szCs w:val="24"/>
            <w:highlight w:val="yellow"/>
            <w:rPrChange w:id="351" w:author="Gómez Guillén, David" w:date="2021-09-13T11:20:00Z">
              <w:rPr>
                <w:color w:val="000000"/>
                <w:sz w:val="27"/>
                <w:szCs w:val="27"/>
              </w:rPr>
            </w:rPrChange>
          </w:rPr>
          <w:t xml:space="preserve">generates </w:t>
        </w:r>
      </w:ins>
      <w:ins w:id="352" w:author="Gómez Guillén, David" w:date="2021-09-13T00:38:00Z">
        <w:r w:rsidR="00B4455E" w:rsidRPr="00FF3150">
          <w:rPr>
            <w:color w:val="000000"/>
            <w:sz w:val="24"/>
            <w:szCs w:val="24"/>
            <w:highlight w:val="yellow"/>
            <w:rPrChange w:id="353" w:author="Gómez Guillén, David" w:date="2021-09-13T11:20:00Z">
              <w:rPr>
                <w:color w:val="000000"/>
                <w:sz w:val="24"/>
                <w:szCs w:val="24"/>
              </w:rPr>
            </w:rPrChange>
          </w:rPr>
          <w:t xml:space="preserve">comprehensive </w:t>
        </w:r>
      </w:ins>
      <w:ins w:id="354" w:author="Gómez Guillén, David" w:date="2021-09-13T00:36:00Z">
        <w:r w:rsidR="00B4455E" w:rsidRPr="00FF3150">
          <w:rPr>
            <w:color w:val="000000"/>
            <w:sz w:val="24"/>
            <w:szCs w:val="24"/>
            <w:highlight w:val="yellow"/>
            <w:rPrChange w:id="355" w:author="Gómez Guillén, David" w:date="2021-09-13T11:20:00Z">
              <w:rPr>
                <w:color w:val="000000"/>
                <w:sz w:val="27"/>
                <w:szCs w:val="27"/>
              </w:rPr>
            </w:rPrChange>
          </w:rPr>
          <w:t>datasets</w:t>
        </w:r>
      </w:ins>
      <w:ins w:id="356" w:author="Gómez Guillén, David" w:date="2021-09-13T00:43:00Z">
        <w:r w:rsidR="00B4455E" w:rsidRPr="00FF3150">
          <w:rPr>
            <w:color w:val="000000"/>
            <w:sz w:val="24"/>
            <w:szCs w:val="24"/>
            <w:highlight w:val="yellow"/>
          </w:rPr>
          <w:t xml:space="preserve">, of at least several </w:t>
        </w:r>
      </w:ins>
      <w:ins w:id="357" w:author="Gómez Guillén, David" w:date="2021-09-13T00:44:00Z">
        <w:r w:rsidR="0011795B" w:rsidRPr="00FF3150">
          <w:rPr>
            <w:color w:val="000000"/>
            <w:sz w:val="24"/>
            <w:szCs w:val="24"/>
            <w:highlight w:val="yellow"/>
          </w:rPr>
          <w:t>dozen</w:t>
        </w:r>
      </w:ins>
      <w:ins w:id="358" w:author="Gómez Guillén, David" w:date="2021-09-13T01:15:00Z">
        <w:r w:rsidR="000775AA" w:rsidRPr="00FF3150">
          <w:rPr>
            <w:color w:val="000000"/>
            <w:sz w:val="24"/>
            <w:szCs w:val="24"/>
            <w:highlight w:val="yellow"/>
          </w:rPr>
          <w:t>s of</w:t>
        </w:r>
      </w:ins>
      <w:ins w:id="359" w:author="Gómez Guillén, David" w:date="2021-09-13T00:43:00Z">
        <w:r w:rsidR="00B4455E" w:rsidRPr="00FF3150">
          <w:rPr>
            <w:color w:val="000000"/>
            <w:sz w:val="24"/>
            <w:szCs w:val="24"/>
            <w:highlight w:val="yellow"/>
          </w:rPr>
          <w:t xml:space="preserve"> variab</w:t>
        </w:r>
      </w:ins>
      <w:ins w:id="360" w:author="Gómez Guillén, David" w:date="2021-09-13T00:45:00Z">
        <w:r w:rsidR="0011795B" w:rsidRPr="00FF3150">
          <w:rPr>
            <w:color w:val="000000"/>
            <w:sz w:val="24"/>
            <w:szCs w:val="24"/>
            <w:highlight w:val="yellow"/>
          </w:rPr>
          <w:t>les</w:t>
        </w:r>
      </w:ins>
      <w:ins w:id="361" w:author="Gómez Guillén, David" w:date="2021-09-13T00:46:00Z">
        <w:r w:rsidR="0011795B" w:rsidRPr="00FF3150">
          <w:rPr>
            <w:color w:val="000000"/>
            <w:sz w:val="24"/>
            <w:szCs w:val="24"/>
            <w:highlight w:val="yellow"/>
          </w:rPr>
          <w:t xml:space="preserve"> including inputs and output</w:t>
        </w:r>
      </w:ins>
      <w:ins w:id="362" w:author="Gómez Guillén, David" w:date="2021-09-13T00:53:00Z">
        <w:r w:rsidR="00482BE0" w:rsidRPr="00FF3150">
          <w:rPr>
            <w:color w:val="000000"/>
            <w:sz w:val="24"/>
            <w:szCs w:val="24"/>
            <w:highlight w:val="yellow"/>
          </w:rPr>
          <w:t>s</w:t>
        </w:r>
      </w:ins>
      <w:ins w:id="363" w:author="Gómez Guillén, David" w:date="2021-09-13T00:45:00Z">
        <w:r w:rsidR="0011795B" w:rsidRPr="00FF3150">
          <w:rPr>
            <w:color w:val="000000"/>
            <w:sz w:val="24"/>
            <w:szCs w:val="24"/>
            <w:highlight w:val="yellow"/>
          </w:rPr>
          <w:t>.</w:t>
        </w:r>
      </w:ins>
      <w:ins w:id="364" w:author="Gómez Guillén, David" w:date="2021-09-13T00:43:00Z">
        <w:r w:rsidR="00B4455E" w:rsidRPr="00FF3150">
          <w:rPr>
            <w:color w:val="000000"/>
            <w:sz w:val="24"/>
            <w:szCs w:val="24"/>
            <w:highlight w:val="yellow"/>
          </w:rPr>
          <w:t xml:space="preserve"> </w:t>
        </w:r>
      </w:ins>
      <w:ins w:id="365" w:author="Gómez Guillén, David" w:date="2021-09-13T00:49:00Z">
        <w:r w:rsidR="0011795B" w:rsidRPr="00FF3150">
          <w:rPr>
            <w:color w:val="000000"/>
            <w:sz w:val="24"/>
            <w:szCs w:val="24"/>
            <w:highlight w:val="yellow"/>
          </w:rPr>
          <w:t>T</w:t>
        </w:r>
      </w:ins>
      <w:ins w:id="366" w:author="Gómez Guillén, David" w:date="2021-09-13T00:45:00Z">
        <w:r w:rsidR="0011795B" w:rsidRPr="00FF3150">
          <w:rPr>
            <w:color w:val="000000"/>
            <w:sz w:val="24"/>
            <w:szCs w:val="24"/>
            <w:highlight w:val="yellow"/>
          </w:rPr>
          <w:t xml:space="preserve">hese datasets </w:t>
        </w:r>
      </w:ins>
      <w:ins w:id="367" w:author="Gómez Guillén, David" w:date="2021-09-13T00:36:00Z">
        <w:r w:rsidR="00B4455E" w:rsidRPr="00FF3150">
          <w:rPr>
            <w:color w:val="000000"/>
            <w:sz w:val="24"/>
            <w:szCs w:val="24"/>
            <w:highlight w:val="yellow"/>
            <w:rPrChange w:id="368" w:author="Gómez Guillén, David" w:date="2021-09-13T11:20:00Z">
              <w:rPr>
                <w:color w:val="000000"/>
                <w:sz w:val="27"/>
                <w:szCs w:val="27"/>
              </w:rPr>
            </w:rPrChange>
          </w:rPr>
          <w:t xml:space="preserve">are often underutilized in </w:t>
        </w:r>
      </w:ins>
      <w:ins w:id="369" w:author="Gómez Guillén, David" w:date="2021-09-13T00:49:00Z">
        <w:r w:rsidR="0011795B" w:rsidRPr="00FF3150">
          <w:rPr>
            <w:color w:val="000000"/>
            <w:sz w:val="24"/>
            <w:szCs w:val="24"/>
            <w:highlight w:val="yellow"/>
          </w:rPr>
          <w:t xml:space="preserve">current </w:t>
        </w:r>
      </w:ins>
      <w:ins w:id="370" w:author="Gómez Guillén, David" w:date="2021-09-13T00:46:00Z">
        <w:r w:rsidR="0011795B" w:rsidRPr="00FF3150">
          <w:rPr>
            <w:color w:val="000000"/>
            <w:sz w:val="24"/>
            <w:szCs w:val="24"/>
            <w:highlight w:val="yellow"/>
          </w:rPr>
          <w:t xml:space="preserve">CEA </w:t>
        </w:r>
      </w:ins>
      <w:ins w:id="371" w:author="Gómez Guillén, David" w:date="2021-09-13T00:36:00Z">
        <w:r w:rsidR="00B4455E" w:rsidRPr="00FF3150">
          <w:rPr>
            <w:color w:val="000000"/>
            <w:sz w:val="24"/>
            <w:szCs w:val="24"/>
            <w:highlight w:val="yellow"/>
            <w:rPrChange w:id="372" w:author="Gómez Guillén, David" w:date="2021-09-13T11:20:00Z">
              <w:rPr>
                <w:color w:val="000000"/>
                <w:sz w:val="27"/>
                <w:szCs w:val="27"/>
              </w:rPr>
            </w:rPrChange>
          </w:rPr>
          <w:t>usual practices</w:t>
        </w:r>
      </w:ins>
      <w:ins w:id="373" w:author="Gómez Guillén, David" w:date="2021-09-13T00:47:00Z">
        <w:r w:rsidR="0011795B" w:rsidRPr="00FF3150">
          <w:rPr>
            <w:color w:val="000000"/>
            <w:sz w:val="24"/>
            <w:szCs w:val="24"/>
            <w:highlight w:val="yellow"/>
          </w:rPr>
          <w:t>,</w:t>
        </w:r>
      </w:ins>
      <w:ins w:id="374" w:author="Gómez Guillén, David" w:date="2021-09-13T00:43:00Z">
        <w:r w:rsidR="00B4455E" w:rsidRPr="00FF3150">
          <w:rPr>
            <w:color w:val="000000"/>
            <w:sz w:val="24"/>
            <w:szCs w:val="24"/>
            <w:highlight w:val="yellow"/>
          </w:rPr>
          <w:t xml:space="preserve"> </w:t>
        </w:r>
      </w:ins>
      <w:ins w:id="375" w:author="Gómez Guillén, David" w:date="2021-09-13T00:47:00Z">
        <w:r w:rsidR="0011795B" w:rsidRPr="00FF3150">
          <w:rPr>
            <w:color w:val="000000"/>
            <w:sz w:val="24"/>
            <w:szCs w:val="24"/>
            <w:highlight w:val="yellow"/>
          </w:rPr>
          <w:t>which</w:t>
        </w:r>
      </w:ins>
      <w:ins w:id="376" w:author="Gómez Guillén, David" w:date="2021-09-13T00:43:00Z">
        <w:r w:rsidR="00B4455E" w:rsidRPr="00FF3150">
          <w:rPr>
            <w:color w:val="000000"/>
            <w:sz w:val="24"/>
            <w:szCs w:val="24"/>
            <w:highlight w:val="yellow"/>
          </w:rPr>
          <w:t xml:space="preserve"> focus</w:t>
        </w:r>
      </w:ins>
      <w:ins w:id="377" w:author="Gómez Guillén, David" w:date="2021-09-13T00:36:00Z">
        <w:r w:rsidR="00B4455E" w:rsidRPr="00FF3150">
          <w:rPr>
            <w:color w:val="000000"/>
            <w:sz w:val="24"/>
            <w:szCs w:val="24"/>
            <w:highlight w:val="yellow"/>
            <w:rPrChange w:id="378" w:author="Gómez Guillén, David" w:date="2021-09-13T11:20:00Z">
              <w:rPr>
                <w:color w:val="000000"/>
                <w:sz w:val="27"/>
                <w:szCs w:val="27"/>
              </w:rPr>
            </w:rPrChange>
          </w:rPr>
          <w:t xml:space="preserve"> </w:t>
        </w:r>
      </w:ins>
      <w:ins w:id="379" w:author="Gómez Guillén, David" w:date="2021-09-13T00:37:00Z">
        <w:r w:rsidR="00B4455E" w:rsidRPr="00FF3150">
          <w:rPr>
            <w:color w:val="000000"/>
            <w:sz w:val="24"/>
            <w:szCs w:val="24"/>
            <w:highlight w:val="yellow"/>
            <w:rPrChange w:id="380" w:author="Gómez Guillén, David" w:date="2021-09-13T11:20:00Z">
              <w:rPr>
                <w:color w:val="000000"/>
                <w:sz w:val="24"/>
                <w:szCs w:val="24"/>
              </w:rPr>
            </w:rPrChange>
          </w:rPr>
          <w:t xml:space="preserve">mostly </w:t>
        </w:r>
      </w:ins>
      <w:ins w:id="381" w:author="Gómez Guillén, David" w:date="2021-09-13T00:43:00Z">
        <w:r w:rsidR="00B4455E" w:rsidRPr="00FF3150">
          <w:rPr>
            <w:color w:val="000000"/>
            <w:sz w:val="24"/>
            <w:szCs w:val="24"/>
            <w:highlight w:val="yellow"/>
          </w:rPr>
          <w:t xml:space="preserve">just </w:t>
        </w:r>
      </w:ins>
      <w:ins w:id="382" w:author="Gómez Guillén, David" w:date="2021-09-13T00:36:00Z">
        <w:r w:rsidR="00B4455E" w:rsidRPr="00FF3150">
          <w:rPr>
            <w:color w:val="000000"/>
            <w:sz w:val="24"/>
            <w:szCs w:val="24"/>
            <w:highlight w:val="yellow"/>
            <w:rPrChange w:id="383" w:author="Gómez Guillén, David" w:date="2021-09-13T11:20:00Z">
              <w:rPr>
                <w:color w:val="000000"/>
                <w:sz w:val="27"/>
                <w:szCs w:val="27"/>
              </w:rPr>
            </w:rPrChange>
          </w:rPr>
          <w:t xml:space="preserve">in </w:t>
        </w:r>
        <w:r w:rsidR="00B4455E" w:rsidRPr="00FF3150">
          <w:rPr>
            <w:rFonts w:cstheme="minorHAnsi"/>
            <w:sz w:val="24"/>
            <w:szCs w:val="24"/>
            <w:highlight w:val="yellow"/>
            <w:rPrChange w:id="384" w:author="Gómez Guillén, David" w:date="2021-09-13T11:20:00Z">
              <w:rPr>
                <w:rFonts w:cstheme="minorHAnsi"/>
                <w:sz w:val="24"/>
                <w:szCs w:val="24"/>
              </w:rPr>
            </w:rPrChange>
          </w:rPr>
          <w:t>∆</w:t>
        </w:r>
        <w:r w:rsidR="00B4455E" w:rsidRPr="00FF3150">
          <w:rPr>
            <w:sz w:val="24"/>
            <w:szCs w:val="24"/>
            <w:highlight w:val="yellow"/>
            <w:rPrChange w:id="385" w:author="Gómez Guillén, David" w:date="2021-09-13T11:20:00Z">
              <w:rPr>
                <w:sz w:val="24"/>
                <w:szCs w:val="24"/>
              </w:rPr>
            </w:rPrChange>
          </w:rPr>
          <w:t>C</w:t>
        </w:r>
        <w:r w:rsidR="00B4455E" w:rsidRPr="00FF3150">
          <w:rPr>
            <w:sz w:val="24"/>
            <w:szCs w:val="24"/>
            <w:highlight w:val="yellow"/>
          </w:rPr>
          <w:t xml:space="preserve"> and </w:t>
        </w:r>
        <w:r w:rsidR="00B4455E" w:rsidRPr="00FF3150">
          <w:rPr>
            <w:rFonts w:cstheme="minorHAnsi"/>
            <w:sz w:val="24"/>
            <w:szCs w:val="24"/>
            <w:highlight w:val="yellow"/>
            <w:rPrChange w:id="386" w:author="Gómez Guillén, David" w:date="2021-09-13T11:20:00Z">
              <w:rPr>
                <w:rFonts w:cstheme="minorHAnsi"/>
                <w:sz w:val="24"/>
                <w:szCs w:val="24"/>
              </w:rPr>
            </w:rPrChange>
          </w:rPr>
          <w:t>∆</w:t>
        </w:r>
        <w:r w:rsidR="00B4455E" w:rsidRPr="00FF3150">
          <w:rPr>
            <w:sz w:val="24"/>
            <w:szCs w:val="24"/>
            <w:highlight w:val="yellow"/>
            <w:rPrChange w:id="387" w:author="Gómez Guillén, David" w:date="2021-09-13T11:20:00Z">
              <w:rPr>
                <w:sz w:val="24"/>
                <w:szCs w:val="24"/>
              </w:rPr>
            </w:rPrChange>
          </w:rPr>
          <w:t>E</w:t>
        </w:r>
      </w:ins>
      <w:ins w:id="388" w:author="Gómez Guillén, David" w:date="2021-09-13T00:37:00Z">
        <w:r w:rsidR="00B4455E" w:rsidRPr="00FF3150">
          <w:rPr>
            <w:sz w:val="24"/>
            <w:szCs w:val="24"/>
          </w:rPr>
          <w:t>.</w:t>
        </w:r>
      </w:ins>
      <w:ins w:id="389" w:author="Gómez Guillén, David" w:date="2021-09-13T00:36:00Z">
        <w:r w:rsidR="00B4455E" w:rsidRPr="00FF3150">
          <w:rPr>
            <w:sz w:val="24"/>
            <w:szCs w:val="24"/>
            <w:rPrChange w:id="390" w:author="Gómez Guillén, David" w:date="2021-09-13T11:20:00Z">
              <w:rPr>
                <w:sz w:val="24"/>
                <w:szCs w:val="24"/>
                <w:highlight w:val="yellow"/>
              </w:rPr>
            </w:rPrChange>
          </w:rPr>
          <w:t xml:space="preserve"> </w:t>
        </w:r>
      </w:ins>
      <w:commentRangeStart w:id="391"/>
      <w:del w:id="392" w:author="Gómez Guillén, David" w:date="2021-09-13T00:37:00Z">
        <w:r w:rsidR="001F715E" w:rsidRPr="00FF3150" w:rsidDel="00B4455E">
          <w:rPr>
            <w:sz w:val="24"/>
            <w:szCs w:val="24"/>
            <w:highlight w:val="yellow"/>
            <w:rPrChange w:id="393" w:author="Gómez Guillén, David" w:date="2021-09-13T11:20:00Z">
              <w:rPr>
                <w:sz w:val="24"/>
                <w:szCs w:val="24"/>
              </w:rPr>
            </w:rPrChange>
          </w:rPr>
          <w:delText xml:space="preserve">At the same time, </w:delText>
        </w:r>
      </w:del>
      <w:del w:id="394" w:author="Gómez Guillén, David" w:date="2021-09-12T21:01:00Z">
        <w:r w:rsidR="001F715E" w:rsidRPr="00FF3150" w:rsidDel="00EC217D">
          <w:rPr>
            <w:sz w:val="24"/>
            <w:szCs w:val="24"/>
            <w:highlight w:val="yellow"/>
            <w:rPrChange w:id="395" w:author="Gómez Guillén, David" w:date="2021-09-13T11:20:00Z">
              <w:rPr>
                <w:sz w:val="24"/>
                <w:szCs w:val="24"/>
              </w:rPr>
            </w:rPrChange>
          </w:rPr>
          <w:delText>th</w:delText>
        </w:r>
      </w:del>
      <w:ins w:id="396" w:author="DIAZ SANCHIS, MIREIA" w:date="2021-09-09T18:09:00Z">
        <w:del w:id="397" w:author="Gómez Guillén, David" w:date="2021-09-12T21:01:00Z">
          <w:r w:rsidR="000B4819" w:rsidRPr="00FF3150" w:rsidDel="00EC217D">
            <w:rPr>
              <w:sz w:val="24"/>
              <w:szCs w:val="24"/>
              <w:highlight w:val="yellow"/>
              <w:rPrChange w:id="398" w:author="Gómez Guillén, David" w:date="2021-09-13T11:20:00Z">
                <w:rPr>
                  <w:sz w:val="24"/>
                  <w:szCs w:val="24"/>
                </w:rPr>
              </w:rPrChange>
            </w:rPr>
            <w:delText>is</w:delText>
          </w:r>
        </w:del>
      </w:ins>
      <w:del w:id="399" w:author="Gómez Guillén, David" w:date="2021-09-12T21:01:00Z">
        <w:r w:rsidR="001F715E" w:rsidRPr="00FF3150" w:rsidDel="00EC217D">
          <w:rPr>
            <w:sz w:val="24"/>
            <w:szCs w:val="24"/>
            <w:highlight w:val="yellow"/>
            <w:rPrChange w:id="400" w:author="Gómez Guillén, David" w:date="2021-09-13T11:20:00Z">
              <w:rPr>
                <w:sz w:val="24"/>
                <w:szCs w:val="24"/>
              </w:rPr>
            </w:rPrChange>
          </w:rPr>
          <w:delText xml:space="preserve">ese </w:delText>
        </w:r>
        <w:r w:rsidR="00CC355E" w:rsidRPr="00FF3150" w:rsidDel="00EC217D">
          <w:rPr>
            <w:sz w:val="24"/>
            <w:szCs w:val="24"/>
            <w:highlight w:val="yellow"/>
            <w:rPrChange w:id="401" w:author="Gómez Guillén, David" w:date="2021-09-13T11:20:00Z">
              <w:rPr>
                <w:sz w:val="24"/>
                <w:szCs w:val="24"/>
              </w:rPr>
            </w:rPrChange>
          </w:rPr>
          <w:delText>kind of analys</w:delText>
        </w:r>
      </w:del>
      <w:ins w:id="402" w:author="DIAZ SANCHIS, MIREIA" w:date="2021-09-09T18:09:00Z">
        <w:del w:id="403" w:author="Gómez Guillén, David" w:date="2021-09-12T21:01:00Z">
          <w:r w:rsidR="00B87C9A" w:rsidRPr="00FF3150" w:rsidDel="00EC217D">
            <w:rPr>
              <w:sz w:val="24"/>
              <w:szCs w:val="24"/>
              <w:highlight w:val="yellow"/>
              <w:rPrChange w:id="404" w:author="Gómez Guillén, David" w:date="2021-09-13T11:20:00Z">
                <w:rPr>
                  <w:sz w:val="24"/>
                  <w:szCs w:val="24"/>
                </w:rPr>
              </w:rPrChange>
            </w:rPr>
            <w:delText>i</w:delText>
          </w:r>
        </w:del>
      </w:ins>
      <w:del w:id="405" w:author="Gómez Guillén, David" w:date="2021-09-12T21:01:00Z">
        <w:r w:rsidR="00CC355E" w:rsidRPr="00FF3150" w:rsidDel="00EC217D">
          <w:rPr>
            <w:sz w:val="24"/>
            <w:szCs w:val="24"/>
            <w:highlight w:val="yellow"/>
            <w:rPrChange w:id="406" w:author="Gómez Guillén, David" w:date="2021-09-13T11:20:00Z">
              <w:rPr>
                <w:sz w:val="24"/>
                <w:szCs w:val="24"/>
              </w:rPr>
            </w:rPrChange>
          </w:rPr>
          <w:delText>es</w:delText>
        </w:r>
      </w:del>
      <w:del w:id="407" w:author="Gómez Guillén, David" w:date="2021-09-13T00:37:00Z">
        <w:r w:rsidR="00293F0F" w:rsidRPr="00FF3150" w:rsidDel="00B4455E">
          <w:rPr>
            <w:sz w:val="24"/>
            <w:szCs w:val="24"/>
            <w:highlight w:val="yellow"/>
            <w:rPrChange w:id="408" w:author="Gómez Guillén, David" w:date="2021-09-13T11:20:00Z">
              <w:rPr>
                <w:sz w:val="24"/>
                <w:szCs w:val="24"/>
              </w:rPr>
            </w:rPrChange>
          </w:rPr>
          <w:delText xml:space="preserve"> </w:delText>
        </w:r>
        <w:r w:rsidR="001F715E" w:rsidRPr="00FF3150" w:rsidDel="00B4455E">
          <w:rPr>
            <w:sz w:val="24"/>
            <w:szCs w:val="24"/>
            <w:highlight w:val="yellow"/>
            <w:rPrChange w:id="409" w:author="Gómez Guillén, David" w:date="2021-09-13T11:20:00Z">
              <w:rPr>
                <w:sz w:val="24"/>
                <w:szCs w:val="24"/>
              </w:rPr>
            </w:rPrChange>
          </w:rPr>
          <w:delText>generate</w:delText>
        </w:r>
      </w:del>
      <w:ins w:id="410" w:author="DIAZ SANCHIS, MIREIA" w:date="2021-09-09T18:09:00Z">
        <w:del w:id="411" w:author="Gómez Guillén, David" w:date="2021-09-13T00:37:00Z">
          <w:r w:rsidR="00B87C9A" w:rsidRPr="00FF3150" w:rsidDel="00B4455E">
            <w:rPr>
              <w:sz w:val="24"/>
              <w:szCs w:val="24"/>
              <w:highlight w:val="yellow"/>
              <w:rPrChange w:id="412" w:author="Gómez Guillén, David" w:date="2021-09-13T11:20:00Z">
                <w:rPr>
                  <w:sz w:val="24"/>
                  <w:szCs w:val="24"/>
                </w:rPr>
              </w:rPrChange>
            </w:rPr>
            <w:delText>s</w:delText>
          </w:r>
        </w:del>
      </w:ins>
      <w:del w:id="413" w:author="Gómez Guillén, David" w:date="2021-09-13T00:37:00Z">
        <w:r w:rsidR="001F715E" w:rsidRPr="00FF3150" w:rsidDel="00B4455E">
          <w:rPr>
            <w:sz w:val="24"/>
            <w:szCs w:val="24"/>
            <w:highlight w:val="yellow"/>
            <w:rPrChange w:id="414" w:author="Gómez Guillén, David" w:date="2021-09-13T11:20:00Z">
              <w:rPr>
                <w:sz w:val="24"/>
                <w:szCs w:val="24"/>
              </w:rPr>
            </w:rPrChange>
          </w:rPr>
          <w:delText xml:space="preserve"> datasets that are often underutilized</w:delText>
        </w:r>
        <w:r w:rsidR="00EC33FA" w:rsidRPr="00FF3150" w:rsidDel="00B4455E">
          <w:rPr>
            <w:sz w:val="24"/>
            <w:szCs w:val="24"/>
            <w:highlight w:val="yellow"/>
            <w:rPrChange w:id="415" w:author="Gómez Guillén, David" w:date="2021-09-13T11:20:00Z">
              <w:rPr>
                <w:sz w:val="24"/>
                <w:szCs w:val="24"/>
              </w:rPr>
            </w:rPrChange>
          </w:rPr>
          <w:delText xml:space="preserve"> in the current </w:delText>
        </w:r>
        <w:r w:rsidR="005F36C9" w:rsidRPr="00FF3150" w:rsidDel="00B4455E">
          <w:rPr>
            <w:sz w:val="24"/>
            <w:szCs w:val="24"/>
            <w:highlight w:val="yellow"/>
            <w:rPrChange w:id="416" w:author="Gómez Guillén, David" w:date="2021-09-13T11:20:00Z">
              <w:rPr>
                <w:sz w:val="24"/>
                <w:szCs w:val="24"/>
              </w:rPr>
            </w:rPrChange>
          </w:rPr>
          <w:delText>CE analysis</w:delText>
        </w:r>
        <w:r w:rsidR="00EC33FA" w:rsidRPr="00FF3150" w:rsidDel="00B4455E">
          <w:rPr>
            <w:sz w:val="24"/>
            <w:szCs w:val="24"/>
            <w:highlight w:val="yellow"/>
            <w:rPrChange w:id="417" w:author="Gómez Guillén, David" w:date="2021-09-13T11:20:00Z">
              <w:rPr>
                <w:sz w:val="24"/>
                <w:szCs w:val="24"/>
              </w:rPr>
            </w:rPrChange>
          </w:rPr>
          <w:delText xml:space="preserve"> usual practices.</w:delText>
        </w:r>
        <w:r w:rsidR="00794A6F" w:rsidRPr="00FF3150" w:rsidDel="00B4455E">
          <w:rPr>
            <w:sz w:val="24"/>
            <w:szCs w:val="24"/>
            <w:highlight w:val="yellow"/>
            <w:rPrChange w:id="418" w:author="Gómez Guillén, David" w:date="2021-09-13T11:20:00Z">
              <w:rPr>
                <w:sz w:val="24"/>
                <w:szCs w:val="24"/>
              </w:rPr>
            </w:rPrChange>
          </w:rPr>
          <w:delText xml:space="preserve"> </w:delText>
        </w:r>
        <w:commentRangeEnd w:id="391"/>
        <w:r w:rsidR="00B87C9A" w:rsidRPr="00FF3150" w:rsidDel="00B4455E">
          <w:rPr>
            <w:rStyle w:val="CommentReference"/>
            <w:sz w:val="24"/>
            <w:szCs w:val="24"/>
            <w:highlight w:val="yellow"/>
            <w:rPrChange w:id="419" w:author="Gómez Guillén, David" w:date="2021-09-13T11:20:00Z">
              <w:rPr>
                <w:rStyle w:val="CommentReference"/>
              </w:rPr>
            </w:rPrChange>
          </w:rPr>
          <w:commentReference w:id="391"/>
        </w:r>
      </w:del>
      <w:r w:rsidR="00187C8E" w:rsidRPr="00FF3150">
        <w:rPr>
          <w:sz w:val="24"/>
          <w:szCs w:val="24"/>
        </w:rPr>
        <w:t>Artificial Intelligence (AI) and Explainable AI (XAI) techniques can leverage</w:t>
      </w:r>
      <w:r w:rsidR="00186D96" w:rsidRPr="00FF3150">
        <w:rPr>
          <w:sz w:val="24"/>
          <w:szCs w:val="24"/>
        </w:rPr>
        <w:t xml:space="preserve"> </w:t>
      </w:r>
      <w:ins w:id="420" w:author="Gómez Guillén, David" w:date="2021-09-13T01:19:00Z">
        <w:r w:rsidR="00F44781" w:rsidRPr="00FF3150">
          <w:rPr>
            <w:sz w:val="24"/>
            <w:szCs w:val="24"/>
            <w:highlight w:val="yellow"/>
            <w:rPrChange w:id="421" w:author="Gómez Guillén, David" w:date="2021-09-13T11:20:00Z">
              <w:rPr>
                <w:sz w:val="24"/>
                <w:szCs w:val="24"/>
              </w:rPr>
            </w:rPrChange>
          </w:rPr>
          <w:t>all</w:t>
        </w:r>
        <w:r w:rsidR="00F44781" w:rsidRPr="00FF3150">
          <w:rPr>
            <w:sz w:val="24"/>
            <w:szCs w:val="24"/>
          </w:rPr>
          <w:t xml:space="preserve"> </w:t>
        </w:r>
      </w:ins>
      <w:r w:rsidR="009E114C" w:rsidRPr="00FF3150">
        <w:rPr>
          <w:sz w:val="24"/>
          <w:szCs w:val="24"/>
        </w:rPr>
        <w:t>this data</w:t>
      </w:r>
      <w:r w:rsidR="00187C8E" w:rsidRPr="00FF3150">
        <w:rPr>
          <w:sz w:val="24"/>
          <w:szCs w:val="24"/>
        </w:rPr>
        <w:t xml:space="preserve"> to </w:t>
      </w:r>
      <w:del w:id="422" w:author="DIAZ SANCHIS, MIREIA" w:date="2021-09-09T18:13:00Z">
        <w:r w:rsidR="00187C8E" w:rsidRPr="00FF3150" w:rsidDel="00B87C9A">
          <w:rPr>
            <w:sz w:val="24"/>
            <w:szCs w:val="24"/>
            <w:highlight w:val="yellow"/>
            <w:rPrChange w:id="423" w:author="Gómez Guillén, David" w:date="2021-09-13T11:20:00Z">
              <w:rPr>
                <w:sz w:val="24"/>
                <w:szCs w:val="24"/>
              </w:rPr>
            </w:rPrChange>
          </w:rPr>
          <w:delText xml:space="preserve">support </w:delText>
        </w:r>
      </w:del>
      <w:ins w:id="424" w:author="DIAZ SANCHIS, MIREIA" w:date="2021-09-09T18:13:00Z">
        <w:r w:rsidR="00B87C9A" w:rsidRPr="00FF3150">
          <w:rPr>
            <w:sz w:val="24"/>
            <w:szCs w:val="24"/>
            <w:highlight w:val="yellow"/>
            <w:rPrChange w:id="425" w:author="Gómez Guillén, David" w:date="2021-09-13T11:20:00Z">
              <w:rPr>
                <w:sz w:val="24"/>
                <w:szCs w:val="24"/>
              </w:rPr>
            </w:rPrChange>
          </w:rPr>
          <w:t xml:space="preserve">help </w:t>
        </w:r>
      </w:ins>
      <w:del w:id="426" w:author="Gómez Guillén, David" w:date="2021-09-13T00:49:00Z">
        <w:r w:rsidR="00187C8E" w:rsidRPr="00FF3150" w:rsidDel="0011795B">
          <w:rPr>
            <w:sz w:val="24"/>
            <w:szCs w:val="24"/>
            <w:highlight w:val="yellow"/>
            <w:rPrChange w:id="427" w:author="Gómez Guillén, David" w:date="2021-09-13T11:20:00Z">
              <w:rPr>
                <w:sz w:val="24"/>
                <w:szCs w:val="24"/>
              </w:rPr>
            </w:rPrChange>
          </w:rPr>
          <w:delText xml:space="preserve">the </w:delText>
        </w:r>
      </w:del>
      <w:r w:rsidR="00187C8E" w:rsidRPr="00FF3150">
        <w:rPr>
          <w:sz w:val="24"/>
          <w:szCs w:val="24"/>
          <w:highlight w:val="yellow"/>
          <w:rPrChange w:id="428" w:author="Gómez Guillén, David" w:date="2021-09-13T11:20:00Z">
            <w:rPr>
              <w:sz w:val="24"/>
              <w:szCs w:val="24"/>
            </w:rPr>
          </w:rPrChange>
        </w:rPr>
        <w:t>researcher</w:t>
      </w:r>
      <w:ins w:id="429" w:author="Gómez Guillén, David" w:date="2021-09-13T00:50:00Z">
        <w:r w:rsidR="0011795B" w:rsidRPr="00FF3150">
          <w:rPr>
            <w:sz w:val="24"/>
            <w:szCs w:val="24"/>
            <w:highlight w:val="yellow"/>
            <w:rPrChange w:id="430" w:author="Gómez Guillén, David" w:date="2021-09-13T11:20:00Z">
              <w:rPr>
                <w:sz w:val="24"/>
                <w:szCs w:val="24"/>
              </w:rPr>
            </w:rPrChange>
          </w:rPr>
          <w:t>s</w:t>
        </w:r>
      </w:ins>
      <w:r w:rsidR="00187C8E" w:rsidRPr="00FF3150">
        <w:rPr>
          <w:sz w:val="24"/>
          <w:szCs w:val="24"/>
          <w:highlight w:val="yellow"/>
          <w:rPrChange w:id="431" w:author="Gómez Guillén, David" w:date="2021-09-13T11:20:00Z">
            <w:rPr>
              <w:sz w:val="24"/>
              <w:szCs w:val="24"/>
            </w:rPr>
          </w:rPrChange>
        </w:rPr>
        <w:t xml:space="preserve"> </w:t>
      </w:r>
      <w:ins w:id="432" w:author="DIAZ SANCHIS, MIREIA" w:date="2021-09-09T18:12:00Z">
        <w:del w:id="433" w:author="Gómez Guillén, David" w:date="2021-09-13T00:50:00Z">
          <w:r w:rsidR="00B87C9A" w:rsidRPr="00FF3150" w:rsidDel="0011795B">
            <w:rPr>
              <w:sz w:val="24"/>
              <w:szCs w:val="24"/>
              <w:highlight w:val="yellow"/>
              <w:rPrChange w:id="434" w:author="Gómez Guillén, David" w:date="2021-09-13T11:20:00Z">
                <w:rPr>
                  <w:sz w:val="24"/>
                  <w:szCs w:val="24"/>
                </w:rPr>
              </w:rPrChange>
            </w:rPr>
            <w:delText xml:space="preserve">in </w:delText>
          </w:r>
        </w:del>
        <w:del w:id="435" w:author="Gómez Guillén, David" w:date="2021-09-13T00:51:00Z">
          <w:r w:rsidR="00B87C9A" w:rsidRPr="00FF3150" w:rsidDel="0011795B">
            <w:rPr>
              <w:sz w:val="24"/>
              <w:szCs w:val="24"/>
              <w:highlight w:val="yellow"/>
              <w:rPrChange w:id="436" w:author="Gómez Guillén, David" w:date="2021-09-13T11:20:00Z">
                <w:rPr>
                  <w:sz w:val="24"/>
                  <w:szCs w:val="24"/>
                </w:rPr>
              </w:rPrChange>
            </w:rPr>
            <w:delText>interpret</w:delText>
          </w:r>
        </w:del>
      </w:ins>
      <w:ins w:id="437" w:author="Gómez Guillén, David" w:date="2021-09-13T00:51:00Z">
        <w:r w:rsidR="0011795B" w:rsidRPr="00FF3150">
          <w:rPr>
            <w:sz w:val="24"/>
            <w:szCs w:val="24"/>
            <w:highlight w:val="yellow"/>
            <w:rPrChange w:id="438" w:author="Gómez Guillén, David" w:date="2021-09-13T11:20:00Z">
              <w:rPr>
                <w:sz w:val="24"/>
                <w:szCs w:val="24"/>
              </w:rPr>
            </w:rPrChange>
          </w:rPr>
          <w:t>understand</w:t>
        </w:r>
      </w:ins>
      <w:ins w:id="439" w:author="Gómez Guillén, David" w:date="2021-09-13T00:50:00Z">
        <w:r w:rsidR="0011795B" w:rsidRPr="00FF3150">
          <w:rPr>
            <w:sz w:val="24"/>
            <w:szCs w:val="24"/>
          </w:rPr>
          <w:t xml:space="preserve"> </w:t>
        </w:r>
      </w:ins>
      <w:ins w:id="440" w:author="DIAZ SANCHIS, MIREIA" w:date="2021-09-09T18:12:00Z">
        <w:del w:id="441" w:author="Gómez Guillén, David" w:date="2021-09-13T00:50:00Z">
          <w:r w:rsidR="00B87C9A" w:rsidRPr="00FF3150" w:rsidDel="0011795B">
            <w:rPr>
              <w:sz w:val="24"/>
              <w:szCs w:val="24"/>
            </w:rPr>
            <w:delText xml:space="preserve">ing </w:delText>
          </w:r>
        </w:del>
        <w:r w:rsidR="00B87C9A" w:rsidRPr="00FF3150">
          <w:rPr>
            <w:sz w:val="24"/>
            <w:szCs w:val="24"/>
          </w:rPr>
          <w:t xml:space="preserve">the impact of the different parameters in different ways and </w:t>
        </w:r>
        <w:del w:id="442" w:author="Gómez Guillén, David" w:date="2021-09-13T01:45:00Z">
          <w:r w:rsidR="00B87C9A" w:rsidRPr="00FF3150" w:rsidDel="00A37272">
            <w:rPr>
              <w:sz w:val="24"/>
              <w:szCs w:val="24"/>
            </w:rPr>
            <w:delText xml:space="preserve">thus </w:delText>
          </w:r>
        </w:del>
        <w:r w:rsidR="00B87C9A" w:rsidRPr="00FF3150">
          <w:rPr>
            <w:sz w:val="24"/>
            <w:szCs w:val="24"/>
          </w:rPr>
          <w:t xml:space="preserve">identify the subset of them that would actually have </w:t>
        </w:r>
      </w:ins>
      <w:ins w:id="443" w:author="DIAZ SANCHIS, MIREIA" w:date="2021-09-09T18:14:00Z">
        <w:r w:rsidR="00B87C9A" w:rsidRPr="00FF3150">
          <w:rPr>
            <w:sz w:val="24"/>
            <w:szCs w:val="24"/>
          </w:rPr>
          <w:t>a large</w:t>
        </w:r>
      </w:ins>
      <w:ins w:id="444" w:author="DIAZ SANCHIS, MIREIA" w:date="2021-09-09T18:12:00Z">
        <w:r w:rsidR="00B87C9A" w:rsidRPr="00FF3150">
          <w:rPr>
            <w:sz w:val="24"/>
            <w:szCs w:val="24"/>
          </w:rPr>
          <w:t xml:space="preserve"> influence on the results.</w:t>
        </w:r>
      </w:ins>
      <w:del w:id="445" w:author="DIAZ SANCHIS, MIREIA" w:date="2021-09-09T18:12:00Z">
        <w:r w:rsidR="00187C8E" w:rsidRPr="00FF3150" w:rsidDel="00B87C9A">
          <w:rPr>
            <w:sz w:val="24"/>
            <w:szCs w:val="24"/>
          </w:rPr>
          <w:delText>in</w:delText>
        </w:r>
      </w:del>
      <w:del w:id="446" w:author="DIAZ SANCHIS, MIREIA" w:date="2021-09-09T18:10:00Z">
        <w:r w:rsidR="00187C8E" w:rsidRPr="00FF3150" w:rsidDel="00B87C9A">
          <w:rPr>
            <w:sz w:val="24"/>
            <w:szCs w:val="24"/>
          </w:rPr>
          <w:delText>to</w:delText>
        </w:r>
      </w:del>
      <w:del w:id="447" w:author="DIAZ SANCHIS, MIREIA" w:date="2021-09-09T18:12:00Z">
        <w:r w:rsidR="00187C8E" w:rsidRPr="00FF3150" w:rsidDel="00B87C9A">
          <w:rPr>
            <w:sz w:val="24"/>
            <w:szCs w:val="24"/>
          </w:rPr>
          <w:delText xml:space="preserve"> the interpretation of the SAs in different ways.</w:delText>
        </w:r>
      </w:del>
      <w:ins w:id="448" w:author="Gómez Guillén, David" w:date="2021-09-13T11:19:00Z">
        <w:r w:rsidR="00E1150D" w:rsidRPr="00FF3150">
          <w:rPr>
            <w:sz w:val="24"/>
            <w:szCs w:val="24"/>
          </w:rPr>
          <w:t xml:space="preserve"> </w:t>
        </w:r>
      </w:ins>
      <w:ins w:id="449" w:author="Gómez Guillén, David" w:date="2021-09-13T11:14:00Z">
        <w:r w:rsidR="009D5D5B" w:rsidRPr="00FF3150">
          <w:rPr>
            <w:sz w:val="24"/>
            <w:szCs w:val="24"/>
            <w:highlight w:val="yellow"/>
            <w:rPrChange w:id="450" w:author="Gómez Guillén, David" w:date="2021-09-13T11:20:00Z">
              <w:rPr>
                <w:sz w:val="24"/>
                <w:szCs w:val="24"/>
              </w:rPr>
            </w:rPrChange>
          </w:rPr>
          <w:t xml:space="preserve">Different </w:t>
        </w:r>
      </w:ins>
      <w:ins w:id="451" w:author="Gómez Guillén, David" w:date="2021-09-13T11:15:00Z">
        <w:r w:rsidR="00E1150D" w:rsidRPr="00FF3150">
          <w:rPr>
            <w:sz w:val="24"/>
            <w:szCs w:val="24"/>
            <w:highlight w:val="yellow"/>
            <w:rPrChange w:id="452" w:author="Gómez Guillén, David" w:date="2021-09-13T11:20:00Z">
              <w:rPr>
                <w:sz w:val="24"/>
                <w:szCs w:val="24"/>
              </w:rPr>
            </w:rPrChange>
          </w:rPr>
          <w:t xml:space="preserve">ideas to </w:t>
        </w:r>
      </w:ins>
      <w:ins w:id="453" w:author="Gómez Guillén, David" w:date="2021-09-13T11:14:00Z">
        <w:r w:rsidR="009D5D5B" w:rsidRPr="00FF3150">
          <w:rPr>
            <w:sz w:val="24"/>
            <w:szCs w:val="24"/>
            <w:highlight w:val="yellow"/>
            <w:rPrChange w:id="454" w:author="Gómez Guillén, David" w:date="2021-09-13T11:20:00Z">
              <w:rPr>
                <w:sz w:val="24"/>
                <w:szCs w:val="24"/>
              </w:rPr>
            </w:rPrChange>
          </w:rPr>
          <w:t xml:space="preserve"> </w:t>
        </w:r>
      </w:ins>
      <w:ins w:id="455" w:author="Gómez Guillén, David" w:date="2021-09-13T11:17:00Z">
        <w:r w:rsidR="00E1150D" w:rsidRPr="00FF3150">
          <w:rPr>
            <w:sz w:val="24"/>
            <w:szCs w:val="24"/>
            <w:highlight w:val="yellow"/>
            <w:rPrChange w:id="456" w:author="Gómez Guillén, David" w:date="2021-09-13T11:20:00Z">
              <w:rPr>
                <w:sz w:val="24"/>
                <w:szCs w:val="24"/>
              </w:rPr>
            </w:rPrChange>
          </w:rPr>
          <w:t xml:space="preserve">contribute to CEA modeling </w:t>
        </w:r>
      </w:ins>
      <w:ins w:id="457" w:author="Gómez Guillén, David" w:date="2021-09-13T11:19:00Z">
        <w:r w:rsidR="00E1150D" w:rsidRPr="00FF3150">
          <w:rPr>
            <w:sz w:val="24"/>
            <w:szCs w:val="24"/>
            <w:highlight w:val="yellow"/>
            <w:rPrChange w:id="458" w:author="Gómez Guillén, David" w:date="2021-09-13T11:20:00Z">
              <w:rPr>
                <w:sz w:val="24"/>
                <w:szCs w:val="24"/>
              </w:rPr>
            </w:rPrChange>
          </w:rPr>
          <w:t xml:space="preserve">in this manner </w:t>
        </w:r>
      </w:ins>
      <w:ins w:id="459" w:author="Gómez Guillén, David" w:date="2021-09-13T11:17:00Z">
        <w:r w:rsidR="00E1150D" w:rsidRPr="00FF3150">
          <w:rPr>
            <w:sz w:val="24"/>
            <w:szCs w:val="24"/>
            <w:highlight w:val="yellow"/>
            <w:rPrChange w:id="460" w:author="Gómez Guillén, David" w:date="2021-09-13T11:20:00Z">
              <w:rPr>
                <w:sz w:val="24"/>
                <w:szCs w:val="24"/>
              </w:rPr>
            </w:rPrChange>
          </w:rPr>
          <w:t>are outlined next</w:t>
        </w:r>
      </w:ins>
      <w:ins w:id="461" w:author="Gómez Guillén, David" w:date="2021-09-13T11:19:00Z">
        <w:r w:rsidR="00E1150D" w:rsidRPr="00FF3150">
          <w:rPr>
            <w:sz w:val="24"/>
            <w:szCs w:val="24"/>
            <w:highlight w:val="yellow"/>
            <w:rPrChange w:id="462" w:author="Gómez Guillén, David" w:date="2021-09-13T11:20:00Z">
              <w:rPr>
                <w:sz w:val="24"/>
                <w:szCs w:val="24"/>
              </w:rPr>
            </w:rPrChange>
          </w:rPr>
          <w:t>.</w:t>
        </w:r>
      </w:ins>
    </w:p>
    <w:p w14:paraId="752FD6CE" w14:textId="691EE365" w:rsidR="000B4819" w:rsidRPr="00FF3150" w:rsidDel="00B87C9A" w:rsidRDefault="000B4819" w:rsidP="00307DF9">
      <w:pPr>
        <w:jc w:val="both"/>
        <w:rPr>
          <w:del w:id="463" w:author="DIAZ SANCHIS, MIREIA" w:date="2021-09-09T18:12:00Z"/>
          <w:sz w:val="24"/>
          <w:szCs w:val="24"/>
        </w:rPr>
      </w:pPr>
    </w:p>
    <w:p w14:paraId="37BA43C4" w14:textId="36DBC77E" w:rsidR="00E44A85" w:rsidRPr="00FF3150" w:rsidRDefault="00E44A85" w:rsidP="00B4455E">
      <w:pPr>
        <w:pStyle w:val="ListParagraph"/>
        <w:numPr>
          <w:ilvl w:val="0"/>
          <w:numId w:val="1"/>
        </w:numPr>
        <w:jc w:val="both"/>
        <w:rPr>
          <w:ins w:id="464" w:author="Gómez Guillén, David" w:date="2021-09-13T00:39:00Z"/>
          <w:sz w:val="24"/>
          <w:szCs w:val="24"/>
        </w:rPr>
      </w:pPr>
      <w:r w:rsidRPr="00FF3150">
        <w:rPr>
          <w:sz w:val="24"/>
          <w:szCs w:val="24"/>
          <w:rPrChange w:id="465" w:author="Gómez Guillén, David" w:date="2021-09-13T11:20:00Z">
            <w:rPr/>
          </w:rPrChange>
        </w:rPr>
        <w:t xml:space="preserve">A possibility to handle the mentioned </w:t>
      </w:r>
      <w:del w:id="466" w:author="DIAZ SANCHIS, MIREIA" w:date="2021-09-09T18:14:00Z">
        <w:r w:rsidRPr="00FF3150" w:rsidDel="00B87C9A">
          <w:rPr>
            <w:sz w:val="24"/>
            <w:szCs w:val="24"/>
            <w:rPrChange w:id="467" w:author="Gómez Guillén, David" w:date="2021-09-13T11:20:00Z">
              <w:rPr/>
            </w:rPrChange>
          </w:rPr>
          <w:delText xml:space="preserve">selection of </w:delText>
        </w:r>
      </w:del>
      <w:ins w:id="468" w:author="DIAZ SANCHIS, MIREIA" w:date="2021-09-09T18:14:00Z">
        <w:r w:rsidR="00B87C9A" w:rsidRPr="00FF3150">
          <w:rPr>
            <w:sz w:val="24"/>
            <w:szCs w:val="24"/>
            <w:rPrChange w:id="469" w:author="Gómez Guillén, David" w:date="2021-09-13T11:20:00Z">
              <w:rPr/>
            </w:rPrChange>
          </w:rPr>
          <w:t xml:space="preserve">parameter </w:t>
        </w:r>
      </w:ins>
      <w:r w:rsidRPr="00FF3150">
        <w:rPr>
          <w:sz w:val="24"/>
          <w:szCs w:val="24"/>
          <w:rPrChange w:id="470" w:author="Gómez Guillén, David" w:date="2021-09-13T11:20:00Z">
            <w:rPr/>
          </w:rPrChange>
        </w:rPr>
        <w:t>subset</w:t>
      </w:r>
      <w:ins w:id="471" w:author="Gómez Guillén, David" w:date="2021-09-13T01:47:00Z">
        <w:r w:rsidR="00BF0D54" w:rsidRPr="00FF3150">
          <w:rPr>
            <w:sz w:val="24"/>
            <w:szCs w:val="24"/>
          </w:rPr>
          <w:t xml:space="preserve"> </w:t>
        </w:r>
        <w:r w:rsidR="00BF0D54" w:rsidRPr="00FF3150">
          <w:rPr>
            <w:sz w:val="24"/>
            <w:szCs w:val="24"/>
            <w:highlight w:val="yellow"/>
            <w:rPrChange w:id="472" w:author="Gómez Guillén, David" w:date="2021-09-13T11:20:00Z">
              <w:rPr>
                <w:sz w:val="24"/>
                <w:szCs w:val="24"/>
              </w:rPr>
            </w:rPrChange>
          </w:rPr>
          <w:t>selection</w:t>
        </w:r>
      </w:ins>
      <w:del w:id="473" w:author="Gómez Guillén, David" w:date="2021-09-13T01:47:00Z">
        <w:r w:rsidRPr="00FF3150" w:rsidDel="00BF0D54">
          <w:rPr>
            <w:sz w:val="24"/>
            <w:szCs w:val="24"/>
            <w:highlight w:val="yellow"/>
            <w:rPrChange w:id="474" w:author="Gómez Guillén, David" w:date="2021-09-13T11:20:00Z">
              <w:rPr/>
            </w:rPrChange>
          </w:rPr>
          <w:delText>s</w:delText>
        </w:r>
      </w:del>
      <w:r w:rsidRPr="00FF3150">
        <w:rPr>
          <w:sz w:val="24"/>
          <w:szCs w:val="24"/>
          <w:rPrChange w:id="475" w:author="Gómez Guillén, David" w:date="2021-09-13T11:20:00Z">
            <w:rPr/>
          </w:rPrChange>
        </w:rPr>
        <w:t xml:space="preserve"> </w:t>
      </w:r>
      <w:del w:id="476" w:author="DIAZ SANCHIS, MIREIA" w:date="2021-09-09T18:15:00Z">
        <w:r w:rsidRPr="00FF3150" w:rsidDel="00B87C9A">
          <w:rPr>
            <w:sz w:val="24"/>
            <w:szCs w:val="24"/>
            <w:rPrChange w:id="477" w:author="Gómez Guillén, David" w:date="2021-09-13T11:20:00Z">
              <w:rPr/>
            </w:rPrChange>
          </w:rPr>
          <w:delText xml:space="preserve">with a large impact on the output </w:delText>
        </w:r>
      </w:del>
      <w:r w:rsidRPr="00FF3150">
        <w:rPr>
          <w:sz w:val="24"/>
          <w:szCs w:val="24"/>
          <w:rPrChange w:id="478" w:author="Gómez Guillén, David" w:date="2021-09-13T11:20:00Z">
            <w:rPr/>
          </w:rPrChange>
        </w:rPr>
        <w:t>is the us</w:t>
      </w:r>
      <w:del w:id="479" w:author="DIAZ SANCHIS, MIREIA" w:date="2021-09-09T18:15:00Z">
        <w:r w:rsidRPr="00FF3150" w:rsidDel="00B87C9A">
          <w:rPr>
            <w:sz w:val="24"/>
            <w:szCs w:val="24"/>
            <w:rPrChange w:id="480" w:author="Gómez Guillén, David" w:date="2021-09-13T11:20:00Z">
              <w:rPr/>
            </w:rPrChange>
          </w:rPr>
          <w:delText>ag</w:delText>
        </w:r>
      </w:del>
      <w:r w:rsidRPr="00FF3150">
        <w:rPr>
          <w:sz w:val="24"/>
          <w:szCs w:val="24"/>
          <w:rPrChange w:id="481" w:author="Gómez Guillén, David" w:date="2021-09-13T11:20:00Z">
            <w:rPr/>
          </w:rPrChange>
        </w:rPr>
        <w:t xml:space="preserve">e of artificial neural networks (ANNs). Using a single hidden layer, </w:t>
      </w:r>
      <w:del w:id="482" w:author="DIAZ SANCHIS, MIREIA" w:date="2021-09-09T18:15:00Z">
        <w:r w:rsidRPr="00FF3150" w:rsidDel="00B87C9A">
          <w:rPr>
            <w:sz w:val="24"/>
            <w:szCs w:val="24"/>
            <w:rPrChange w:id="483" w:author="Gómez Guillén, David" w:date="2021-09-13T11:20:00Z">
              <w:rPr/>
            </w:rPrChange>
          </w:rPr>
          <w:delText xml:space="preserve">a </w:delText>
        </w:r>
      </w:del>
      <w:r w:rsidRPr="00FF3150">
        <w:rPr>
          <w:sz w:val="24"/>
          <w:szCs w:val="24"/>
          <w:rPrChange w:id="484" w:author="Gómez Guillén, David" w:date="2021-09-13T11:20:00Z">
            <w:rPr/>
          </w:rPrChange>
        </w:rPr>
        <w:t xml:space="preserve">proper training and ensuring an adequate fit to the </w:t>
      </w:r>
      <w:del w:id="485" w:author="DIAZ SANCHIS, MIREIA" w:date="2021-09-09T18:17:00Z">
        <w:r w:rsidRPr="00FF3150" w:rsidDel="00B87C9A">
          <w:rPr>
            <w:sz w:val="24"/>
            <w:szCs w:val="24"/>
            <w:rPrChange w:id="486" w:author="Gómez Guillén, David" w:date="2021-09-13T11:20:00Z">
              <w:rPr/>
            </w:rPrChange>
          </w:rPr>
          <w:delText xml:space="preserve">CE </w:delText>
        </w:r>
      </w:del>
      <w:ins w:id="487" w:author="DIAZ SANCHIS, MIREIA" w:date="2021-09-09T18:17:00Z">
        <w:r w:rsidR="00B87C9A" w:rsidRPr="00FF3150">
          <w:rPr>
            <w:sz w:val="24"/>
            <w:szCs w:val="24"/>
            <w:rPrChange w:id="488" w:author="Gómez Guillén, David" w:date="2021-09-13T11:20:00Z">
              <w:rPr/>
            </w:rPrChange>
          </w:rPr>
          <w:t xml:space="preserve">simulation </w:t>
        </w:r>
      </w:ins>
      <w:r w:rsidRPr="00FF3150">
        <w:rPr>
          <w:sz w:val="24"/>
          <w:szCs w:val="24"/>
          <w:rPrChange w:id="489" w:author="Gómez Guillén, David" w:date="2021-09-13T11:20:00Z">
            <w:rPr/>
          </w:rPrChange>
        </w:rPr>
        <w:t>model</w:t>
      </w:r>
      <w:del w:id="490" w:author="DIAZ SANCHIS, MIREIA" w:date="2021-09-09T18:17:00Z">
        <w:r w:rsidRPr="00FF3150" w:rsidDel="00B87C9A">
          <w:rPr>
            <w:sz w:val="24"/>
            <w:szCs w:val="24"/>
            <w:rPrChange w:id="491" w:author="Gómez Guillén, David" w:date="2021-09-13T11:20:00Z">
              <w:rPr/>
            </w:rPrChange>
          </w:rPr>
          <w:delText>'s actual</w:delText>
        </w:r>
      </w:del>
      <w:del w:id="492" w:author="Gómez Guillén, David" w:date="2021-09-13T01:48:00Z">
        <w:r w:rsidRPr="00FF3150" w:rsidDel="00BF0D54">
          <w:rPr>
            <w:sz w:val="24"/>
            <w:szCs w:val="24"/>
            <w:rPrChange w:id="493" w:author="Gómez Guillén, David" w:date="2021-09-13T11:20:00Z">
              <w:rPr/>
            </w:rPrChange>
          </w:rPr>
          <w:delText xml:space="preserve"> </w:delText>
        </w:r>
      </w:del>
      <w:del w:id="494" w:author="DIAZ SANCHIS, MIREIA" w:date="2021-09-09T18:17:00Z">
        <w:r w:rsidRPr="00FF3150" w:rsidDel="00B87C9A">
          <w:rPr>
            <w:sz w:val="24"/>
            <w:szCs w:val="24"/>
            <w:rPrChange w:id="495" w:author="Gómez Guillén, David" w:date="2021-09-13T11:20:00Z">
              <w:rPr/>
            </w:rPrChange>
          </w:rPr>
          <w:delText>output</w:delText>
        </w:r>
      </w:del>
      <w:r w:rsidRPr="00FF3150">
        <w:rPr>
          <w:sz w:val="24"/>
          <w:szCs w:val="24"/>
          <w:rPrChange w:id="496" w:author="Gómez Guillén, David" w:date="2021-09-13T11:20:00Z">
            <w:rPr/>
          </w:rPrChange>
        </w:rPr>
        <w:t xml:space="preserve">, the fitted network parameters could give us insight into </w:t>
      </w:r>
      <w:del w:id="497" w:author="Gómez Guillén, David" w:date="2021-09-13T01:54:00Z">
        <w:r w:rsidRPr="00FF3150" w:rsidDel="00146393">
          <w:rPr>
            <w:sz w:val="24"/>
            <w:szCs w:val="24"/>
            <w:highlight w:val="yellow"/>
            <w:rPrChange w:id="498" w:author="Gómez Guillén, David" w:date="2021-09-13T11:20:00Z">
              <w:rPr/>
            </w:rPrChange>
          </w:rPr>
          <w:delText xml:space="preserve">potentially </w:delText>
        </w:r>
      </w:del>
      <w:del w:id="499" w:author="Gómez Guillén, David" w:date="2021-09-13T01:56:00Z">
        <w:r w:rsidRPr="00FF3150" w:rsidDel="00146393">
          <w:rPr>
            <w:sz w:val="24"/>
            <w:szCs w:val="24"/>
            <w:highlight w:val="yellow"/>
            <w:rPrChange w:id="500" w:author="Gómez Guillén, David" w:date="2021-09-13T11:20:00Z">
              <w:rPr/>
            </w:rPrChange>
          </w:rPr>
          <w:delText xml:space="preserve">interesting </w:delText>
        </w:r>
      </w:del>
      <w:ins w:id="501" w:author="Gómez Guillén, David" w:date="2021-09-13T01:56:00Z">
        <w:r w:rsidR="00146393" w:rsidRPr="00FF3150">
          <w:rPr>
            <w:sz w:val="24"/>
            <w:szCs w:val="24"/>
            <w:highlight w:val="yellow"/>
            <w:rPrChange w:id="502" w:author="Gómez Guillén, David" w:date="2021-09-13T11:20:00Z">
              <w:rPr>
                <w:sz w:val="24"/>
                <w:szCs w:val="24"/>
              </w:rPr>
            </w:rPrChange>
          </w:rPr>
          <w:t>promising</w:t>
        </w:r>
        <w:r w:rsidR="00146393" w:rsidRPr="00FF3150">
          <w:rPr>
            <w:sz w:val="24"/>
            <w:szCs w:val="24"/>
            <w:rPrChange w:id="503" w:author="Gómez Guillén, David" w:date="2021-09-13T11:20:00Z">
              <w:rPr/>
            </w:rPrChange>
          </w:rPr>
          <w:t xml:space="preserve"> </w:t>
        </w:r>
      </w:ins>
      <w:r w:rsidRPr="00FF3150">
        <w:rPr>
          <w:sz w:val="24"/>
          <w:szCs w:val="24"/>
          <w:rPrChange w:id="504" w:author="Gómez Guillén, David" w:date="2021-09-13T11:20:00Z">
            <w:rPr/>
          </w:rPrChange>
        </w:rPr>
        <w:t xml:space="preserve">subsets. </w:t>
      </w:r>
      <w:r w:rsidR="003700C4" w:rsidRPr="00FF3150">
        <w:rPr>
          <w:sz w:val="24"/>
          <w:szCs w:val="24"/>
          <w:rPrChange w:id="505" w:author="Gómez Guillén, David" w:date="2021-09-13T11:20:00Z">
            <w:rPr/>
          </w:rPrChange>
        </w:rPr>
        <w:t xml:space="preserve">More hidden layers could </w:t>
      </w:r>
      <w:r w:rsidR="00FA6A11" w:rsidRPr="00FF3150">
        <w:rPr>
          <w:sz w:val="24"/>
          <w:szCs w:val="24"/>
          <w:rPrChange w:id="506" w:author="Gómez Guillén, David" w:date="2021-09-13T11:20:00Z">
            <w:rPr/>
          </w:rPrChange>
        </w:rPr>
        <w:t xml:space="preserve">detect </w:t>
      </w:r>
      <w:r w:rsidR="00D0521C" w:rsidRPr="00FF3150">
        <w:rPr>
          <w:sz w:val="24"/>
          <w:szCs w:val="24"/>
          <w:rPrChange w:id="507" w:author="Gómez Guillén, David" w:date="2021-09-13T11:20:00Z">
            <w:rPr/>
          </w:rPrChange>
        </w:rPr>
        <w:t>more complex</w:t>
      </w:r>
      <w:del w:id="508" w:author="DIAZ SANCHIS, MIREIA" w:date="2021-09-09T18:18:00Z">
        <w:r w:rsidR="00D0521C" w:rsidRPr="00FF3150" w:rsidDel="00B87C9A">
          <w:rPr>
            <w:sz w:val="24"/>
            <w:szCs w:val="24"/>
            <w:rPrChange w:id="509" w:author="Gómez Guillén, David" w:date="2021-09-13T11:20:00Z">
              <w:rPr/>
            </w:rPrChange>
          </w:rPr>
          <w:delText>,</w:delText>
        </w:r>
      </w:del>
      <w:r w:rsidR="00D0521C" w:rsidRPr="00FF3150">
        <w:rPr>
          <w:sz w:val="24"/>
          <w:szCs w:val="24"/>
          <w:rPrChange w:id="510" w:author="Gómez Guillén, David" w:date="2021-09-13T11:20:00Z">
            <w:rPr/>
          </w:rPrChange>
        </w:rPr>
        <w:t xml:space="preserve"> hierarchical relationships</w:t>
      </w:r>
      <w:ins w:id="511" w:author="DIAZ SANCHIS, MIREIA" w:date="2021-09-09T18:19:00Z">
        <w:r w:rsidR="00B87C9A" w:rsidRPr="00FF3150">
          <w:rPr>
            <w:sz w:val="24"/>
            <w:szCs w:val="24"/>
            <w:rPrChange w:id="512" w:author="Gómez Guillén, David" w:date="2021-09-13T11:20:00Z">
              <w:rPr/>
            </w:rPrChange>
          </w:rPr>
          <w:t>.</w:t>
        </w:r>
      </w:ins>
      <w:r w:rsidR="00D0521C" w:rsidRPr="00FF3150">
        <w:rPr>
          <w:sz w:val="24"/>
          <w:szCs w:val="24"/>
          <w:rPrChange w:id="513" w:author="Gómez Guillén, David" w:date="2021-09-13T11:20:00Z">
            <w:rPr/>
          </w:rPrChange>
        </w:rPr>
        <w:t xml:space="preserve"> but at </w:t>
      </w:r>
      <w:r w:rsidR="00D50902" w:rsidRPr="00FF3150">
        <w:rPr>
          <w:sz w:val="24"/>
          <w:szCs w:val="24"/>
          <w:rPrChange w:id="514" w:author="Gómez Guillén, David" w:date="2021-09-13T11:20:00Z">
            <w:rPr/>
          </w:rPrChange>
        </w:rPr>
        <w:t xml:space="preserve">the cost of </w:t>
      </w:r>
      <w:ins w:id="515" w:author="Gómez Guillén, David" w:date="2021-09-13T01:48:00Z">
        <w:r w:rsidR="00BF0D54" w:rsidRPr="00FF3150">
          <w:rPr>
            <w:sz w:val="24"/>
            <w:szCs w:val="24"/>
          </w:rPr>
          <w:t xml:space="preserve">a </w:t>
        </w:r>
      </w:ins>
      <w:del w:id="516" w:author="DIAZ SANCHIS, MIREIA" w:date="2021-09-09T18:19:00Z">
        <w:r w:rsidR="00D50902" w:rsidRPr="00FF3150" w:rsidDel="007C5FE7">
          <w:rPr>
            <w:sz w:val="24"/>
            <w:szCs w:val="24"/>
            <w:rPrChange w:id="517" w:author="Gómez Guillén, David" w:date="2021-09-13T11:20:00Z">
              <w:rPr/>
            </w:rPrChange>
          </w:rPr>
          <w:delText xml:space="preserve">a </w:delText>
        </w:r>
      </w:del>
      <w:r w:rsidR="00D50902" w:rsidRPr="00FF3150">
        <w:rPr>
          <w:sz w:val="24"/>
          <w:szCs w:val="24"/>
          <w:rPrChange w:id="518" w:author="Gómez Guillén, David" w:date="2021-09-13T11:20:00Z">
            <w:rPr/>
          </w:rPrChange>
        </w:rPr>
        <w:t>more difficult interpretation.</w:t>
      </w:r>
    </w:p>
    <w:p w14:paraId="7979DF3D" w14:textId="77777777" w:rsidR="00B4455E" w:rsidRPr="00FF3150" w:rsidRDefault="00B4455E">
      <w:pPr>
        <w:pStyle w:val="ListParagraph"/>
        <w:jc w:val="both"/>
        <w:rPr>
          <w:sz w:val="24"/>
          <w:szCs w:val="24"/>
          <w:rPrChange w:id="519" w:author="Gómez Guillén, David" w:date="2021-09-13T11:20:00Z">
            <w:rPr/>
          </w:rPrChange>
        </w:rPr>
        <w:pPrChange w:id="520" w:author="Gómez Guillén, David" w:date="2021-09-13T00:39:00Z">
          <w:pPr>
            <w:jc w:val="both"/>
          </w:pPr>
        </w:pPrChange>
      </w:pPr>
    </w:p>
    <w:p w14:paraId="7D016527" w14:textId="537626E9" w:rsidR="00E44A85" w:rsidRPr="00FF3150" w:rsidRDefault="00E44A85" w:rsidP="00B4455E">
      <w:pPr>
        <w:pStyle w:val="ListParagraph"/>
        <w:numPr>
          <w:ilvl w:val="0"/>
          <w:numId w:val="1"/>
        </w:numPr>
        <w:jc w:val="both"/>
        <w:rPr>
          <w:ins w:id="521" w:author="Gómez Guillén, David" w:date="2021-09-13T00:39:00Z"/>
          <w:sz w:val="24"/>
          <w:szCs w:val="24"/>
        </w:rPr>
      </w:pPr>
      <w:r w:rsidRPr="00FF3150">
        <w:rPr>
          <w:sz w:val="24"/>
          <w:szCs w:val="24"/>
          <w:rPrChange w:id="522" w:author="Gómez Guillén, David" w:date="2021-09-13T11:20:00Z">
            <w:rPr/>
          </w:rPrChange>
        </w:rPr>
        <w:t xml:space="preserve">Another useful tool would be the generation of causal diagrams representing the </w:t>
      </w:r>
      <w:del w:id="523" w:author="DIAZ SANCHIS, MIREIA" w:date="2021-09-09T18:19:00Z">
        <w:r w:rsidRPr="00FF3150" w:rsidDel="007C5FE7">
          <w:rPr>
            <w:sz w:val="24"/>
            <w:szCs w:val="24"/>
            <w:rPrChange w:id="524" w:author="Gómez Guillén, David" w:date="2021-09-13T11:20:00Z">
              <w:rPr/>
            </w:rPrChange>
          </w:rPr>
          <w:delText xml:space="preserve">CE </w:delText>
        </w:r>
      </w:del>
      <w:r w:rsidRPr="00FF3150">
        <w:rPr>
          <w:sz w:val="24"/>
          <w:szCs w:val="24"/>
          <w:rPrChange w:id="525" w:author="Gómez Guillén, David" w:date="2021-09-13T11:20:00Z">
            <w:rPr/>
          </w:rPrChange>
        </w:rPr>
        <w:t>model using directed acyclic graphs (DAG)</w:t>
      </w:r>
      <w:r w:rsidR="008323B7" w:rsidRPr="00FF3150">
        <w:rPr>
          <w:sz w:val="24"/>
          <w:szCs w:val="24"/>
          <w:rPrChange w:id="526" w:author="Gómez Guillén, David" w:date="2021-09-13T11:20:00Z">
            <w:rPr/>
          </w:rPrChange>
        </w:rPr>
        <w:t>,</w:t>
      </w:r>
      <w:r w:rsidRPr="00FF3150">
        <w:rPr>
          <w:sz w:val="24"/>
          <w:szCs w:val="24"/>
          <w:rPrChange w:id="527" w:author="Gómez Guillén, David" w:date="2021-09-13T11:20:00Z">
            <w:rPr/>
          </w:rPrChange>
        </w:rPr>
        <w:t xml:space="preserve"> with the addition of intermediate </w:t>
      </w:r>
      <w:r w:rsidR="00C52306" w:rsidRPr="00FF3150">
        <w:rPr>
          <w:sz w:val="24"/>
          <w:szCs w:val="24"/>
          <w:rPrChange w:id="528" w:author="Gómez Guillén, David" w:date="2021-09-13T11:20:00Z">
            <w:rPr/>
          </w:rPrChange>
        </w:rPr>
        <w:t>outputs</w:t>
      </w:r>
      <w:r w:rsidRPr="00FF3150">
        <w:rPr>
          <w:sz w:val="24"/>
          <w:szCs w:val="24"/>
          <w:rPrChange w:id="529" w:author="Gómez Guillén, David" w:date="2021-09-13T11:20:00Z">
            <w:rPr/>
          </w:rPrChange>
        </w:rPr>
        <w:t xml:space="preserve"> of interest generated by the model (e.g. observed incidence, observed mortality, number of unnecessary treatments, ...). These diagrams would show the causal relationship between the inputs, </w:t>
      </w:r>
      <w:del w:id="530" w:author="DIAZ SANCHIS, MIREIA" w:date="2021-09-09T18:20:00Z">
        <w:r w:rsidRPr="00FF3150" w:rsidDel="007C5FE7">
          <w:rPr>
            <w:sz w:val="24"/>
            <w:szCs w:val="24"/>
            <w:rPrChange w:id="531" w:author="Gómez Guillén, David" w:date="2021-09-13T11:20:00Z">
              <w:rPr/>
            </w:rPrChange>
          </w:rPr>
          <w:delText xml:space="preserve">the </w:delText>
        </w:r>
      </w:del>
      <w:r w:rsidRPr="00FF3150">
        <w:rPr>
          <w:sz w:val="24"/>
          <w:szCs w:val="24"/>
          <w:rPrChange w:id="532" w:author="Gómez Guillén, David" w:date="2021-09-13T11:20:00Z">
            <w:rPr/>
          </w:rPrChange>
        </w:rPr>
        <w:t>outputs and these intermediate variables. These relationships could lead us to unexpected but true causal effects, confirm expected relationships</w:t>
      </w:r>
      <w:del w:id="533" w:author="DIAZ SANCHIS, MIREIA" w:date="2021-09-09T18:20:00Z">
        <w:r w:rsidRPr="00FF3150" w:rsidDel="007C5FE7">
          <w:rPr>
            <w:sz w:val="24"/>
            <w:szCs w:val="24"/>
            <w:rPrChange w:id="534" w:author="Gómez Guillén, David" w:date="2021-09-13T11:20:00Z">
              <w:rPr/>
            </w:rPrChange>
          </w:rPr>
          <w:delText>,</w:delText>
        </w:r>
      </w:del>
      <w:r w:rsidRPr="00FF3150">
        <w:rPr>
          <w:sz w:val="24"/>
          <w:szCs w:val="24"/>
          <w:rPrChange w:id="535" w:author="Gómez Guillén, David" w:date="2021-09-13T11:20:00Z">
            <w:rPr/>
          </w:rPrChange>
        </w:rPr>
        <w:t xml:space="preserve"> or </w:t>
      </w:r>
      <w:r w:rsidR="00275647" w:rsidRPr="00FF3150">
        <w:rPr>
          <w:sz w:val="24"/>
          <w:szCs w:val="24"/>
          <w:rPrChange w:id="536" w:author="Gómez Guillén, David" w:date="2021-09-13T11:20:00Z">
            <w:rPr/>
          </w:rPrChange>
        </w:rPr>
        <w:t>point out</w:t>
      </w:r>
      <w:r w:rsidRPr="00FF3150">
        <w:rPr>
          <w:sz w:val="24"/>
          <w:szCs w:val="24"/>
          <w:rPrChange w:id="537" w:author="Gómez Guillén, David" w:date="2021-09-13T11:20:00Z">
            <w:rPr/>
          </w:rPrChange>
        </w:rPr>
        <w:t xml:space="preserve"> </w:t>
      </w:r>
      <w:r w:rsidR="0005088C" w:rsidRPr="00FF3150">
        <w:rPr>
          <w:sz w:val="24"/>
          <w:szCs w:val="24"/>
          <w:rPrChange w:id="538" w:author="Gómez Guillén, David" w:date="2021-09-13T11:20:00Z">
            <w:rPr/>
          </w:rPrChange>
        </w:rPr>
        <w:t xml:space="preserve">possible </w:t>
      </w:r>
      <w:r w:rsidRPr="00FF3150">
        <w:rPr>
          <w:sz w:val="24"/>
          <w:szCs w:val="24"/>
          <w:rPrChange w:id="539" w:author="Gómez Guillén, David" w:date="2021-09-13T11:20:00Z">
            <w:rPr/>
          </w:rPrChange>
        </w:rPr>
        <w:t>mistakes, either with</w:t>
      </w:r>
      <w:r w:rsidR="0005088C" w:rsidRPr="00FF3150">
        <w:rPr>
          <w:sz w:val="24"/>
          <w:szCs w:val="24"/>
          <w:rPrChange w:id="540" w:author="Gómez Guillén, David" w:date="2021-09-13T11:20:00Z">
            <w:rPr/>
          </w:rPrChange>
        </w:rPr>
        <w:t>in</w:t>
      </w:r>
      <w:r w:rsidRPr="00FF3150">
        <w:rPr>
          <w:sz w:val="24"/>
          <w:szCs w:val="24"/>
          <w:rPrChange w:id="541" w:author="Gómez Guillén, David" w:date="2021-09-13T11:20:00Z">
            <w:rPr/>
          </w:rPrChange>
        </w:rPr>
        <w:t xml:space="preserve"> the </w:t>
      </w:r>
      <w:r w:rsidR="00123DDD" w:rsidRPr="00FF3150">
        <w:rPr>
          <w:sz w:val="24"/>
          <w:szCs w:val="24"/>
          <w:rPrChange w:id="542" w:author="Gómez Guillén, David" w:date="2021-09-13T11:20:00Z">
            <w:rPr/>
          </w:rPrChange>
        </w:rPr>
        <w:t xml:space="preserve">model </w:t>
      </w:r>
      <w:r w:rsidRPr="00FF3150">
        <w:rPr>
          <w:sz w:val="24"/>
          <w:szCs w:val="24"/>
          <w:rPrChange w:id="543" w:author="Gómez Guillén, David" w:date="2021-09-13T11:20:00Z">
            <w:rPr/>
          </w:rPrChange>
        </w:rPr>
        <w:t xml:space="preserve">implementation or </w:t>
      </w:r>
      <w:r w:rsidR="00123DDD" w:rsidRPr="00FF3150">
        <w:rPr>
          <w:sz w:val="24"/>
          <w:szCs w:val="24"/>
          <w:rPrChange w:id="544" w:author="Gómez Guillén, David" w:date="2021-09-13T11:20:00Z">
            <w:rPr/>
          </w:rPrChange>
        </w:rPr>
        <w:t>its</w:t>
      </w:r>
      <w:r w:rsidRPr="00FF3150">
        <w:rPr>
          <w:sz w:val="24"/>
          <w:szCs w:val="24"/>
          <w:rPrChange w:id="545" w:author="Gómez Guillén, David" w:date="2021-09-13T11:20:00Z">
            <w:rPr/>
          </w:rPrChange>
        </w:rPr>
        <w:t xml:space="preserve"> conceptualization.</w:t>
      </w:r>
    </w:p>
    <w:p w14:paraId="76BFAD4E" w14:textId="77777777" w:rsidR="00B4455E" w:rsidRPr="00FF3150" w:rsidRDefault="00B4455E">
      <w:pPr>
        <w:pStyle w:val="ListParagraph"/>
        <w:jc w:val="both"/>
        <w:rPr>
          <w:sz w:val="24"/>
          <w:szCs w:val="24"/>
          <w:rPrChange w:id="546" w:author="Gómez Guillén, David" w:date="2021-09-13T11:20:00Z">
            <w:rPr/>
          </w:rPrChange>
        </w:rPr>
        <w:pPrChange w:id="547" w:author="Gómez Guillén, David" w:date="2021-09-13T00:39:00Z">
          <w:pPr>
            <w:jc w:val="both"/>
          </w:pPr>
        </w:pPrChange>
      </w:pPr>
    </w:p>
    <w:p w14:paraId="5F04D326" w14:textId="7F7F85A9" w:rsidR="00071A60" w:rsidRPr="00FF3150" w:rsidRDefault="000E4A46">
      <w:pPr>
        <w:pStyle w:val="ListParagraph"/>
        <w:numPr>
          <w:ilvl w:val="0"/>
          <w:numId w:val="1"/>
        </w:numPr>
        <w:jc w:val="both"/>
        <w:rPr>
          <w:sz w:val="24"/>
          <w:szCs w:val="24"/>
          <w:rPrChange w:id="548" w:author="Gómez Guillén, David" w:date="2021-09-13T11:20:00Z">
            <w:rPr/>
          </w:rPrChange>
        </w:rPr>
        <w:pPrChange w:id="549" w:author="Gómez Guillén, David" w:date="2021-09-13T00:39:00Z">
          <w:pPr>
            <w:jc w:val="both"/>
          </w:pPr>
        </w:pPrChange>
      </w:pPr>
      <w:del w:id="550" w:author="Gómez Guillén, David" w:date="2021-09-13T00:40:00Z">
        <w:r w:rsidRPr="00FF3150" w:rsidDel="00B4455E">
          <w:rPr>
            <w:sz w:val="24"/>
            <w:szCs w:val="24"/>
            <w:rPrChange w:id="551" w:author="Gómez Guillén, David" w:date="2021-09-13T11:20:00Z">
              <w:rPr/>
            </w:rPrChange>
          </w:rPr>
          <w:delText>Another</w:delText>
        </w:r>
        <w:r w:rsidR="00E44A85" w:rsidRPr="00FF3150" w:rsidDel="00B4455E">
          <w:rPr>
            <w:sz w:val="24"/>
            <w:szCs w:val="24"/>
            <w:rPrChange w:id="552" w:author="Gómez Guillén, David" w:date="2021-09-13T11:20:00Z">
              <w:rPr/>
            </w:rPrChange>
          </w:rPr>
          <w:delText xml:space="preserve"> </w:delText>
        </w:r>
      </w:del>
      <w:ins w:id="553" w:author="Gómez Guillén, David" w:date="2021-09-13T00:40:00Z">
        <w:r w:rsidR="00B4455E" w:rsidRPr="00FF3150">
          <w:rPr>
            <w:sz w:val="24"/>
            <w:szCs w:val="24"/>
          </w:rPr>
          <w:t>A</w:t>
        </w:r>
      </w:ins>
      <w:ins w:id="554" w:author="Gómez Guillén, David" w:date="2021-09-13T00:55:00Z">
        <w:r w:rsidR="00774CCB" w:rsidRPr="00FF3150">
          <w:rPr>
            <w:sz w:val="24"/>
            <w:szCs w:val="24"/>
          </w:rPr>
          <w:t xml:space="preserve">n </w:t>
        </w:r>
        <w:r w:rsidR="00774CCB" w:rsidRPr="00FF3150">
          <w:rPr>
            <w:sz w:val="24"/>
            <w:szCs w:val="24"/>
            <w:highlight w:val="yellow"/>
            <w:rPrChange w:id="555" w:author="Gómez Guillén, David" w:date="2021-09-13T11:20:00Z">
              <w:rPr>
                <w:sz w:val="24"/>
                <w:szCs w:val="24"/>
              </w:rPr>
            </w:rPrChange>
          </w:rPr>
          <w:t>additional</w:t>
        </w:r>
        <w:r w:rsidR="00774CCB" w:rsidRPr="00FF3150">
          <w:rPr>
            <w:sz w:val="24"/>
            <w:szCs w:val="24"/>
          </w:rPr>
          <w:t xml:space="preserve"> </w:t>
        </w:r>
      </w:ins>
      <w:r w:rsidR="00E44A85" w:rsidRPr="00FF3150">
        <w:rPr>
          <w:sz w:val="24"/>
          <w:szCs w:val="24"/>
          <w:rPrChange w:id="556" w:author="Gómez Guillén, David" w:date="2021-09-13T11:20:00Z">
            <w:rPr/>
          </w:rPrChange>
        </w:rPr>
        <w:t xml:space="preserve">recurrent problem </w:t>
      </w:r>
      <w:r w:rsidR="00395CDE" w:rsidRPr="00FF3150">
        <w:rPr>
          <w:sz w:val="24"/>
          <w:szCs w:val="24"/>
          <w:rPrChange w:id="557" w:author="Gómez Guillén, David" w:date="2021-09-13T11:20:00Z">
            <w:rPr/>
          </w:rPrChange>
        </w:rPr>
        <w:t>in</w:t>
      </w:r>
      <w:r w:rsidR="00E44A85" w:rsidRPr="00FF3150">
        <w:rPr>
          <w:sz w:val="24"/>
          <w:szCs w:val="24"/>
          <w:rPrChange w:id="558" w:author="Gómez Guillén, David" w:date="2021-09-13T11:20:00Z">
            <w:rPr/>
          </w:rPrChange>
        </w:rPr>
        <w:t xml:space="preserve"> SA happens when some values for a small subset of parameters have an extreme effect on the </w:t>
      </w:r>
      <w:del w:id="559" w:author="DIAZ SANCHIS, MIREIA" w:date="2021-09-09T18:21:00Z">
        <w:r w:rsidR="00E44A85" w:rsidRPr="00FF3150" w:rsidDel="007C5FE7">
          <w:rPr>
            <w:sz w:val="24"/>
            <w:szCs w:val="24"/>
            <w:rPrChange w:id="560" w:author="Gómez Guillén, David" w:date="2021-09-13T11:20:00Z">
              <w:rPr/>
            </w:rPrChange>
          </w:rPr>
          <w:delText>output</w:delText>
        </w:r>
      </w:del>
      <w:ins w:id="561" w:author="DIAZ SANCHIS, MIREIA" w:date="2021-09-09T18:21:00Z">
        <w:r w:rsidR="007C5FE7" w:rsidRPr="00FF3150">
          <w:rPr>
            <w:sz w:val="24"/>
            <w:szCs w:val="24"/>
            <w:rPrChange w:id="562" w:author="Gómez Guillén, David" w:date="2021-09-13T11:20:00Z">
              <w:rPr/>
            </w:rPrChange>
          </w:rPr>
          <w:t>results</w:t>
        </w:r>
      </w:ins>
      <w:r w:rsidR="00E44A85" w:rsidRPr="00FF3150">
        <w:rPr>
          <w:sz w:val="24"/>
          <w:szCs w:val="24"/>
          <w:rPrChange w:id="563" w:author="Gómez Guillén, David" w:date="2021-09-13T11:20:00Z">
            <w:rPr/>
          </w:rPrChange>
        </w:rPr>
        <w:t xml:space="preserve">. </w:t>
      </w:r>
      <w:del w:id="564" w:author="Gómez Guillén, David" w:date="2021-09-13T00:54:00Z">
        <w:r w:rsidR="00E44A85" w:rsidRPr="00FF3150" w:rsidDel="00774CCB">
          <w:rPr>
            <w:sz w:val="24"/>
            <w:szCs w:val="24"/>
            <w:highlight w:val="yellow"/>
            <w:rPrChange w:id="565" w:author="Gómez Guillén, David" w:date="2021-09-13T11:20:00Z">
              <w:rPr/>
            </w:rPrChange>
          </w:rPr>
          <w:delText xml:space="preserve">Outlier detection techniques such as Local Outlier Factor (LOF) can help identify these in a high-dimensional dataset. </w:delText>
        </w:r>
        <w:r w:rsidR="00C46EA8" w:rsidRPr="00FF3150" w:rsidDel="00774CCB">
          <w:rPr>
            <w:sz w:val="24"/>
            <w:szCs w:val="24"/>
            <w:highlight w:val="yellow"/>
            <w:rPrChange w:id="566" w:author="Gómez Guillén, David" w:date="2021-09-13T11:20:00Z">
              <w:rPr/>
            </w:rPrChange>
          </w:rPr>
          <w:delText>In addition</w:delText>
        </w:r>
      </w:del>
      <w:ins w:id="567" w:author="Gómez Guillén, David" w:date="2021-09-13T00:54:00Z">
        <w:r w:rsidR="00774CCB" w:rsidRPr="00FF3150">
          <w:rPr>
            <w:sz w:val="24"/>
            <w:szCs w:val="24"/>
            <w:highlight w:val="yellow"/>
            <w:rPrChange w:id="568" w:author="Gómez Guillén, David" w:date="2021-09-13T11:20:00Z">
              <w:rPr>
                <w:sz w:val="24"/>
                <w:szCs w:val="24"/>
              </w:rPr>
            </w:rPrChange>
          </w:rPr>
          <w:t>Once</w:t>
        </w:r>
        <w:r w:rsidR="00774CCB" w:rsidRPr="00FF3150">
          <w:rPr>
            <w:sz w:val="24"/>
            <w:szCs w:val="24"/>
            <w:highlight w:val="yellow"/>
          </w:rPr>
          <w:t xml:space="preserve"> these outliers are</w:t>
        </w:r>
        <w:r w:rsidR="00774CCB" w:rsidRPr="00FF3150">
          <w:rPr>
            <w:sz w:val="24"/>
            <w:szCs w:val="24"/>
            <w:highlight w:val="yellow"/>
            <w:rPrChange w:id="569" w:author="Gómez Guillén, David" w:date="2021-09-13T11:20:00Z">
              <w:rPr>
                <w:sz w:val="24"/>
                <w:szCs w:val="24"/>
              </w:rPr>
            </w:rPrChange>
          </w:rPr>
          <w:t xml:space="preserve"> identified</w:t>
        </w:r>
      </w:ins>
      <w:r w:rsidR="00C46EA8" w:rsidRPr="00FF3150">
        <w:rPr>
          <w:sz w:val="24"/>
          <w:szCs w:val="24"/>
          <w:rPrChange w:id="570" w:author="Gómez Guillén, David" w:date="2021-09-13T11:20:00Z">
            <w:rPr/>
          </w:rPrChange>
        </w:rPr>
        <w:t xml:space="preserve">, </w:t>
      </w:r>
      <w:del w:id="571" w:author="DIAZ SANCHIS, MIREIA" w:date="2021-09-09T18:22:00Z">
        <w:r w:rsidR="00C46EA8" w:rsidRPr="00FF3150" w:rsidDel="007C5FE7">
          <w:rPr>
            <w:sz w:val="24"/>
            <w:szCs w:val="24"/>
            <w:rPrChange w:id="572" w:author="Gómez Guillén, David" w:date="2021-09-13T11:20:00Z">
              <w:rPr/>
            </w:rPrChange>
          </w:rPr>
          <w:delText>a</w:delText>
        </w:r>
        <w:r w:rsidR="00E44A85" w:rsidRPr="00FF3150" w:rsidDel="007C5FE7">
          <w:rPr>
            <w:sz w:val="24"/>
            <w:szCs w:val="24"/>
            <w:rPrChange w:id="573" w:author="Gómez Guillén, David" w:date="2021-09-13T11:20:00Z">
              <w:rPr/>
            </w:rPrChange>
          </w:rPr>
          <w:delText xml:space="preserve">nother </w:delText>
        </w:r>
      </w:del>
      <w:ins w:id="574" w:author="DIAZ SANCHIS, MIREIA" w:date="2021-09-09T18:22:00Z">
        <w:r w:rsidR="007C5FE7" w:rsidRPr="00FF3150">
          <w:rPr>
            <w:sz w:val="24"/>
            <w:szCs w:val="24"/>
            <w:rPrChange w:id="575" w:author="Gómez Guillén, David" w:date="2021-09-13T11:20:00Z">
              <w:rPr/>
            </w:rPrChange>
          </w:rPr>
          <w:t xml:space="preserve">a </w:t>
        </w:r>
        <w:r w:rsidR="007C5FE7" w:rsidRPr="00FF3150">
          <w:rPr>
            <w:sz w:val="24"/>
            <w:szCs w:val="24"/>
            <w:rPrChange w:id="576" w:author="Gómez Guillén, David" w:date="2021-09-13T11:20:00Z">
              <w:rPr/>
            </w:rPrChange>
          </w:rPr>
          <w:lastRenderedPageBreak/>
          <w:t xml:space="preserve">further </w:t>
        </w:r>
      </w:ins>
      <w:del w:id="577" w:author="DIAZ SANCHIS, MIREIA" w:date="2021-09-09T18:22:00Z">
        <w:r w:rsidR="00C46EA8" w:rsidRPr="00FF3150" w:rsidDel="007C5FE7">
          <w:rPr>
            <w:sz w:val="24"/>
            <w:szCs w:val="24"/>
            <w:rPrChange w:id="578" w:author="Gómez Guillén, David" w:date="2021-09-13T11:20:00Z">
              <w:rPr/>
            </w:rPrChange>
          </w:rPr>
          <w:delText>subsequent</w:delText>
        </w:r>
        <w:r w:rsidR="00E44A85" w:rsidRPr="00FF3150" w:rsidDel="007C5FE7">
          <w:rPr>
            <w:sz w:val="24"/>
            <w:szCs w:val="24"/>
            <w:rPrChange w:id="579" w:author="Gómez Guillén, David" w:date="2021-09-13T11:20:00Z">
              <w:rPr/>
            </w:rPrChange>
          </w:rPr>
          <w:delText xml:space="preserve"> </w:delText>
        </w:r>
      </w:del>
      <w:r w:rsidR="00E44A85" w:rsidRPr="00FF3150">
        <w:rPr>
          <w:sz w:val="24"/>
          <w:szCs w:val="24"/>
          <w:rPrChange w:id="580" w:author="Gómez Guillén, David" w:date="2021-09-13T11:20:00Z">
            <w:rPr/>
          </w:rPrChange>
        </w:rPr>
        <w:t xml:space="preserve">step would be to discover why these </w:t>
      </w:r>
      <w:del w:id="581" w:author="Gómez Guillén, David" w:date="2021-09-13T00:56:00Z">
        <w:r w:rsidR="00E44A85" w:rsidRPr="00FF3150" w:rsidDel="004D764B">
          <w:rPr>
            <w:sz w:val="24"/>
            <w:szCs w:val="24"/>
            <w:rPrChange w:id="582" w:author="Gómez Guillén, David" w:date="2021-09-13T11:20:00Z">
              <w:rPr/>
            </w:rPrChange>
          </w:rPr>
          <w:delText xml:space="preserve">outliers </w:delText>
        </w:r>
      </w:del>
      <w:ins w:id="583" w:author="Gómez Guillén, David" w:date="2021-09-13T00:56:00Z">
        <w:r w:rsidR="004D764B" w:rsidRPr="00FF3150">
          <w:rPr>
            <w:sz w:val="24"/>
            <w:szCs w:val="24"/>
          </w:rPr>
          <w:t>sets of parameters</w:t>
        </w:r>
        <w:r w:rsidR="004D764B" w:rsidRPr="00FF3150">
          <w:rPr>
            <w:sz w:val="24"/>
            <w:szCs w:val="24"/>
            <w:rPrChange w:id="584" w:author="Gómez Guillén, David" w:date="2021-09-13T11:20:00Z">
              <w:rPr/>
            </w:rPrChange>
          </w:rPr>
          <w:t xml:space="preserve"> </w:t>
        </w:r>
      </w:ins>
      <w:r w:rsidR="00E44A85" w:rsidRPr="00FF3150">
        <w:rPr>
          <w:sz w:val="24"/>
          <w:szCs w:val="24"/>
          <w:rPrChange w:id="585" w:author="Gómez Guillén, David" w:date="2021-09-13T11:20:00Z">
            <w:rPr/>
          </w:rPrChange>
        </w:rPr>
        <w:t>are so different from the rest of simulations</w:t>
      </w:r>
      <w:r w:rsidR="00684E51" w:rsidRPr="00FF3150">
        <w:rPr>
          <w:sz w:val="24"/>
          <w:szCs w:val="24"/>
          <w:rPrChange w:id="586" w:author="Gómez Guillén, David" w:date="2021-09-13T11:20:00Z">
            <w:rPr/>
          </w:rPrChange>
        </w:rPr>
        <w:t xml:space="preserve"> </w:t>
      </w:r>
      <w:r w:rsidR="009F221B" w:rsidRPr="00FF3150">
        <w:rPr>
          <w:sz w:val="24"/>
          <w:szCs w:val="24"/>
          <w:rPrChange w:id="587" w:author="Gómez Guillén, David" w:date="2021-09-13T11:20:00Z">
            <w:rPr/>
          </w:rPrChange>
        </w:rPr>
        <w:t>using</w:t>
      </w:r>
      <w:r w:rsidR="00684E51" w:rsidRPr="00FF3150">
        <w:rPr>
          <w:sz w:val="24"/>
          <w:szCs w:val="24"/>
          <w:rPrChange w:id="588" w:author="Gómez Guillén, David" w:date="2021-09-13T11:20:00Z">
            <w:rPr/>
          </w:rPrChange>
        </w:rPr>
        <w:t xml:space="preserve"> </w:t>
      </w:r>
      <w:r w:rsidR="00550736" w:rsidRPr="00FF3150">
        <w:rPr>
          <w:sz w:val="24"/>
          <w:szCs w:val="24"/>
          <w:rPrChange w:id="589" w:author="Gómez Guillén, David" w:date="2021-09-13T11:20:00Z">
            <w:rPr/>
          </w:rPrChange>
        </w:rPr>
        <w:t>XAI techniques such as LIME</w:t>
      </w:r>
      <w:r w:rsidR="00E44A85" w:rsidRPr="00FF3150">
        <w:rPr>
          <w:sz w:val="24"/>
          <w:szCs w:val="24"/>
          <w:rPrChange w:id="590" w:author="Gómez Guillén, David" w:date="2021-09-13T11:20:00Z">
            <w:rPr/>
          </w:rPrChange>
        </w:rPr>
        <w:t>.</w:t>
      </w:r>
    </w:p>
    <w:sectPr w:rsidR="00071A60" w:rsidRPr="00FF31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 w:author="Mireia Díaz Sanchís" w:date="2021-09-09T14:54:00Z" w:initials="MDS">
    <w:p w14:paraId="5FDC61C8" w14:textId="2BE0575D" w:rsidR="00623386" w:rsidRPr="00623386" w:rsidRDefault="00623386">
      <w:pPr>
        <w:pStyle w:val="CommentText"/>
        <w:rPr>
          <w:lang w:val="es-ES"/>
        </w:rPr>
      </w:pPr>
      <w:r>
        <w:rPr>
          <w:rStyle w:val="CommentReference"/>
        </w:rPr>
        <w:annotationRef/>
      </w:r>
      <w:r w:rsidRPr="00623386">
        <w:rPr>
          <w:lang w:val="es-ES"/>
        </w:rPr>
        <w:t>Per posar average abans hauries d’explicar amb que es fa l’a</w:t>
      </w:r>
      <w:r>
        <w:rPr>
          <w:lang w:val="es-ES"/>
        </w:rPr>
        <w:t>verage. Jo nho treuria.</w:t>
      </w:r>
    </w:p>
  </w:comment>
  <w:comment w:id="391" w:author="DIAZ SANCHIS, MIREIA" w:date="2021-09-09T18:09:00Z" w:initials="MDS">
    <w:p w14:paraId="629DC366" w14:textId="42CBC6E9" w:rsidR="00B87C9A" w:rsidRPr="00B87C9A" w:rsidRDefault="00B87C9A">
      <w:pPr>
        <w:pStyle w:val="CommentText"/>
        <w:rPr>
          <w:lang w:val="es-ES"/>
        </w:rPr>
      </w:pPr>
      <w:r>
        <w:rPr>
          <w:rStyle w:val="CommentReference"/>
        </w:rPr>
        <w:annotationRef/>
      </w:r>
      <w:r w:rsidRPr="00B87C9A">
        <w:rPr>
          <w:lang w:val="es-ES"/>
        </w:rPr>
        <w:t>No entenc que vols dir!</w:t>
      </w:r>
      <w:r>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C61C8" w15:done="0"/>
  <w15:commentEx w15:paraId="629DC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9E91" w16cex:dateUtc="2021-09-09T12:54:00Z"/>
  <w16cex:commentExtensible w16cex:durableId="24E4CC74" w16cex:dateUtc="2021-09-09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C61C8" w16cid:durableId="24E49E91"/>
  <w16cid:commentId w16cid:paraId="629DC366" w16cid:durableId="24E4C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16AB0"/>
    <w:multiLevelType w:val="hybridMultilevel"/>
    <w:tmpl w:val="61B6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eia Díaz Sanchís">
    <w15:presenceInfo w15:providerId="None" w15:userId="Mireia Díaz Sanchís"/>
  </w15:person>
  <w15:person w15:author="Gómez Guillén, David">
    <w15:presenceInfo w15:providerId="AD" w15:userId="S::dgomez_ext@iconcologia.net::e7b949cd-cc52-4b5f-85a5-0285b262b56c"/>
  </w15:person>
  <w15:person w15:author="DIAZ SANCHIS, MIREIA">
    <w15:presenceInfo w15:providerId="None" w15:userId="DIAZ SANCHIS, MI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85"/>
    <w:rsid w:val="00002B36"/>
    <w:rsid w:val="00021BC4"/>
    <w:rsid w:val="00036C92"/>
    <w:rsid w:val="000420E8"/>
    <w:rsid w:val="00047C50"/>
    <w:rsid w:val="0005088C"/>
    <w:rsid w:val="00057A3E"/>
    <w:rsid w:val="00061FCB"/>
    <w:rsid w:val="000630C4"/>
    <w:rsid w:val="00071A60"/>
    <w:rsid w:val="000775AA"/>
    <w:rsid w:val="00086D4F"/>
    <w:rsid w:val="00087CDD"/>
    <w:rsid w:val="000A14CF"/>
    <w:rsid w:val="000B4819"/>
    <w:rsid w:val="000E4A46"/>
    <w:rsid w:val="0011795B"/>
    <w:rsid w:val="00123DDD"/>
    <w:rsid w:val="00146393"/>
    <w:rsid w:val="001764FB"/>
    <w:rsid w:val="00177A9E"/>
    <w:rsid w:val="00186D96"/>
    <w:rsid w:val="00187C8E"/>
    <w:rsid w:val="001B0EF1"/>
    <w:rsid w:val="001B7571"/>
    <w:rsid w:val="001C627E"/>
    <w:rsid w:val="001D0213"/>
    <w:rsid w:val="001D4A1C"/>
    <w:rsid w:val="001E4BD1"/>
    <w:rsid w:val="001F715E"/>
    <w:rsid w:val="00222C1C"/>
    <w:rsid w:val="00227602"/>
    <w:rsid w:val="00256098"/>
    <w:rsid w:val="00275647"/>
    <w:rsid w:val="00277481"/>
    <w:rsid w:val="00292B89"/>
    <w:rsid w:val="00292D42"/>
    <w:rsid w:val="00293F0F"/>
    <w:rsid w:val="002A4F8C"/>
    <w:rsid w:val="002C6FEB"/>
    <w:rsid w:val="002C796D"/>
    <w:rsid w:val="002F7C5E"/>
    <w:rsid w:val="00306923"/>
    <w:rsid w:val="00307DF9"/>
    <w:rsid w:val="00330AE8"/>
    <w:rsid w:val="00330D57"/>
    <w:rsid w:val="003413F7"/>
    <w:rsid w:val="00342882"/>
    <w:rsid w:val="00354BCD"/>
    <w:rsid w:val="003602A6"/>
    <w:rsid w:val="003651AF"/>
    <w:rsid w:val="003700C4"/>
    <w:rsid w:val="00370ED4"/>
    <w:rsid w:val="00390125"/>
    <w:rsid w:val="00391370"/>
    <w:rsid w:val="00392488"/>
    <w:rsid w:val="00395242"/>
    <w:rsid w:val="00395CDE"/>
    <w:rsid w:val="003A59B1"/>
    <w:rsid w:val="003B1F8F"/>
    <w:rsid w:val="003D2ECE"/>
    <w:rsid w:val="003D418D"/>
    <w:rsid w:val="003E0611"/>
    <w:rsid w:val="003E5AA0"/>
    <w:rsid w:val="003F71F2"/>
    <w:rsid w:val="0040224E"/>
    <w:rsid w:val="004143AF"/>
    <w:rsid w:val="00421D36"/>
    <w:rsid w:val="00422662"/>
    <w:rsid w:val="00437B1B"/>
    <w:rsid w:val="00460409"/>
    <w:rsid w:val="00464ED8"/>
    <w:rsid w:val="00474FB4"/>
    <w:rsid w:val="00476505"/>
    <w:rsid w:val="00482BE0"/>
    <w:rsid w:val="00491E3B"/>
    <w:rsid w:val="00494F92"/>
    <w:rsid w:val="004A44B4"/>
    <w:rsid w:val="004C182C"/>
    <w:rsid w:val="004C1BA8"/>
    <w:rsid w:val="004C5CCD"/>
    <w:rsid w:val="004D764B"/>
    <w:rsid w:val="004F4EE2"/>
    <w:rsid w:val="005075FD"/>
    <w:rsid w:val="00517B0B"/>
    <w:rsid w:val="00526750"/>
    <w:rsid w:val="005309EB"/>
    <w:rsid w:val="00542B7C"/>
    <w:rsid w:val="00550736"/>
    <w:rsid w:val="005527A0"/>
    <w:rsid w:val="00563B5C"/>
    <w:rsid w:val="00577CC5"/>
    <w:rsid w:val="00593F1E"/>
    <w:rsid w:val="005A6143"/>
    <w:rsid w:val="005B57D3"/>
    <w:rsid w:val="005F36C9"/>
    <w:rsid w:val="0060492C"/>
    <w:rsid w:val="00604944"/>
    <w:rsid w:val="00605BCA"/>
    <w:rsid w:val="00615DA4"/>
    <w:rsid w:val="00623386"/>
    <w:rsid w:val="00630CB4"/>
    <w:rsid w:val="00632A8E"/>
    <w:rsid w:val="00656206"/>
    <w:rsid w:val="006634CF"/>
    <w:rsid w:val="00684E51"/>
    <w:rsid w:val="00694282"/>
    <w:rsid w:val="006C0C8C"/>
    <w:rsid w:val="006E01F3"/>
    <w:rsid w:val="007055F2"/>
    <w:rsid w:val="00711817"/>
    <w:rsid w:val="00725CFC"/>
    <w:rsid w:val="00760F47"/>
    <w:rsid w:val="00770741"/>
    <w:rsid w:val="00774CCB"/>
    <w:rsid w:val="007869EC"/>
    <w:rsid w:val="007946E2"/>
    <w:rsid w:val="00794A6F"/>
    <w:rsid w:val="007A1D40"/>
    <w:rsid w:val="007A223F"/>
    <w:rsid w:val="007A3CB4"/>
    <w:rsid w:val="007B4286"/>
    <w:rsid w:val="007C5FE7"/>
    <w:rsid w:val="007D664F"/>
    <w:rsid w:val="007E5507"/>
    <w:rsid w:val="007E65DE"/>
    <w:rsid w:val="007E6978"/>
    <w:rsid w:val="007F21E1"/>
    <w:rsid w:val="007F456F"/>
    <w:rsid w:val="008139BD"/>
    <w:rsid w:val="008323B7"/>
    <w:rsid w:val="008650D7"/>
    <w:rsid w:val="00872CD9"/>
    <w:rsid w:val="00873FEC"/>
    <w:rsid w:val="008809C1"/>
    <w:rsid w:val="0089194E"/>
    <w:rsid w:val="008923D2"/>
    <w:rsid w:val="008B2457"/>
    <w:rsid w:val="008F02C9"/>
    <w:rsid w:val="00912F29"/>
    <w:rsid w:val="00932499"/>
    <w:rsid w:val="00950EB4"/>
    <w:rsid w:val="00964FB9"/>
    <w:rsid w:val="00995498"/>
    <w:rsid w:val="009D5D5B"/>
    <w:rsid w:val="009E114C"/>
    <w:rsid w:val="009F06C0"/>
    <w:rsid w:val="009F221B"/>
    <w:rsid w:val="00A032A9"/>
    <w:rsid w:val="00A04681"/>
    <w:rsid w:val="00A11F22"/>
    <w:rsid w:val="00A37272"/>
    <w:rsid w:val="00A61602"/>
    <w:rsid w:val="00A61B5B"/>
    <w:rsid w:val="00AD1B7F"/>
    <w:rsid w:val="00AF089D"/>
    <w:rsid w:val="00B01509"/>
    <w:rsid w:val="00B04AA8"/>
    <w:rsid w:val="00B11849"/>
    <w:rsid w:val="00B173EA"/>
    <w:rsid w:val="00B22C1E"/>
    <w:rsid w:val="00B306AB"/>
    <w:rsid w:val="00B322E9"/>
    <w:rsid w:val="00B4455E"/>
    <w:rsid w:val="00B765BE"/>
    <w:rsid w:val="00B87C9A"/>
    <w:rsid w:val="00BA07F3"/>
    <w:rsid w:val="00BE5D3E"/>
    <w:rsid w:val="00BE67EB"/>
    <w:rsid w:val="00BF0D54"/>
    <w:rsid w:val="00BF687E"/>
    <w:rsid w:val="00C27FAD"/>
    <w:rsid w:val="00C32DE1"/>
    <w:rsid w:val="00C366A8"/>
    <w:rsid w:val="00C43C3B"/>
    <w:rsid w:val="00C46EA8"/>
    <w:rsid w:val="00C52306"/>
    <w:rsid w:val="00C56EB7"/>
    <w:rsid w:val="00C629F7"/>
    <w:rsid w:val="00C674BC"/>
    <w:rsid w:val="00C67631"/>
    <w:rsid w:val="00C70DA7"/>
    <w:rsid w:val="00C75A81"/>
    <w:rsid w:val="00C814D4"/>
    <w:rsid w:val="00C84B6B"/>
    <w:rsid w:val="00C86DE8"/>
    <w:rsid w:val="00C91B42"/>
    <w:rsid w:val="00C96BEF"/>
    <w:rsid w:val="00C9791A"/>
    <w:rsid w:val="00CA0E23"/>
    <w:rsid w:val="00CA5861"/>
    <w:rsid w:val="00CA75DF"/>
    <w:rsid w:val="00CB1FC9"/>
    <w:rsid w:val="00CC355E"/>
    <w:rsid w:val="00D0521C"/>
    <w:rsid w:val="00D26091"/>
    <w:rsid w:val="00D278E1"/>
    <w:rsid w:val="00D35E41"/>
    <w:rsid w:val="00D50902"/>
    <w:rsid w:val="00D52EE3"/>
    <w:rsid w:val="00D53A5E"/>
    <w:rsid w:val="00D750E2"/>
    <w:rsid w:val="00D82FB9"/>
    <w:rsid w:val="00DA2AE9"/>
    <w:rsid w:val="00DA3435"/>
    <w:rsid w:val="00DA7369"/>
    <w:rsid w:val="00DB411D"/>
    <w:rsid w:val="00DD0F95"/>
    <w:rsid w:val="00DD1CA2"/>
    <w:rsid w:val="00DD705E"/>
    <w:rsid w:val="00E00673"/>
    <w:rsid w:val="00E008A6"/>
    <w:rsid w:val="00E1150D"/>
    <w:rsid w:val="00E24C9B"/>
    <w:rsid w:val="00E251F1"/>
    <w:rsid w:val="00E31DC0"/>
    <w:rsid w:val="00E44A85"/>
    <w:rsid w:val="00E508BB"/>
    <w:rsid w:val="00E553D9"/>
    <w:rsid w:val="00E6357D"/>
    <w:rsid w:val="00E75C46"/>
    <w:rsid w:val="00E826E4"/>
    <w:rsid w:val="00E843A6"/>
    <w:rsid w:val="00E86A0A"/>
    <w:rsid w:val="00EB19F2"/>
    <w:rsid w:val="00EC217D"/>
    <w:rsid w:val="00EC33FA"/>
    <w:rsid w:val="00EC3FDA"/>
    <w:rsid w:val="00EC5E2A"/>
    <w:rsid w:val="00ED44DD"/>
    <w:rsid w:val="00EE0C67"/>
    <w:rsid w:val="00EE39A9"/>
    <w:rsid w:val="00EE5E08"/>
    <w:rsid w:val="00EE79F9"/>
    <w:rsid w:val="00F10B3E"/>
    <w:rsid w:val="00F1399D"/>
    <w:rsid w:val="00F15130"/>
    <w:rsid w:val="00F213F1"/>
    <w:rsid w:val="00F27C72"/>
    <w:rsid w:val="00F44781"/>
    <w:rsid w:val="00FA0F2C"/>
    <w:rsid w:val="00FA6A11"/>
    <w:rsid w:val="00FB3BA9"/>
    <w:rsid w:val="00FF3150"/>
    <w:rsid w:val="00FF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CD99"/>
  <w15:chartTrackingRefBased/>
  <w15:docId w15:val="{BC347BE6-5765-4EBB-8024-A51EF3B0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3386"/>
    <w:rPr>
      <w:sz w:val="16"/>
      <w:szCs w:val="16"/>
    </w:rPr>
  </w:style>
  <w:style w:type="paragraph" w:styleId="CommentText">
    <w:name w:val="annotation text"/>
    <w:basedOn w:val="Normal"/>
    <w:link w:val="CommentTextChar"/>
    <w:uiPriority w:val="99"/>
    <w:semiHidden/>
    <w:unhideWhenUsed/>
    <w:rsid w:val="00623386"/>
    <w:pPr>
      <w:spacing w:line="240" w:lineRule="auto"/>
    </w:pPr>
    <w:rPr>
      <w:sz w:val="20"/>
      <w:szCs w:val="20"/>
    </w:rPr>
  </w:style>
  <w:style w:type="character" w:customStyle="1" w:styleId="CommentTextChar">
    <w:name w:val="Comment Text Char"/>
    <w:basedOn w:val="DefaultParagraphFont"/>
    <w:link w:val="CommentText"/>
    <w:uiPriority w:val="99"/>
    <w:semiHidden/>
    <w:rsid w:val="00623386"/>
    <w:rPr>
      <w:sz w:val="20"/>
      <w:szCs w:val="20"/>
    </w:rPr>
  </w:style>
  <w:style w:type="paragraph" w:styleId="CommentSubject">
    <w:name w:val="annotation subject"/>
    <w:basedOn w:val="CommentText"/>
    <w:next w:val="CommentText"/>
    <w:link w:val="CommentSubjectChar"/>
    <w:uiPriority w:val="99"/>
    <w:semiHidden/>
    <w:unhideWhenUsed/>
    <w:rsid w:val="00623386"/>
    <w:rPr>
      <w:b/>
      <w:bCs/>
    </w:rPr>
  </w:style>
  <w:style w:type="character" w:customStyle="1" w:styleId="CommentSubjectChar">
    <w:name w:val="Comment Subject Char"/>
    <w:basedOn w:val="CommentTextChar"/>
    <w:link w:val="CommentSubject"/>
    <w:uiPriority w:val="99"/>
    <w:semiHidden/>
    <w:rsid w:val="00623386"/>
    <w:rPr>
      <w:b/>
      <w:bCs/>
      <w:sz w:val="20"/>
      <w:szCs w:val="20"/>
    </w:rPr>
  </w:style>
  <w:style w:type="character" w:customStyle="1" w:styleId="jlqj4b">
    <w:name w:val="jlqj4b"/>
    <w:basedOn w:val="DefaultParagraphFont"/>
    <w:rsid w:val="00E508BB"/>
  </w:style>
  <w:style w:type="paragraph" w:styleId="ListParagraph">
    <w:name w:val="List Paragraph"/>
    <w:basedOn w:val="Normal"/>
    <w:uiPriority w:val="34"/>
    <w:qFormat/>
    <w:rsid w:val="00B4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1396</Words>
  <Characters>7958</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Guillén, David</dc:creator>
  <cp:keywords/>
  <dc:description/>
  <cp:lastModifiedBy>Gómez Guillén, David</cp:lastModifiedBy>
  <cp:revision>3</cp:revision>
  <dcterms:created xsi:type="dcterms:W3CDTF">2021-09-13T09:25:00Z</dcterms:created>
  <dcterms:modified xsi:type="dcterms:W3CDTF">2021-09-13T09:27:00Z</dcterms:modified>
</cp:coreProperties>
</file>